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4310A" w14:textId="7B66C4F2" w:rsidR="001919AF" w:rsidRPr="001919AF" w:rsidRDefault="001919AF" w:rsidP="001919AF">
      <w:pPr>
        <w:spacing w:after="120" w:line="312" w:lineRule="auto"/>
        <w:jc w:val="center"/>
        <w:rPr>
          <w:rFonts w:ascii="Times New Roman" w:hAnsi="Times New Roman"/>
          <w:b/>
          <w:bCs/>
          <w:sz w:val="32"/>
          <w:szCs w:val="32"/>
        </w:rPr>
      </w:pPr>
      <w:bookmarkStart w:id="0" w:name="_GoBack"/>
      <w:bookmarkEnd w:id="0"/>
      <w:r w:rsidRPr="001919AF">
        <w:rPr>
          <w:rFonts w:ascii="Times New Roman" w:hAnsi="Times New Roman"/>
          <w:b/>
          <w:bCs/>
          <w:sz w:val="32"/>
          <w:szCs w:val="32"/>
        </w:rPr>
        <w:t xml:space="preserve">The Preferential Tariff implementing the Memorandum of Understanding between the government of the Republic of Korea and the government of the United Kingdom of Great Britain and Northern Ireland concerning the arrangements for the continuation of the effects of the free trade agreement between the Republic of Korea and the European Union, signed on </w:t>
      </w:r>
      <w:ins w:id="1" w:author="David Owen" w:date="2019-08-13T13:32:00Z">
        <w:r w:rsidR="00BF0E58">
          <w:rPr>
            <w:rFonts w:ascii="Times New Roman" w:hAnsi="Times New Roman"/>
            <w:b/>
            <w:bCs/>
            <w:sz w:val="32"/>
            <w:szCs w:val="32"/>
          </w:rPr>
          <w:t>[</w:t>
        </w:r>
      </w:ins>
      <w:commentRangeStart w:id="2"/>
      <w:commentRangeStart w:id="3"/>
      <w:r w:rsidRPr="001919AF">
        <w:rPr>
          <w:rFonts w:ascii="Times New Roman" w:hAnsi="Times New Roman"/>
          <w:b/>
          <w:bCs/>
          <w:sz w:val="32"/>
          <w:szCs w:val="32"/>
        </w:rPr>
        <w:t xml:space="preserve">12th April </w:t>
      </w:r>
      <w:commentRangeEnd w:id="2"/>
      <w:ins w:id="4" w:author="David Owen" w:date="2019-08-13T13:32:00Z">
        <w:r>
          <w:rPr>
            <w:rStyle w:val="CommentReference"/>
          </w:rPr>
          <w:commentReference w:id="2"/>
        </w:r>
      </w:ins>
      <w:commentRangeEnd w:id="3"/>
      <w:r w:rsidR="0072297B">
        <w:rPr>
          <w:rStyle w:val="CommentReference"/>
          <w:rFonts w:ascii="Arial" w:eastAsia="Times New Roman" w:hAnsi="Arial" w:cs="Times New Roman"/>
        </w:rPr>
        <w:commentReference w:id="3"/>
      </w:r>
      <w:ins w:id="5" w:author="David Owen" w:date="2019-08-13T13:32:00Z">
        <w:r w:rsidR="00BF0E58">
          <w:rPr>
            <w:rFonts w:ascii="Times New Roman" w:hAnsi="Times New Roman"/>
            <w:b/>
            <w:bCs/>
            <w:sz w:val="32"/>
            <w:szCs w:val="32"/>
          </w:rPr>
          <w:t>]</w:t>
        </w:r>
      </w:ins>
      <w:r w:rsidRPr="001919AF">
        <w:rPr>
          <w:rFonts w:ascii="Times New Roman" w:hAnsi="Times New Roman"/>
          <w:b/>
          <w:bCs/>
          <w:sz w:val="32"/>
          <w:szCs w:val="32"/>
        </w:rPr>
        <w:t>2019, version 1.0 dated [</w:t>
      </w:r>
      <w:del w:id="6" w:author="David Owen" w:date="2019-08-13T13:33:00Z">
        <w:r w:rsidRPr="001919AF" w:rsidDel="00F34145">
          <w:rPr>
            <w:rFonts w:ascii="Times New Roman" w:hAnsi="Times New Roman"/>
            <w:b/>
            <w:bCs/>
            <w:sz w:val="32"/>
            <w:szCs w:val="32"/>
            <w:highlight w:val="yellow"/>
          </w:rPr>
          <w:delText>12</w:delText>
        </w:r>
      </w:del>
      <w:del w:id="7" w:author="David Owen" w:date="2019-08-13T13:32:00Z">
        <w:r w:rsidRPr="001919AF" w:rsidDel="00BF0E58">
          <w:rPr>
            <w:rFonts w:ascii="Times New Roman" w:hAnsi="Times New Roman"/>
            <w:b/>
            <w:bCs/>
            <w:sz w:val="32"/>
            <w:szCs w:val="32"/>
          </w:rPr>
          <w:delText>]</w:delText>
        </w:r>
      </w:del>
      <w:del w:id="8" w:author="David Owen" w:date="2019-08-13T13:33:00Z">
        <w:r w:rsidRPr="001919AF" w:rsidDel="00F34145">
          <w:rPr>
            <w:rFonts w:ascii="Times New Roman" w:hAnsi="Times New Roman"/>
            <w:b/>
            <w:bCs/>
            <w:sz w:val="32"/>
            <w:szCs w:val="32"/>
          </w:rPr>
          <w:delText>th April</w:delText>
        </w:r>
      </w:del>
      <w:ins w:id="9" w:author="David Owen" w:date="2019-08-13T13:33:00Z">
        <w:r w:rsidR="00F34145">
          <w:rPr>
            <w:rFonts w:ascii="Times New Roman" w:hAnsi="Times New Roman"/>
            <w:b/>
            <w:bCs/>
            <w:sz w:val="32"/>
            <w:szCs w:val="32"/>
          </w:rPr>
          <w:t>6 September</w:t>
        </w:r>
      </w:ins>
      <w:ins w:id="10" w:author="David Owen" w:date="2019-08-13T13:32:00Z">
        <w:r w:rsidR="00BF0E58">
          <w:rPr>
            <w:rFonts w:ascii="Times New Roman" w:hAnsi="Times New Roman"/>
            <w:b/>
            <w:bCs/>
            <w:sz w:val="32"/>
            <w:szCs w:val="32"/>
          </w:rPr>
          <w:t>]</w:t>
        </w:r>
      </w:ins>
      <w:r w:rsidRPr="001919AF">
        <w:rPr>
          <w:rFonts w:ascii="Times New Roman" w:hAnsi="Times New Roman"/>
          <w:b/>
          <w:bCs/>
          <w:sz w:val="32"/>
          <w:szCs w:val="32"/>
        </w:rPr>
        <w:t xml:space="preserve"> 2019</w:t>
      </w:r>
    </w:p>
    <w:p w14:paraId="076A1385" w14:textId="77777777" w:rsidR="001919AF" w:rsidRPr="001919AF" w:rsidRDefault="001919AF" w:rsidP="001919AF">
      <w:pPr>
        <w:spacing w:after="120" w:line="312" w:lineRule="auto"/>
        <w:jc w:val="both"/>
        <w:rPr>
          <w:rFonts w:ascii="Times New Roman" w:hAnsi="Times New Roman"/>
          <w:sz w:val="21"/>
        </w:rPr>
      </w:pPr>
    </w:p>
    <w:p w14:paraId="0B7B995B" w14:textId="77777777" w:rsidR="001919AF" w:rsidRPr="001919AF" w:rsidRDefault="001919AF" w:rsidP="001919AF">
      <w:pPr>
        <w:spacing w:after="240" w:line="312" w:lineRule="auto"/>
        <w:jc w:val="both"/>
        <w:rPr>
          <w:rFonts w:ascii="Times New Roman" w:hAnsi="Times New Roman"/>
          <w:b/>
          <w:sz w:val="21"/>
        </w:rPr>
      </w:pPr>
      <w:r w:rsidRPr="001919AF">
        <w:rPr>
          <w:rFonts w:ascii="Times New Roman" w:hAnsi="Times New Roman"/>
          <w:b/>
          <w:sz w:val="21"/>
        </w:rPr>
        <w:t>PART ONE: Overview</w:t>
      </w:r>
    </w:p>
    <w:p w14:paraId="1FB6E8D7" w14:textId="77777777" w:rsidR="001919AF" w:rsidRPr="001919AF" w:rsidRDefault="001919AF" w:rsidP="001919AF">
      <w:pPr>
        <w:spacing w:after="240" w:line="312" w:lineRule="auto"/>
        <w:jc w:val="both"/>
        <w:rPr>
          <w:rFonts w:ascii="Times New Roman" w:hAnsi="Times New Roman"/>
          <w:b/>
          <w:sz w:val="21"/>
        </w:rPr>
      </w:pPr>
      <w:r w:rsidRPr="001919AF">
        <w:rPr>
          <w:rFonts w:ascii="Times New Roman" w:hAnsi="Times New Roman"/>
          <w:b/>
          <w:sz w:val="21"/>
        </w:rPr>
        <w:t>PART TWO: UK Preferential Tariff</w:t>
      </w:r>
    </w:p>
    <w:p w14:paraId="470F3D19" w14:textId="77777777" w:rsidR="001919AF" w:rsidRPr="001919AF" w:rsidRDefault="001919AF" w:rsidP="001919AF">
      <w:pPr>
        <w:spacing w:after="240" w:line="312" w:lineRule="auto"/>
        <w:jc w:val="both"/>
        <w:rPr>
          <w:rFonts w:ascii="Times New Roman" w:hAnsi="Times New Roman"/>
          <w:b/>
          <w:sz w:val="21"/>
        </w:rPr>
      </w:pPr>
      <w:r w:rsidRPr="001919AF">
        <w:rPr>
          <w:rFonts w:ascii="Times New Roman" w:hAnsi="Times New Roman"/>
          <w:b/>
          <w:sz w:val="21"/>
        </w:rPr>
        <w:t>Annex I: Preferential Duty Tariff Table</w:t>
      </w:r>
    </w:p>
    <w:p w14:paraId="2EA7BC61" w14:textId="77777777" w:rsidR="001919AF" w:rsidRPr="001919AF" w:rsidRDefault="001919AF" w:rsidP="001919AF">
      <w:pPr>
        <w:spacing w:after="240" w:line="312" w:lineRule="auto"/>
        <w:jc w:val="both"/>
        <w:rPr>
          <w:rFonts w:ascii="Times New Roman" w:hAnsi="Times New Roman"/>
          <w:b/>
          <w:sz w:val="21"/>
        </w:rPr>
      </w:pPr>
      <w:r w:rsidRPr="001919AF">
        <w:rPr>
          <w:rFonts w:ascii="Times New Roman" w:hAnsi="Times New Roman"/>
          <w:b/>
          <w:sz w:val="21"/>
        </w:rPr>
        <w:t>Annex II: Preferential Quota Table</w:t>
      </w:r>
    </w:p>
    <w:p w14:paraId="73F295F9" w14:textId="77777777" w:rsidR="001919AF" w:rsidRPr="001919AF" w:rsidRDefault="001919AF" w:rsidP="001919AF">
      <w:pPr>
        <w:keepNext/>
        <w:keepLines/>
        <w:spacing w:before="360" w:after="240" w:line="312" w:lineRule="auto"/>
        <w:jc w:val="center"/>
        <w:outlineLvl w:val="0"/>
        <w:rPr>
          <w:rFonts w:ascii="Times New Roman" w:eastAsiaTheme="majorEastAsia" w:hAnsi="Times New Roman" w:cstheme="majorBidi"/>
          <w:b/>
          <w:smallCaps/>
          <w:sz w:val="28"/>
          <w:szCs w:val="32"/>
        </w:rPr>
      </w:pPr>
      <w:r w:rsidRPr="001919AF">
        <w:rPr>
          <w:rFonts w:ascii="Times New Roman" w:eastAsiaTheme="majorEastAsia" w:hAnsi="Times New Roman" w:cstheme="majorBidi"/>
          <w:b/>
          <w:smallCaps/>
          <w:sz w:val="28"/>
          <w:szCs w:val="32"/>
        </w:rPr>
        <w:t>PART ONE: OVERVIEW</w:t>
      </w:r>
    </w:p>
    <w:p w14:paraId="3C706F43" w14:textId="60AB4A04" w:rsidR="001919AF" w:rsidRPr="001919AF" w:rsidRDefault="001919AF" w:rsidP="001919AF">
      <w:pPr>
        <w:numPr>
          <w:ilvl w:val="0"/>
          <w:numId w:val="4"/>
        </w:numPr>
        <w:spacing w:after="120" w:line="312" w:lineRule="auto"/>
        <w:ind w:left="284" w:hanging="284"/>
        <w:jc w:val="both"/>
        <w:rPr>
          <w:rFonts w:ascii="Times New Roman" w:hAnsi="Times New Roman"/>
          <w:sz w:val="21"/>
        </w:rPr>
      </w:pPr>
      <w:r w:rsidRPr="001919AF">
        <w:rPr>
          <w:rFonts w:ascii="Times New Roman" w:hAnsi="Times New Roman"/>
          <w:sz w:val="21"/>
        </w:rPr>
        <w:t>This document is the Preferential Tariff Document made under the Customs Tariff (Preferential Trade Arrangements) (EU Exit) Regulations 2019 for the Memorandum of Understanding between the government of the Republic of Korea and the government of the United Kingdom of Great Britain and Northern Ireland concerning the arrangements for the continuation of the effects of the free trade agreement between the Republic of Korea and the European Union, signed on [</w:t>
      </w:r>
      <w:commentRangeStart w:id="11"/>
      <w:r w:rsidRPr="001919AF">
        <w:rPr>
          <w:rFonts w:ascii="Times New Roman" w:hAnsi="Times New Roman"/>
          <w:sz w:val="21"/>
          <w:highlight w:val="yellow"/>
        </w:rPr>
        <w:t>12</w:t>
      </w:r>
      <w:del w:id="12" w:author="David Owen" w:date="2019-08-13T13:32:00Z">
        <w:r w:rsidRPr="001919AF" w:rsidDel="00BF0E58">
          <w:rPr>
            <w:rFonts w:ascii="Times New Roman" w:hAnsi="Times New Roman"/>
            <w:sz w:val="21"/>
          </w:rPr>
          <w:delText>]</w:delText>
        </w:r>
      </w:del>
      <w:r w:rsidRPr="001919AF">
        <w:rPr>
          <w:rFonts w:ascii="Times New Roman" w:hAnsi="Times New Roman"/>
          <w:sz w:val="21"/>
        </w:rPr>
        <w:t>th April</w:t>
      </w:r>
      <w:ins w:id="13" w:author="David Owen" w:date="2019-08-13T13:32:00Z">
        <w:r w:rsidR="00BF0E58">
          <w:rPr>
            <w:rFonts w:ascii="Times New Roman" w:hAnsi="Times New Roman"/>
            <w:sz w:val="21"/>
          </w:rPr>
          <w:t>]</w:t>
        </w:r>
      </w:ins>
      <w:r w:rsidRPr="001919AF">
        <w:rPr>
          <w:rFonts w:ascii="Times New Roman" w:hAnsi="Times New Roman"/>
          <w:sz w:val="21"/>
        </w:rPr>
        <w:t xml:space="preserve"> 2019 </w:t>
      </w:r>
      <w:commentRangeEnd w:id="11"/>
      <w:r w:rsidR="0025022D">
        <w:rPr>
          <w:rStyle w:val="CommentReference"/>
          <w:rFonts w:ascii="Arial" w:eastAsia="Times New Roman" w:hAnsi="Arial" w:cs="Times New Roman"/>
        </w:rPr>
        <w:commentReference w:id="11"/>
      </w:r>
      <w:r w:rsidRPr="001919AF">
        <w:rPr>
          <w:rFonts w:ascii="Times New Roman" w:hAnsi="Times New Roman"/>
          <w:sz w:val="21"/>
        </w:rPr>
        <w:t>("the Agreement"). It is made pursuant to regulations 2 and 3 and column 1 and 2 of the Schedule to the Regulations.</w:t>
      </w:r>
    </w:p>
    <w:p w14:paraId="40693648" w14:textId="77777777" w:rsidR="001919AF" w:rsidRPr="001919AF" w:rsidRDefault="001919AF" w:rsidP="001919AF">
      <w:pPr>
        <w:numPr>
          <w:ilvl w:val="0"/>
          <w:numId w:val="4"/>
        </w:numPr>
        <w:spacing w:after="120" w:line="312" w:lineRule="auto"/>
        <w:ind w:left="284" w:hanging="284"/>
        <w:jc w:val="both"/>
        <w:rPr>
          <w:rFonts w:ascii="Times New Roman" w:hAnsi="Times New Roman"/>
          <w:sz w:val="21"/>
        </w:rPr>
      </w:pPr>
      <w:r w:rsidRPr="001919AF">
        <w:rPr>
          <w:rFonts w:ascii="Times New Roman" w:hAnsi="Times New Roman"/>
          <w:sz w:val="21"/>
          <w:szCs w:val="21"/>
        </w:rPr>
        <w:t>This document sets out the relevant tables for the pref</w:t>
      </w:r>
      <w:r w:rsidRPr="001919AF">
        <w:rPr>
          <w:rFonts w:ascii="Times New Roman" w:hAnsi="Times New Roman"/>
          <w:sz w:val="21"/>
        </w:rPr>
        <w:t>erential duty rates and quota rates and volumes pursuant to the Agreement.</w:t>
      </w:r>
    </w:p>
    <w:p w14:paraId="1F5432F0" w14:textId="77777777" w:rsidR="001919AF" w:rsidRPr="001919AF" w:rsidRDefault="001919AF" w:rsidP="001919AF">
      <w:pPr>
        <w:numPr>
          <w:ilvl w:val="0"/>
          <w:numId w:val="4"/>
        </w:numPr>
        <w:spacing w:after="120" w:line="312" w:lineRule="auto"/>
        <w:ind w:left="284" w:hanging="284"/>
        <w:jc w:val="both"/>
        <w:rPr>
          <w:rFonts w:ascii="Times New Roman" w:hAnsi="Times New Roman"/>
          <w:sz w:val="21"/>
        </w:rPr>
      </w:pPr>
      <w:r w:rsidRPr="001919AF">
        <w:rPr>
          <w:rFonts w:ascii="Times New Roman" w:hAnsi="Times New Roman"/>
          <w:sz w:val="21"/>
        </w:rP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7C32DF4D" w14:textId="77777777" w:rsidR="001919AF" w:rsidRPr="001919AF" w:rsidRDefault="001919AF" w:rsidP="001919AF">
      <w:pPr>
        <w:numPr>
          <w:ilvl w:val="0"/>
          <w:numId w:val="4"/>
        </w:numPr>
        <w:spacing w:after="120" w:line="312" w:lineRule="auto"/>
        <w:ind w:left="284" w:hanging="284"/>
        <w:jc w:val="both"/>
        <w:rPr>
          <w:rFonts w:ascii="Times New Roman" w:hAnsi="Times New Roman"/>
          <w:sz w:val="21"/>
        </w:rPr>
      </w:pPr>
      <w:r w:rsidRPr="001919AF">
        <w:rPr>
          <w:rFonts w:ascii="Times New Roman" w:hAnsi="Times New Roman"/>
          <w:sz w:val="21"/>
        </w:rP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46AD7D11" w14:textId="77777777" w:rsidR="001919AF" w:rsidRPr="001919AF" w:rsidRDefault="001919AF" w:rsidP="001919AF">
      <w:pPr>
        <w:keepNext/>
        <w:keepLines/>
        <w:spacing w:before="360" w:after="240" w:line="312" w:lineRule="auto"/>
        <w:jc w:val="center"/>
        <w:outlineLvl w:val="0"/>
        <w:rPr>
          <w:rFonts w:ascii="Times New Roman" w:eastAsiaTheme="majorEastAsia" w:hAnsi="Times New Roman" w:cstheme="majorBidi"/>
          <w:b/>
          <w:smallCaps/>
          <w:sz w:val="28"/>
          <w:szCs w:val="32"/>
        </w:rPr>
      </w:pPr>
      <w:r w:rsidRPr="001919AF">
        <w:rPr>
          <w:rFonts w:ascii="Times New Roman" w:eastAsiaTheme="majorEastAsia" w:hAnsi="Times New Roman" w:cstheme="majorBidi"/>
          <w:b/>
          <w:smallCaps/>
          <w:sz w:val="28"/>
          <w:szCs w:val="32"/>
        </w:rPr>
        <w:t>PART TWO: UK PREFERENTIAL TARIFF</w:t>
      </w:r>
    </w:p>
    <w:p w14:paraId="08A3C4D4" w14:textId="77777777" w:rsidR="001919AF" w:rsidRPr="001919AF" w:rsidRDefault="001919AF" w:rsidP="001919AF">
      <w:pPr>
        <w:numPr>
          <w:ilvl w:val="0"/>
          <w:numId w:val="7"/>
        </w:numPr>
        <w:spacing w:after="120" w:line="312" w:lineRule="auto"/>
        <w:ind w:left="284" w:hanging="284"/>
        <w:jc w:val="both"/>
        <w:rPr>
          <w:rFonts w:ascii="Times New Roman" w:hAnsi="Times New Roman"/>
          <w:sz w:val="21"/>
        </w:rPr>
      </w:pPr>
      <w:r w:rsidRPr="001919AF">
        <w:rPr>
          <w:rFonts w:ascii="Times New Roman" w:hAnsi="Times New Roman"/>
          <w:sz w:val="21"/>
        </w:rPr>
        <w:t>For the purposes of the Customs Tariff of the United Kingdom:</w:t>
      </w:r>
    </w:p>
    <w:p w14:paraId="0DC2AFB7" w14:textId="77777777" w:rsidR="001919AF" w:rsidRPr="001919AF" w:rsidRDefault="001919AF" w:rsidP="001919AF">
      <w:pPr>
        <w:numPr>
          <w:ilvl w:val="0"/>
          <w:numId w:val="8"/>
        </w:numPr>
        <w:spacing w:after="120" w:line="312" w:lineRule="auto"/>
        <w:ind w:left="567" w:hanging="283"/>
        <w:jc w:val="both"/>
        <w:rPr>
          <w:rFonts w:ascii="Times New Roman" w:hAnsi="Times New Roman"/>
          <w:sz w:val="21"/>
        </w:rPr>
      </w:pPr>
      <w:r w:rsidRPr="001919AF">
        <w:rPr>
          <w:rFonts w:ascii="Times New Roman" w:hAnsi="Times New Roman"/>
          <w:sz w:val="21"/>
        </w:rPr>
        <w:lastRenderedPageBreak/>
        <w:t>the "Preferential Duty Tariff Table" is the table that appears at Annex I;</w:t>
      </w:r>
    </w:p>
    <w:p w14:paraId="00DBC9E3" w14:textId="77777777" w:rsidR="001919AF" w:rsidRPr="001919AF" w:rsidRDefault="001919AF" w:rsidP="001919AF">
      <w:pPr>
        <w:numPr>
          <w:ilvl w:val="0"/>
          <w:numId w:val="8"/>
        </w:numPr>
        <w:spacing w:after="120" w:line="312" w:lineRule="auto"/>
        <w:ind w:left="567" w:hanging="283"/>
        <w:jc w:val="both"/>
        <w:rPr>
          <w:rFonts w:ascii="Times New Roman" w:hAnsi="Times New Roman"/>
          <w:sz w:val="21"/>
        </w:rPr>
      </w:pPr>
      <w:r w:rsidRPr="001919AF">
        <w:rPr>
          <w:rFonts w:ascii="Times New Roman" w:hAnsi="Times New Roman"/>
          <w:sz w:val="21"/>
        </w:rPr>
        <w:t>the "Preferential Quota Table" is the table that appears at Annex II;</w:t>
      </w:r>
    </w:p>
    <w:p w14:paraId="0ADCCB1B" w14:textId="77777777" w:rsidR="001919AF" w:rsidRPr="001919AF" w:rsidRDefault="001919AF" w:rsidP="001919AF">
      <w:pPr>
        <w:numPr>
          <w:ilvl w:val="0"/>
          <w:numId w:val="8"/>
        </w:numPr>
        <w:spacing w:after="120" w:line="312" w:lineRule="auto"/>
        <w:ind w:left="567" w:hanging="283"/>
        <w:jc w:val="both"/>
        <w:rPr>
          <w:rFonts w:ascii="Times New Roman" w:hAnsi="Times New Roman"/>
          <w:sz w:val="21"/>
        </w:rPr>
      </w:pPr>
      <w:r w:rsidRPr="001919AF">
        <w:rPr>
          <w:rFonts w:ascii="Times New Roman" w:hAnsi="Times New Roman"/>
          <w:sz w:val="21"/>
        </w:rPr>
        <w:t>a "Duty Rate" is any alphanumeric information appearing in column 2 of the Preferential Duty Tariff Table or column 4 of the Quota Table.</w:t>
      </w:r>
    </w:p>
    <w:p w14:paraId="536882C8" w14:textId="77777777" w:rsidR="001919AF" w:rsidRPr="001919AF" w:rsidRDefault="001919AF" w:rsidP="001919AF">
      <w:pPr>
        <w:spacing w:after="120" w:line="312" w:lineRule="auto"/>
        <w:jc w:val="both"/>
        <w:rPr>
          <w:rFonts w:ascii="Times New Roman" w:hAnsi="Times New Roman"/>
          <w:sz w:val="21"/>
        </w:rPr>
      </w:pPr>
    </w:p>
    <w:p w14:paraId="6B6E0BEE" w14:textId="77777777" w:rsidR="001919AF" w:rsidRPr="001919AF" w:rsidRDefault="001919AF" w:rsidP="001919AF">
      <w:pPr>
        <w:keepNext/>
        <w:keepLines/>
        <w:spacing w:before="360" w:after="240" w:line="312" w:lineRule="auto"/>
        <w:jc w:val="center"/>
        <w:outlineLvl w:val="0"/>
        <w:rPr>
          <w:rFonts w:ascii="Times New Roman" w:eastAsiaTheme="majorEastAsia" w:hAnsi="Times New Roman" w:cstheme="majorBidi"/>
          <w:b/>
          <w:smallCaps/>
          <w:sz w:val="28"/>
          <w:szCs w:val="32"/>
        </w:rPr>
      </w:pPr>
      <w:r w:rsidRPr="001919AF">
        <w:rPr>
          <w:rFonts w:ascii="Times New Roman" w:eastAsiaTheme="majorEastAsia" w:hAnsi="Times New Roman" w:cstheme="majorBidi"/>
          <w:b/>
          <w:smallCaps/>
          <w:sz w:val="28"/>
          <w:szCs w:val="32"/>
        </w:rPr>
        <w:br w:type="page"/>
      </w:r>
      <w:r w:rsidRPr="001919AF">
        <w:rPr>
          <w:rFonts w:ascii="Times New Roman" w:eastAsiaTheme="majorEastAsia" w:hAnsi="Times New Roman" w:cstheme="majorBidi"/>
          <w:b/>
          <w:smallCaps/>
          <w:sz w:val="28"/>
          <w:szCs w:val="32"/>
        </w:rPr>
        <w:lastRenderedPageBreak/>
        <w:t>ANNEX I</w:t>
      </w:r>
      <w:r w:rsidRPr="001919AF">
        <w:rPr>
          <w:rFonts w:ascii="Times New Roman" w:eastAsiaTheme="majorEastAsia" w:hAnsi="Times New Roman" w:cstheme="majorBidi"/>
          <w:b/>
          <w:smallCaps/>
          <w:sz w:val="28"/>
          <w:szCs w:val="32"/>
        </w:rPr>
        <w:br/>
        <w:t>PREFERENTIAL DUTY TARIFF TABLE</w:t>
      </w:r>
    </w:p>
    <w:p w14:paraId="77CCA6BD"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This table sets out the preferential duty tariff for the Agreement, under regulation 2 of the Regulations.</w:t>
      </w:r>
    </w:p>
    <w:p w14:paraId="0125957A"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 xml:space="preserve">The Commodity Code in column 1 is defined in regulation 2(3) of the Customs Tariff (Establishment) (EU Exit) Regulations 2019 ("the Tariff Regulations"). </w:t>
      </w:r>
    </w:p>
    <w:p w14:paraId="19E423B1"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Preferential Duty Rate in column 2 is defined in regulation 2(2) of the Regulations.</w:t>
      </w:r>
    </w:p>
    <w:tbl>
      <w:tblPr>
        <w:tblStyle w:val="ListTable3"/>
        <w:tblW w:w="5000" w:type="pct"/>
        <w:tblLook w:val="0620" w:firstRow="1" w:lastRow="0" w:firstColumn="0" w:lastColumn="0" w:noHBand="1" w:noVBand="1"/>
      </w:tblPr>
      <w:tblGrid>
        <w:gridCol w:w="1947"/>
        <w:gridCol w:w="7059"/>
      </w:tblGrid>
      <w:tr w:rsidR="001919AF" w:rsidRPr="001919AF" w14:paraId="0B6B3A6E" w14:textId="77777777" w:rsidTr="00EE7E2A">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603A03E2"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1</w:t>
            </w:r>
          </w:p>
        </w:tc>
        <w:tc>
          <w:tcPr>
            <w:tcW w:w="3919" w:type="pct"/>
            <w:tcBorders>
              <w:left w:val="single" w:sz="12" w:space="0" w:color="000000" w:themeColor="text1"/>
              <w:right w:val="single" w:sz="12" w:space="0" w:color="000000" w:themeColor="text1"/>
            </w:tcBorders>
          </w:tcPr>
          <w:p w14:paraId="2CB3DE7D"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2</w:t>
            </w:r>
          </w:p>
        </w:tc>
      </w:tr>
      <w:tr w:rsidR="001919AF" w:rsidRPr="001919AF" w14:paraId="0707F1A0" w14:textId="77777777" w:rsidTr="00EE7E2A">
        <w:trPr>
          <w:cnfStyle w:val="100000000000" w:firstRow="1" w:lastRow="0" w:firstColumn="0" w:lastColumn="0" w:oddVBand="0" w:evenVBand="0" w:oddHBand="0" w:evenHBand="0" w:firstRowFirstColumn="0" w:firstRowLastColumn="0" w:lastRowFirstColumn="0" w:lastRowLastColumn="0"/>
          <w:cantSplit/>
          <w:tblHeader/>
        </w:trPr>
        <w:tc>
          <w:tcPr>
            <w:tcW w:w="1081" w:type="pct"/>
          </w:tcPr>
          <w:p w14:paraId="2BAD3959"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Commodity code</w:t>
            </w:r>
          </w:p>
        </w:tc>
        <w:tc>
          <w:tcPr>
            <w:tcW w:w="3919" w:type="pct"/>
            <w:tcBorders>
              <w:left w:val="single" w:sz="12" w:space="0" w:color="000000" w:themeColor="text1"/>
              <w:right w:val="single" w:sz="12" w:space="0" w:color="000000" w:themeColor="text1"/>
            </w:tcBorders>
          </w:tcPr>
          <w:p w14:paraId="2F7DC554"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Preferential Duty Rate</w:t>
            </w:r>
          </w:p>
        </w:tc>
      </w:tr>
      <w:tr w:rsidR="001919AF" w:rsidRPr="001919AF" w14:paraId="67CB8FCB" w14:textId="77777777" w:rsidTr="00EE7E2A">
        <w:trPr>
          <w:cantSplit/>
        </w:trPr>
        <w:tc>
          <w:tcPr>
            <w:tcW w:w="0" w:type="auto"/>
            <w:tcBorders>
              <w:top w:val="single" w:sz="4" w:space="0" w:color="A6A6A6" w:themeColor="background1" w:themeShade="A6"/>
              <w:right w:val="single" w:sz="4" w:space="0" w:color="000000" w:themeColor="text1"/>
            </w:tcBorders>
          </w:tcPr>
          <w:p w14:paraId="56CD2CE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FEF4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DF679B3" w14:textId="77777777" w:rsidTr="00EE7E2A">
        <w:trPr>
          <w:cantSplit/>
        </w:trPr>
        <w:tc>
          <w:tcPr>
            <w:tcW w:w="0" w:type="auto"/>
            <w:tcBorders>
              <w:top w:val="single" w:sz="4" w:space="0" w:color="A6A6A6" w:themeColor="background1" w:themeShade="A6"/>
              <w:right w:val="single" w:sz="4" w:space="0" w:color="000000" w:themeColor="text1"/>
            </w:tcBorders>
          </w:tcPr>
          <w:p w14:paraId="07585B8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B27E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9B04A46" w14:textId="77777777" w:rsidTr="00EE7E2A">
        <w:trPr>
          <w:cantSplit/>
        </w:trPr>
        <w:tc>
          <w:tcPr>
            <w:tcW w:w="0" w:type="auto"/>
            <w:tcBorders>
              <w:top w:val="single" w:sz="4" w:space="0" w:color="A6A6A6" w:themeColor="background1" w:themeShade="A6"/>
              <w:right w:val="single" w:sz="4" w:space="0" w:color="000000" w:themeColor="text1"/>
            </w:tcBorders>
          </w:tcPr>
          <w:p w14:paraId="13A7850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6E51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B85388D" w14:textId="77777777" w:rsidTr="00EE7E2A">
        <w:trPr>
          <w:cantSplit/>
        </w:trPr>
        <w:tc>
          <w:tcPr>
            <w:tcW w:w="0" w:type="auto"/>
            <w:tcBorders>
              <w:top w:val="single" w:sz="4" w:space="0" w:color="A6A6A6" w:themeColor="background1" w:themeShade="A6"/>
              <w:right w:val="single" w:sz="4" w:space="0" w:color="000000" w:themeColor="text1"/>
            </w:tcBorders>
          </w:tcPr>
          <w:p w14:paraId="0B1E36E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2BE1E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F8348E1" w14:textId="77777777" w:rsidTr="00EE7E2A">
        <w:trPr>
          <w:cantSplit/>
        </w:trPr>
        <w:tc>
          <w:tcPr>
            <w:tcW w:w="0" w:type="auto"/>
            <w:tcBorders>
              <w:top w:val="single" w:sz="4" w:space="0" w:color="A6A6A6" w:themeColor="background1" w:themeShade="A6"/>
              <w:right w:val="single" w:sz="4" w:space="0" w:color="000000" w:themeColor="text1"/>
            </w:tcBorders>
          </w:tcPr>
          <w:p w14:paraId="30D73B7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0E73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4BF474A" w14:textId="77777777" w:rsidTr="00EE7E2A">
        <w:trPr>
          <w:cantSplit/>
        </w:trPr>
        <w:tc>
          <w:tcPr>
            <w:tcW w:w="0" w:type="auto"/>
            <w:tcBorders>
              <w:top w:val="single" w:sz="4" w:space="0" w:color="A6A6A6" w:themeColor="background1" w:themeShade="A6"/>
              <w:right w:val="single" w:sz="4" w:space="0" w:color="000000" w:themeColor="text1"/>
            </w:tcBorders>
          </w:tcPr>
          <w:p w14:paraId="2A8FAB0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18D8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9CCBF2C" w14:textId="77777777" w:rsidTr="00EE7E2A">
        <w:trPr>
          <w:cantSplit/>
        </w:trPr>
        <w:tc>
          <w:tcPr>
            <w:tcW w:w="0" w:type="auto"/>
            <w:tcBorders>
              <w:top w:val="single" w:sz="4" w:space="0" w:color="A6A6A6" w:themeColor="background1" w:themeShade="A6"/>
              <w:right w:val="single" w:sz="4" w:space="0" w:color="000000" w:themeColor="text1"/>
            </w:tcBorders>
          </w:tcPr>
          <w:p w14:paraId="591EB42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226F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11135B9" w14:textId="77777777" w:rsidTr="00EE7E2A">
        <w:trPr>
          <w:cantSplit/>
        </w:trPr>
        <w:tc>
          <w:tcPr>
            <w:tcW w:w="0" w:type="auto"/>
            <w:tcBorders>
              <w:top w:val="single" w:sz="4" w:space="0" w:color="A6A6A6" w:themeColor="background1" w:themeShade="A6"/>
              <w:right w:val="single" w:sz="4" w:space="0" w:color="000000" w:themeColor="text1"/>
            </w:tcBorders>
          </w:tcPr>
          <w:p w14:paraId="2ECEC9B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E077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66D4230" w14:textId="77777777" w:rsidTr="00EE7E2A">
        <w:trPr>
          <w:cantSplit/>
        </w:trPr>
        <w:tc>
          <w:tcPr>
            <w:tcW w:w="0" w:type="auto"/>
            <w:tcBorders>
              <w:top w:val="single" w:sz="4" w:space="0" w:color="A6A6A6" w:themeColor="background1" w:themeShade="A6"/>
              <w:right w:val="single" w:sz="4" w:space="0" w:color="000000" w:themeColor="text1"/>
            </w:tcBorders>
          </w:tcPr>
          <w:p w14:paraId="3C46DDB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B4715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659AAEA" w14:textId="77777777" w:rsidTr="00EE7E2A">
        <w:trPr>
          <w:cantSplit/>
        </w:trPr>
        <w:tc>
          <w:tcPr>
            <w:tcW w:w="0" w:type="auto"/>
            <w:tcBorders>
              <w:top w:val="single" w:sz="4" w:space="0" w:color="A6A6A6" w:themeColor="background1" w:themeShade="A6"/>
              <w:right w:val="single" w:sz="4" w:space="0" w:color="000000" w:themeColor="text1"/>
            </w:tcBorders>
          </w:tcPr>
          <w:p w14:paraId="589129F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4C72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31CE343" w14:textId="77777777" w:rsidTr="00EE7E2A">
        <w:trPr>
          <w:cantSplit/>
        </w:trPr>
        <w:tc>
          <w:tcPr>
            <w:tcW w:w="0" w:type="auto"/>
            <w:tcBorders>
              <w:top w:val="single" w:sz="4" w:space="0" w:color="A6A6A6" w:themeColor="background1" w:themeShade="A6"/>
              <w:right w:val="single" w:sz="4" w:space="0" w:color="000000" w:themeColor="text1"/>
            </w:tcBorders>
          </w:tcPr>
          <w:p w14:paraId="48FEBB3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1B9A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787EDD4" w14:textId="77777777" w:rsidTr="00EE7E2A">
        <w:trPr>
          <w:cantSplit/>
        </w:trPr>
        <w:tc>
          <w:tcPr>
            <w:tcW w:w="0" w:type="auto"/>
            <w:tcBorders>
              <w:top w:val="single" w:sz="4" w:space="0" w:color="A6A6A6" w:themeColor="background1" w:themeShade="A6"/>
              <w:right w:val="single" w:sz="4" w:space="0" w:color="000000" w:themeColor="text1"/>
            </w:tcBorders>
          </w:tcPr>
          <w:p w14:paraId="56474AD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F219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4902CFD" w14:textId="77777777" w:rsidTr="00EE7E2A">
        <w:trPr>
          <w:cantSplit/>
        </w:trPr>
        <w:tc>
          <w:tcPr>
            <w:tcW w:w="0" w:type="auto"/>
            <w:tcBorders>
              <w:top w:val="single" w:sz="4" w:space="0" w:color="A6A6A6" w:themeColor="background1" w:themeShade="A6"/>
              <w:right w:val="single" w:sz="4" w:space="0" w:color="000000" w:themeColor="text1"/>
            </w:tcBorders>
          </w:tcPr>
          <w:p w14:paraId="44BBA74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DDAC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BBC3C6D" w14:textId="77777777" w:rsidTr="00EE7E2A">
        <w:trPr>
          <w:cantSplit/>
        </w:trPr>
        <w:tc>
          <w:tcPr>
            <w:tcW w:w="0" w:type="auto"/>
            <w:tcBorders>
              <w:top w:val="single" w:sz="4" w:space="0" w:color="A6A6A6" w:themeColor="background1" w:themeShade="A6"/>
              <w:right w:val="single" w:sz="4" w:space="0" w:color="000000" w:themeColor="text1"/>
            </w:tcBorders>
          </w:tcPr>
          <w:p w14:paraId="4A1AAE1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498F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1741598" w14:textId="77777777" w:rsidTr="00EE7E2A">
        <w:trPr>
          <w:cantSplit/>
        </w:trPr>
        <w:tc>
          <w:tcPr>
            <w:tcW w:w="0" w:type="auto"/>
            <w:tcBorders>
              <w:top w:val="single" w:sz="4" w:space="0" w:color="A6A6A6" w:themeColor="background1" w:themeShade="A6"/>
              <w:right w:val="single" w:sz="4" w:space="0" w:color="000000" w:themeColor="text1"/>
            </w:tcBorders>
          </w:tcPr>
          <w:p w14:paraId="2F670A9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D6F5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DCA9E29" w14:textId="77777777" w:rsidTr="00EE7E2A">
        <w:trPr>
          <w:cantSplit/>
        </w:trPr>
        <w:tc>
          <w:tcPr>
            <w:tcW w:w="0" w:type="auto"/>
            <w:tcBorders>
              <w:top w:val="single" w:sz="4" w:space="0" w:color="A6A6A6" w:themeColor="background1" w:themeShade="A6"/>
              <w:right w:val="single" w:sz="4" w:space="0" w:color="000000" w:themeColor="text1"/>
            </w:tcBorders>
          </w:tcPr>
          <w:p w14:paraId="3D6D57A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C7E5E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04265F3" w14:textId="77777777" w:rsidTr="00EE7E2A">
        <w:trPr>
          <w:cantSplit/>
        </w:trPr>
        <w:tc>
          <w:tcPr>
            <w:tcW w:w="0" w:type="auto"/>
            <w:tcBorders>
              <w:top w:val="single" w:sz="4" w:space="0" w:color="A6A6A6" w:themeColor="background1" w:themeShade="A6"/>
              <w:right w:val="single" w:sz="4" w:space="0" w:color="000000" w:themeColor="text1"/>
            </w:tcBorders>
          </w:tcPr>
          <w:p w14:paraId="4122784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D903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0377DA1" w14:textId="77777777" w:rsidTr="00EE7E2A">
        <w:trPr>
          <w:cantSplit/>
        </w:trPr>
        <w:tc>
          <w:tcPr>
            <w:tcW w:w="0" w:type="auto"/>
            <w:tcBorders>
              <w:top w:val="single" w:sz="4" w:space="0" w:color="A6A6A6" w:themeColor="background1" w:themeShade="A6"/>
              <w:right w:val="single" w:sz="4" w:space="0" w:color="000000" w:themeColor="text1"/>
            </w:tcBorders>
          </w:tcPr>
          <w:p w14:paraId="2E4DD83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BC37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80651A6" w14:textId="77777777" w:rsidTr="00EE7E2A">
        <w:trPr>
          <w:cantSplit/>
        </w:trPr>
        <w:tc>
          <w:tcPr>
            <w:tcW w:w="0" w:type="auto"/>
            <w:tcBorders>
              <w:top w:val="single" w:sz="4" w:space="0" w:color="A6A6A6" w:themeColor="background1" w:themeShade="A6"/>
              <w:right w:val="single" w:sz="4" w:space="0" w:color="000000" w:themeColor="text1"/>
            </w:tcBorders>
          </w:tcPr>
          <w:p w14:paraId="1BDB86F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6A1B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048B87A" w14:textId="77777777" w:rsidTr="00EE7E2A">
        <w:trPr>
          <w:cantSplit/>
        </w:trPr>
        <w:tc>
          <w:tcPr>
            <w:tcW w:w="0" w:type="auto"/>
            <w:tcBorders>
              <w:top w:val="single" w:sz="4" w:space="0" w:color="A6A6A6" w:themeColor="background1" w:themeShade="A6"/>
              <w:right w:val="single" w:sz="4" w:space="0" w:color="000000" w:themeColor="text1"/>
            </w:tcBorders>
          </w:tcPr>
          <w:p w14:paraId="257756A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3F63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172E84F" w14:textId="77777777" w:rsidTr="00EE7E2A">
        <w:trPr>
          <w:cantSplit/>
        </w:trPr>
        <w:tc>
          <w:tcPr>
            <w:tcW w:w="0" w:type="auto"/>
            <w:tcBorders>
              <w:top w:val="single" w:sz="4" w:space="0" w:color="A6A6A6" w:themeColor="background1" w:themeShade="A6"/>
              <w:right w:val="single" w:sz="4" w:space="0" w:color="000000" w:themeColor="text1"/>
            </w:tcBorders>
          </w:tcPr>
          <w:p w14:paraId="40D9F1C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1CD70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EFF6371" w14:textId="77777777" w:rsidTr="00EE7E2A">
        <w:trPr>
          <w:cantSplit/>
        </w:trPr>
        <w:tc>
          <w:tcPr>
            <w:tcW w:w="0" w:type="auto"/>
            <w:tcBorders>
              <w:top w:val="single" w:sz="4" w:space="0" w:color="A6A6A6" w:themeColor="background1" w:themeShade="A6"/>
              <w:right w:val="single" w:sz="4" w:space="0" w:color="000000" w:themeColor="text1"/>
            </w:tcBorders>
          </w:tcPr>
          <w:p w14:paraId="10470FB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31CFD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8D026DA" w14:textId="77777777" w:rsidTr="00EE7E2A">
        <w:trPr>
          <w:cantSplit/>
        </w:trPr>
        <w:tc>
          <w:tcPr>
            <w:tcW w:w="0" w:type="auto"/>
            <w:tcBorders>
              <w:top w:val="single" w:sz="4" w:space="0" w:color="A6A6A6" w:themeColor="background1" w:themeShade="A6"/>
              <w:right w:val="single" w:sz="4" w:space="0" w:color="000000" w:themeColor="text1"/>
            </w:tcBorders>
          </w:tcPr>
          <w:p w14:paraId="6696B4F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A8B26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27CE2BF" w14:textId="77777777" w:rsidTr="00EE7E2A">
        <w:trPr>
          <w:cantSplit/>
        </w:trPr>
        <w:tc>
          <w:tcPr>
            <w:tcW w:w="0" w:type="auto"/>
            <w:tcBorders>
              <w:top w:val="single" w:sz="4" w:space="0" w:color="A6A6A6" w:themeColor="background1" w:themeShade="A6"/>
              <w:right w:val="single" w:sz="4" w:space="0" w:color="000000" w:themeColor="text1"/>
            </w:tcBorders>
          </w:tcPr>
          <w:p w14:paraId="146F5D7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0DFF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20AC456" w14:textId="77777777" w:rsidTr="00EE7E2A">
        <w:trPr>
          <w:cantSplit/>
        </w:trPr>
        <w:tc>
          <w:tcPr>
            <w:tcW w:w="0" w:type="auto"/>
            <w:tcBorders>
              <w:top w:val="single" w:sz="4" w:space="0" w:color="A6A6A6" w:themeColor="background1" w:themeShade="A6"/>
              <w:right w:val="single" w:sz="4" w:space="0" w:color="000000" w:themeColor="text1"/>
            </w:tcBorders>
          </w:tcPr>
          <w:p w14:paraId="5C136EF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94A85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3F5C4DF" w14:textId="77777777" w:rsidTr="00EE7E2A">
        <w:trPr>
          <w:cantSplit/>
        </w:trPr>
        <w:tc>
          <w:tcPr>
            <w:tcW w:w="0" w:type="auto"/>
            <w:tcBorders>
              <w:top w:val="single" w:sz="4" w:space="0" w:color="A6A6A6" w:themeColor="background1" w:themeShade="A6"/>
              <w:right w:val="single" w:sz="4" w:space="0" w:color="000000" w:themeColor="text1"/>
            </w:tcBorders>
          </w:tcPr>
          <w:p w14:paraId="421AC9A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7885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88118A8" w14:textId="77777777" w:rsidTr="00EE7E2A">
        <w:trPr>
          <w:cantSplit/>
        </w:trPr>
        <w:tc>
          <w:tcPr>
            <w:tcW w:w="0" w:type="auto"/>
            <w:tcBorders>
              <w:top w:val="single" w:sz="4" w:space="0" w:color="A6A6A6" w:themeColor="background1" w:themeShade="A6"/>
              <w:right w:val="single" w:sz="4" w:space="0" w:color="000000" w:themeColor="text1"/>
            </w:tcBorders>
          </w:tcPr>
          <w:p w14:paraId="168E8E5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80FB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8D2F0FA" w14:textId="77777777" w:rsidTr="00EE7E2A">
        <w:trPr>
          <w:cantSplit/>
        </w:trPr>
        <w:tc>
          <w:tcPr>
            <w:tcW w:w="0" w:type="auto"/>
            <w:tcBorders>
              <w:top w:val="single" w:sz="4" w:space="0" w:color="A6A6A6" w:themeColor="background1" w:themeShade="A6"/>
              <w:right w:val="single" w:sz="4" w:space="0" w:color="000000" w:themeColor="text1"/>
            </w:tcBorders>
          </w:tcPr>
          <w:p w14:paraId="1B9BD20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6219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D8C5582" w14:textId="77777777" w:rsidTr="00EE7E2A">
        <w:trPr>
          <w:cantSplit/>
        </w:trPr>
        <w:tc>
          <w:tcPr>
            <w:tcW w:w="0" w:type="auto"/>
            <w:tcBorders>
              <w:top w:val="single" w:sz="4" w:space="0" w:color="A6A6A6" w:themeColor="background1" w:themeShade="A6"/>
              <w:right w:val="single" w:sz="4" w:space="0" w:color="000000" w:themeColor="text1"/>
            </w:tcBorders>
          </w:tcPr>
          <w:p w14:paraId="1F7361D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E3A3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D76C2E9" w14:textId="77777777" w:rsidTr="00EE7E2A">
        <w:trPr>
          <w:cantSplit/>
        </w:trPr>
        <w:tc>
          <w:tcPr>
            <w:tcW w:w="0" w:type="auto"/>
            <w:tcBorders>
              <w:top w:val="single" w:sz="4" w:space="0" w:color="A6A6A6" w:themeColor="background1" w:themeShade="A6"/>
              <w:right w:val="single" w:sz="4" w:space="0" w:color="000000" w:themeColor="text1"/>
            </w:tcBorders>
          </w:tcPr>
          <w:p w14:paraId="5BB9039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A930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EDF178C" w14:textId="77777777" w:rsidTr="00EE7E2A">
        <w:trPr>
          <w:cantSplit/>
        </w:trPr>
        <w:tc>
          <w:tcPr>
            <w:tcW w:w="0" w:type="auto"/>
            <w:tcBorders>
              <w:top w:val="single" w:sz="4" w:space="0" w:color="A6A6A6" w:themeColor="background1" w:themeShade="A6"/>
              <w:right w:val="single" w:sz="4" w:space="0" w:color="000000" w:themeColor="text1"/>
            </w:tcBorders>
          </w:tcPr>
          <w:p w14:paraId="0020694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3430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B893320" w14:textId="77777777" w:rsidTr="00EE7E2A">
        <w:trPr>
          <w:cantSplit/>
        </w:trPr>
        <w:tc>
          <w:tcPr>
            <w:tcW w:w="0" w:type="auto"/>
            <w:tcBorders>
              <w:top w:val="single" w:sz="4" w:space="0" w:color="A6A6A6" w:themeColor="background1" w:themeShade="A6"/>
              <w:right w:val="single" w:sz="4" w:space="0" w:color="000000" w:themeColor="text1"/>
            </w:tcBorders>
          </w:tcPr>
          <w:p w14:paraId="0F9719F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C1D3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E2CC6DA" w14:textId="77777777" w:rsidTr="00EE7E2A">
        <w:trPr>
          <w:cantSplit/>
        </w:trPr>
        <w:tc>
          <w:tcPr>
            <w:tcW w:w="0" w:type="auto"/>
            <w:tcBorders>
              <w:top w:val="single" w:sz="4" w:space="0" w:color="A6A6A6" w:themeColor="background1" w:themeShade="A6"/>
              <w:right w:val="single" w:sz="4" w:space="0" w:color="000000" w:themeColor="text1"/>
            </w:tcBorders>
          </w:tcPr>
          <w:p w14:paraId="397B274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F4BD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55D7AA0" w14:textId="77777777" w:rsidTr="00EE7E2A">
        <w:trPr>
          <w:cantSplit/>
        </w:trPr>
        <w:tc>
          <w:tcPr>
            <w:tcW w:w="0" w:type="auto"/>
            <w:tcBorders>
              <w:top w:val="single" w:sz="4" w:space="0" w:color="A6A6A6" w:themeColor="background1" w:themeShade="A6"/>
              <w:right w:val="single" w:sz="4" w:space="0" w:color="000000" w:themeColor="text1"/>
            </w:tcBorders>
          </w:tcPr>
          <w:p w14:paraId="06D573F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D706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F5B3337" w14:textId="77777777" w:rsidTr="00EE7E2A">
        <w:trPr>
          <w:cantSplit/>
        </w:trPr>
        <w:tc>
          <w:tcPr>
            <w:tcW w:w="0" w:type="auto"/>
            <w:tcBorders>
              <w:top w:val="single" w:sz="4" w:space="0" w:color="A6A6A6" w:themeColor="background1" w:themeShade="A6"/>
              <w:right w:val="single" w:sz="4" w:space="0" w:color="000000" w:themeColor="text1"/>
            </w:tcBorders>
          </w:tcPr>
          <w:p w14:paraId="1E36453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09F07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CD37AA9" w14:textId="77777777" w:rsidTr="00EE7E2A">
        <w:trPr>
          <w:cantSplit/>
        </w:trPr>
        <w:tc>
          <w:tcPr>
            <w:tcW w:w="0" w:type="auto"/>
            <w:tcBorders>
              <w:top w:val="single" w:sz="4" w:space="0" w:color="A6A6A6" w:themeColor="background1" w:themeShade="A6"/>
              <w:right w:val="single" w:sz="4" w:space="0" w:color="000000" w:themeColor="text1"/>
            </w:tcBorders>
          </w:tcPr>
          <w:p w14:paraId="78C895F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2E7F3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9525E75" w14:textId="77777777" w:rsidTr="00EE7E2A">
        <w:trPr>
          <w:cantSplit/>
        </w:trPr>
        <w:tc>
          <w:tcPr>
            <w:tcW w:w="0" w:type="auto"/>
            <w:tcBorders>
              <w:top w:val="single" w:sz="4" w:space="0" w:color="A6A6A6" w:themeColor="background1" w:themeShade="A6"/>
              <w:right w:val="single" w:sz="4" w:space="0" w:color="000000" w:themeColor="text1"/>
            </w:tcBorders>
          </w:tcPr>
          <w:p w14:paraId="28156DC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1309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467EA5B" w14:textId="77777777" w:rsidTr="00EE7E2A">
        <w:trPr>
          <w:cantSplit/>
        </w:trPr>
        <w:tc>
          <w:tcPr>
            <w:tcW w:w="0" w:type="auto"/>
            <w:tcBorders>
              <w:top w:val="single" w:sz="4" w:space="0" w:color="A6A6A6" w:themeColor="background1" w:themeShade="A6"/>
              <w:right w:val="single" w:sz="4" w:space="0" w:color="000000" w:themeColor="text1"/>
            </w:tcBorders>
          </w:tcPr>
          <w:p w14:paraId="17FE988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E4DB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A394258" w14:textId="77777777" w:rsidTr="00EE7E2A">
        <w:trPr>
          <w:cantSplit/>
        </w:trPr>
        <w:tc>
          <w:tcPr>
            <w:tcW w:w="0" w:type="auto"/>
            <w:tcBorders>
              <w:top w:val="single" w:sz="4" w:space="0" w:color="A6A6A6" w:themeColor="background1" w:themeShade="A6"/>
              <w:right w:val="single" w:sz="4" w:space="0" w:color="000000" w:themeColor="text1"/>
            </w:tcBorders>
          </w:tcPr>
          <w:p w14:paraId="7196511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2BE3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86EF84D" w14:textId="77777777" w:rsidTr="00EE7E2A">
        <w:trPr>
          <w:cantSplit/>
        </w:trPr>
        <w:tc>
          <w:tcPr>
            <w:tcW w:w="0" w:type="auto"/>
            <w:tcBorders>
              <w:top w:val="single" w:sz="4" w:space="0" w:color="A6A6A6" w:themeColor="background1" w:themeShade="A6"/>
              <w:right w:val="single" w:sz="4" w:space="0" w:color="000000" w:themeColor="text1"/>
            </w:tcBorders>
          </w:tcPr>
          <w:p w14:paraId="21B2DA1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4D5E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614ECC1" w14:textId="77777777" w:rsidTr="00EE7E2A">
        <w:trPr>
          <w:cantSplit/>
        </w:trPr>
        <w:tc>
          <w:tcPr>
            <w:tcW w:w="0" w:type="auto"/>
            <w:tcBorders>
              <w:top w:val="single" w:sz="4" w:space="0" w:color="A6A6A6" w:themeColor="background1" w:themeShade="A6"/>
              <w:right w:val="single" w:sz="4" w:space="0" w:color="000000" w:themeColor="text1"/>
            </w:tcBorders>
          </w:tcPr>
          <w:p w14:paraId="043885B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6E1B2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CADD439" w14:textId="77777777" w:rsidTr="00EE7E2A">
        <w:trPr>
          <w:cantSplit/>
        </w:trPr>
        <w:tc>
          <w:tcPr>
            <w:tcW w:w="0" w:type="auto"/>
            <w:tcBorders>
              <w:top w:val="single" w:sz="4" w:space="0" w:color="A6A6A6" w:themeColor="background1" w:themeShade="A6"/>
              <w:right w:val="single" w:sz="4" w:space="0" w:color="000000" w:themeColor="text1"/>
            </w:tcBorders>
          </w:tcPr>
          <w:p w14:paraId="0BCB816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31203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93E9F8E" w14:textId="77777777" w:rsidTr="00EE7E2A">
        <w:trPr>
          <w:cantSplit/>
        </w:trPr>
        <w:tc>
          <w:tcPr>
            <w:tcW w:w="0" w:type="auto"/>
            <w:tcBorders>
              <w:top w:val="single" w:sz="4" w:space="0" w:color="A6A6A6" w:themeColor="background1" w:themeShade="A6"/>
              <w:right w:val="single" w:sz="4" w:space="0" w:color="000000" w:themeColor="text1"/>
            </w:tcBorders>
          </w:tcPr>
          <w:p w14:paraId="03B333F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CAF5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DF7164C" w14:textId="77777777" w:rsidTr="00EE7E2A">
        <w:trPr>
          <w:cantSplit/>
        </w:trPr>
        <w:tc>
          <w:tcPr>
            <w:tcW w:w="0" w:type="auto"/>
            <w:tcBorders>
              <w:top w:val="single" w:sz="4" w:space="0" w:color="A6A6A6" w:themeColor="background1" w:themeShade="A6"/>
              <w:right w:val="single" w:sz="4" w:space="0" w:color="000000" w:themeColor="text1"/>
            </w:tcBorders>
          </w:tcPr>
          <w:p w14:paraId="427BB7F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4E67F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0037E66" w14:textId="77777777" w:rsidTr="00EE7E2A">
        <w:trPr>
          <w:cantSplit/>
        </w:trPr>
        <w:tc>
          <w:tcPr>
            <w:tcW w:w="0" w:type="auto"/>
            <w:tcBorders>
              <w:top w:val="single" w:sz="4" w:space="0" w:color="A6A6A6" w:themeColor="background1" w:themeShade="A6"/>
              <w:right w:val="single" w:sz="4" w:space="0" w:color="000000" w:themeColor="text1"/>
            </w:tcBorders>
          </w:tcPr>
          <w:p w14:paraId="2B1F117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EC4D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46616DC" w14:textId="77777777" w:rsidTr="00EE7E2A">
        <w:trPr>
          <w:cantSplit/>
        </w:trPr>
        <w:tc>
          <w:tcPr>
            <w:tcW w:w="0" w:type="auto"/>
            <w:tcBorders>
              <w:top w:val="single" w:sz="4" w:space="0" w:color="A6A6A6" w:themeColor="background1" w:themeShade="A6"/>
              <w:right w:val="single" w:sz="4" w:space="0" w:color="000000" w:themeColor="text1"/>
            </w:tcBorders>
          </w:tcPr>
          <w:p w14:paraId="4114CB4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7FDF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39F60D6" w14:textId="77777777" w:rsidTr="00EE7E2A">
        <w:trPr>
          <w:cantSplit/>
        </w:trPr>
        <w:tc>
          <w:tcPr>
            <w:tcW w:w="0" w:type="auto"/>
            <w:tcBorders>
              <w:top w:val="single" w:sz="4" w:space="0" w:color="A6A6A6" w:themeColor="background1" w:themeShade="A6"/>
              <w:right w:val="single" w:sz="4" w:space="0" w:color="000000" w:themeColor="text1"/>
            </w:tcBorders>
          </w:tcPr>
          <w:p w14:paraId="0B87EFF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lastRenderedPageBreak/>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0E45F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299B9AC" w14:textId="77777777" w:rsidTr="00EE7E2A">
        <w:trPr>
          <w:cantSplit/>
        </w:trPr>
        <w:tc>
          <w:tcPr>
            <w:tcW w:w="0" w:type="auto"/>
            <w:tcBorders>
              <w:top w:val="single" w:sz="4" w:space="0" w:color="A6A6A6" w:themeColor="background1" w:themeShade="A6"/>
              <w:right w:val="single" w:sz="4" w:space="0" w:color="000000" w:themeColor="text1"/>
            </w:tcBorders>
          </w:tcPr>
          <w:p w14:paraId="0452C37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272C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2EC09F1" w14:textId="77777777" w:rsidTr="00EE7E2A">
        <w:trPr>
          <w:cantSplit/>
        </w:trPr>
        <w:tc>
          <w:tcPr>
            <w:tcW w:w="0" w:type="auto"/>
            <w:tcBorders>
              <w:top w:val="single" w:sz="4" w:space="0" w:color="A6A6A6" w:themeColor="background1" w:themeShade="A6"/>
              <w:right w:val="single" w:sz="4" w:space="0" w:color="000000" w:themeColor="text1"/>
            </w:tcBorders>
          </w:tcPr>
          <w:p w14:paraId="7E74C7A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1D7A5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4E4D5F2" w14:textId="77777777" w:rsidTr="00EE7E2A">
        <w:trPr>
          <w:cantSplit/>
        </w:trPr>
        <w:tc>
          <w:tcPr>
            <w:tcW w:w="0" w:type="auto"/>
            <w:tcBorders>
              <w:top w:val="single" w:sz="4" w:space="0" w:color="A6A6A6" w:themeColor="background1" w:themeShade="A6"/>
              <w:right w:val="single" w:sz="4" w:space="0" w:color="000000" w:themeColor="text1"/>
            </w:tcBorders>
          </w:tcPr>
          <w:p w14:paraId="7446395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11BF4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19EE69E" w14:textId="77777777" w:rsidTr="00EE7E2A">
        <w:trPr>
          <w:cantSplit/>
        </w:trPr>
        <w:tc>
          <w:tcPr>
            <w:tcW w:w="0" w:type="auto"/>
            <w:tcBorders>
              <w:top w:val="single" w:sz="4" w:space="0" w:color="A6A6A6" w:themeColor="background1" w:themeShade="A6"/>
              <w:right w:val="single" w:sz="4" w:space="0" w:color="000000" w:themeColor="text1"/>
            </w:tcBorders>
          </w:tcPr>
          <w:p w14:paraId="69F0911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BC41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025F1B5" w14:textId="77777777" w:rsidTr="00EE7E2A">
        <w:trPr>
          <w:cantSplit/>
        </w:trPr>
        <w:tc>
          <w:tcPr>
            <w:tcW w:w="0" w:type="auto"/>
            <w:tcBorders>
              <w:top w:val="single" w:sz="4" w:space="0" w:color="A6A6A6" w:themeColor="background1" w:themeShade="A6"/>
              <w:right w:val="single" w:sz="4" w:space="0" w:color="000000" w:themeColor="text1"/>
            </w:tcBorders>
          </w:tcPr>
          <w:p w14:paraId="78023F0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98EB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42B763B" w14:textId="77777777" w:rsidTr="00EE7E2A">
        <w:trPr>
          <w:cantSplit/>
        </w:trPr>
        <w:tc>
          <w:tcPr>
            <w:tcW w:w="0" w:type="auto"/>
            <w:tcBorders>
              <w:top w:val="single" w:sz="4" w:space="0" w:color="A6A6A6" w:themeColor="background1" w:themeShade="A6"/>
              <w:right w:val="single" w:sz="4" w:space="0" w:color="000000" w:themeColor="text1"/>
            </w:tcBorders>
          </w:tcPr>
          <w:p w14:paraId="4AB668B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B5A7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8580EFC" w14:textId="77777777" w:rsidTr="00EE7E2A">
        <w:trPr>
          <w:cantSplit/>
        </w:trPr>
        <w:tc>
          <w:tcPr>
            <w:tcW w:w="0" w:type="auto"/>
            <w:tcBorders>
              <w:top w:val="single" w:sz="4" w:space="0" w:color="A6A6A6" w:themeColor="background1" w:themeShade="A6"/>
              <w:right w:val="single" w:sz="4" w:space="0" w:color="000000" w:themeColor="text1"/>
            </w:tcBorders>
          </w:tcPr>
          <w:p w14:paraId="526382D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9F179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6039E6A" w14:textId="77777777" w:rsidTr="00EE7E2A">
        <w:trPr>
          <w:cantSplit/>
        </w:trPr>
        <w:tc>
          <w:tcPr>
            <w:tcW w:w="0" w:type="auto"/>
            <w:tcBorders>
              <w:top w:val="single" w:sz="4" w:space="0" w:color="A6A6A6" w:themeColor="background1" w:themeShade="A6"/>
              <w:right w:val="single" w:sz="4" w:space="0" w:color="000000" w:themeColor="text1"/>
            </w:tcBorders>
          </w:tcPr>
          <w:p w14:paraId="7543B64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B5C998" w14:textId="405CFBC5" w:rsidR="001919AF" w:rsidRPr="001919AF" w:rsidRDefault="001919AF" w:rsidP="001919AF">
            <w:pPr>
              <w:tabs>
                <w:tab w:val="left" w:pos="1250"/>
              </w:tabs>
              <w:spacing w:before="20" w:after="20"/>
              <w:rPr>
                <w:rFonts w:ascii="Times New Roman" w:hAnsi="Times New Roman"/>
                <w:bCs/>
                <w:sz w:val="16"/>
              </w:rPr>
            </w:pPr>
            <w:del w:id="14" w:author="David Owen" w:date="2019-08-13T13:27: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3FF03D36" w14:textId="77777777" w:rsidTr="00EE7E2A">
        <w:trPr>
          <w:cantSplit/>
        </w:trPr>
        <w:tc>
          <w:tcPr>
            <w:tcW w:w="0" w:type="auto"/>
            <w:tcBorders>
              <w:top w:val="single" w:sz="4" w:space="0" w:color="A6A6A6" w:themeColor="background1" w:themeShade="A6"/>
              <w:right w:val="single" w:sz="4" w:space="0" w:color="000000" w:themeColor="text1"/>
            </w:tcBorders>
          </w:tcPr>
          <w:p w14:paraId="03E12C5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6DD0C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52DB3E3" w14:textId="77777777" w:rsidTr="00EE7E2A">
        <w:trPr>
          <w:cantSplit/>
        </w:trPr>
        <w:tc>
          <w:tcPr>
            <w:tcW w:w="0" w:type="auto"/>
            <w:tcBorders>
              <w:top w:val="single" w:sz="4" w:space="0" w:color="A6A6A6" w:themeColor="background1" w:themeShade="A6"/>
              <w:right w:val="single" w:sz="4" w:space="0" w:color="000000" w:themeColor="text1"/>
            </w:tcBorders>
          </w:tcPr>
          <w:p w14:paraId="7E691A7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28CC2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B35FFBA" w14:textId="77777777" w:rsidTr="00EE7E2A">
        <w:trPr>
          <w:cantSplit/>
        </w:trPr>
        <w:tc>
          <w:tcPr>
            <w:tcW w:w="0" w:type="auto"/>
            <w:tcBorders>
              <w:top w:val="single" w:sz="4" w:space="0" w:color="A6A6A6" w:themeColor="background1" w:themeShade="A6"/>
              <w:right w:val="single" w:sz="4" w:space="0" w:color="000000" w:themeColor="text1"/>
            </w:tcBorders>
          </w:tcPr>
          <w:p w14:paraId="355AE7A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4CEF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04DA076" w14:textId="77777777" w:rsidTr="00EE7E2A">
        <w:trPr>
          <w:cantSplit/>
        </w:trPr>
        <w:tc>
          <w:tcPr>
            <w:tcW w:w="0" w:type="auto"/>
            <w:tcBorders>
              <w:top w:val="single" w:sz="4" w:space="0" w:color="A6A6A6" w:themeColor="background1" w:themeShade="A6"/>
              <w:right w:val="single" w:sz="4" w:space="0" w:color="000000" w:themeColor="text1"/>
            </w:tcBorders>
          </w:tcPr>
          <w:p w14:paraId="71A05C6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05F9D1" w14:textId="4A337E25" w:rsidR="001919AF" w:rsidRPr="001919AF" w:rsidRDefault="001919AF" w:rsidP="001919AF">
            <w:pPr>
              <w:tabs>
                <w:tab w:val="left" w:pos="1250"/>
              </w:tabs>
              <w:spacing w:before="20" w:after="20"/>
              <w:rPr>
                <w:rFonts w:ascii="Times New Roman" w:hAnsi="Times New Roman"/>
                <w:bCs/>
                <w:sz w:val="16"/>
              </w:rPr>
            </w:pPr>
            <w:del w:id="15" w:author="David Owen" w:date="2019-08-13T13:27: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51AAFE6F" w14:textId="77777777" w:rsidTr="00EE7E2A">
        <w:trPr>
          <w:cantSplit/>
        </w:trPr>
        <w:tc>
          <w:tcPr>
            <w:tcW w:w="0" w:type="auto"/>
            <w:tcBorders>
              <w:top w:val="single" w:sz="4" w:space="0" w:color="A6A6A6" w:themeColor="background1" w:themeShade="A6"/>
              <w:right w:val="single" w:sz="4" w:space="0" w:color="000000" w:themeColor="text1"/>
            </w:tcBorders>
          </w:tcPr>
          <w:p w14:paraId="6D11D16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9AD35A" w14:textId="347B3985" w:rsidR="001919AF" w:rsidRPr="001919AF" w:rsidRDefault="001919AF" w:rsidP="001919AF">
            <w:pPr>
              <w:tabs>
                <w:tab w:val="left" w:pos="1250"/>
              </w:tabs>
              <w:spacing w:before="20" w:after="20"/>
              <w:rPr>
                <w:rFonts w:ascii="Times New Roman" w:hAnsi="Times New Roman"/>
                <w:bCs/>
                <w:sz w:val="16"/>
              </w:rPr>
            </w:pPr>
            <w:del w:id="16" w:author="David Owen" w:date="2019-08-13T13:27: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1015F9B6" w14:textId="77777777" w:rsidTr="00EE7E2A">
        <w:trPr>
          <w:cantSplit/>
        </w:trPr>
        <w:tc>
          <w:tcPr>
            <w:tcW w:w="0" w:type="auto"/>
            <w:tcBorders>
              <w:top w:val="single" w:sz="4" w:space="0" w:color="A6A6A6" w:themeColor="background1" w:themeShade="A6"/>
              <w:right w:val="single" w:sz="4" w:space="0" w:color="000000" w:themeColor="text1"/>
            </w:tcBorders>
          </w:tcPr>
          <w:p w14:paraId="27EFC0E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7B92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CAB1C7A" w14:textId="77777777" w:rsidTr="00EE7E2A">
        <w:trPr>
          <w:cantSplit/>
        </w:trPr>
        <w:tc>
          <w:tcPr>
            <w:tcW w:w="0" w:type="auto"/>
            <w:tcBorders>
              <w:top w:val="single" w:sz="4" w:space="0" w:color="A6A6A6" w:themeColor="background1" w:themeShade="A6"/>
              <w:right w:val="single" w:sz="4" w:space="0" w:color="000000" w:themeColor="text1"/>
            </w:tcBorders>
          </w:tcPr>
          <w:p w14:paraId="361982F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26BB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0160E46" w14:textId="77777777" w:rsidTr="00EE7E2A">
        <w:trPr>
          <w:cantSplit/>
        </w:trPr>
        <w:tc>
          <w:tcPr>
            <w:tcW w:w="0" w:type="auto"/>
            <w:tcBorders>
              <w:top w:val="single" w:sz="4" w:space="0" w:color="A6A6A6" w:themeColor="background1" w:themeShade="A6"/>
              <w:right w:val="single" w:sz="4" w:space="0" w:color="000000" w:themeColor="text1"/>
            </w:tcBorders>
          </w:tcPr>
          <w:p w14:paraId="0B705BB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7B952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3728EF6" w14:textId="77777777" w:rsidTr="00EE7E2A">
        <w:trPr>
          <w:cantSplit/>
        </w:trPr>
        <w:tc>
          <w:tcPr>
            <w:tcW w:w="0" w:type="auto"/>
            <w:tcBorders>
              <w:top w:val="single" w:sz="4" w:space="0" w:color="A6A6A6" w:themeColor="background1" w:themeShade="A6"/>
              <w:right w:val="single" w:sz="4" w:space="0" w:color="000000" w:themeColor="text1"/>
            </w:tcBorders>
          </w:tcPr>
          <w:p w14:paraId="792E7F4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4A2B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5F323D5" w14:textId="77777777" w:rsidTr="00EE7E2A">
        <w:trPr>
          <w:cantSplit/>
        </w:trPr>
        <w:tc>
          <w:tcPr>
            <w:tcW w:w="0" w:type="auto"/>
            <w:tcBorders>
              <w:top w:val="single" w:sz="4" w:space="0" w:color="A6A6A6" w:themeColor="background1" w:themeShade="A6"/>
              <w:right w:val="single" w:sz="4" w:space="0" w:color="000000" w:themeColor="text1"/>
            </w:tcBorders>
          </w:tcPr>
          <w:p w14:paraId="5CE3365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9036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5ADA4C1" w14:textId="77777777" w:rsidTr="00EE7E2A">
        <w:trPr>
          <w:cantSplit/>
        </w:trPr>
        <w:tc>
          <w:tcPr>
            <w:tcW w:w="0" w:type="auto"/>
            <w:tcBorders>
              <w:top w:val="single" w:sz="4" w:space="0" w:color="A6A6A6" w:themeColor="background1" w:themeShade="A6"/>
              <w:right w:val="single" w:sz="4" w:space="0" w:color="000000" w:themeColor="text1"/>
            </w:tcBorders>
          </w:tcPr>
          <w:p w14:paraId="6BB297C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6126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480A290" w14:textId="77777777" w:rsidTr="00EE7E2A">
        <w:trPr>
          <w:cantSplit/>
        </w:trPr>
        <w:tc>
          <w:tcPr>
            <w:tcW w:w="0" w:type="auto"/>
            <w:tcBorders>
              <w:top w:val="single" w:sz="4" w:space="0" w:color="A6A6A6" w:themeColor="background1" w:themeShade="A6"/>
              <w:right w:val="single" w:sz="4" w:space="0" w:color="000000" w:themeColor="text1"/>
            </w:tcBorders>
          </w:tcPr>
          <w:p w14:paraId="2196730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8AC2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287A84B" w14:textId="77777777" w:rsidTr="00EE7E2A">
        <w:trPr>
          <w:cantSplit/>
        </w:trPr>
        <w:tc>
          <w:tcPr>
            <w:tcW w:w="0" w:type="auto"/>
            <w:tcBorders>
              <w:top w:val="single" w:sz="4" w:space="0" w:color="A6A6A6" w:themeColor="background1" w:themeShade="A6"/>
              <w:right w:val="single" w:sz="4" w:space="0" w:color="000000" w:themeColor="text1"/>
            </w:tcBorders>
          </w:tcPr>
          <w:p w14:paraId="35E9651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75FE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30346FF" w14:textId="77777777" w:rsidTr="00EE7E2A">
        <w:trPr>
          <w:cantSplit/>
        </w:trPr>
        <w:tc>
          <w:tcPr>
            <w:tcW w:w="0" w:type="auto"/>
            <w:tcBorders>
              <w:top w:val="single" w:sz="4" w:space="0" w:color="A6A6A6" w:themeColor="background1" w:themeShade="A6"/>
              <w:right w:val="single" w:sz="4" w:space="0" w:color="000000" w:themeColor="text1"/>
            </w:tcBorders>
          </w:tcPr>
          <w:p w14:paraId="69500AA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4A3F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5438AEA" w14:textId="77777777" w:rsidTr="00EE7E2A">
        <w:trPr>
          <w:cantSplit/>
        </w:trPr>
        <w:tc>
          <w:tcPr>
            <w:tcW w:w="0" w:type="auto"/>
            <w:tcBorders>
              <w:top w:val="single" w:sz="4" w:space="0" w:color="A6A6A6" w:themeColor="background1" w:themeShade="A6"/>
              <w:right w:val="single" w:sz="4" w:space="0" w:color="000000" w:themeColor="text1"/>
            </w:tcBorders>
          </w:tcPr>
          <w:p w14:paraId="1FC77FA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9DDE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13DD287" w14:textId="77777777" w:rsidTr="00EE7E2A">
        <w:trPr>
          <w:cantSplit/>
        </w:trPr>
        <w:tc>
          <w:tcPr>
            <w:tcW w:w="0" w:type="auto"/>
            <w:tcBorders>
              <w:top w:val="single" w:sz="4" w:space="0" w:color="A6A6A6" w:themeColor="background1" w:themeShade="A6"/>
              <w:right w:val="single" w:sz="4" w:space="0" w:color="000000" w:themeColor="text1"/>
            </w:tcBorders>
          </w:tcPr>
          <w:p w14:paraId="7B35073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631C3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4BCEC33" w14:textId="77777777" w:rsidTr="00EE7E2A">
        <w:trPr>
          <w:cantSplit/>
        </w:trPr>
        <w:tc>
          <w:tcPr>
            <w:tcW w:w="0" w:type="auto"/>
            <w:tcBorders>
              <w:top w:val="single" w:sz="4" w:space="0" w:color="A6A6A6" w:themeColor="background1" w:themeShade="A6"/>
              <w:right w:val="single" w:sz="4" w:space="0" w:color="000000" w:themeColor="text1"/>
            </w:tcBorders>
          </w:tcPr>
          <w:p w14:paraId="7BC2648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66C1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520184F" w14:textId="77777777" w:rsidTr="00EE7E2A">
        <w:trPr>
          <w:cantSplit/>
        </w:trPr>
        <w:tc>
          <w:tcPr>
            <w:tcW w:w="0" w:type="auto"/>
            <w:tcBorders>
              <w:top w:val="single" w:sz="4" w:space="0" w:color="A6A6A6" w:themeColor="background1" w:themeShade="A6"/>
              <w:right w:val="single" w:sz="4" w:space="0" w:color="000000" w:themeColor="text1"/>
            </w:tcBorders>
          </w:tcPr>
          <w:p w14:paraId="5EBE052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915A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49B7676" w14:textId="77777777" w:rsidTr="00EE7E2A">
        <w:trPr>
          <w:cantSplit/>
        </w:trPr>
        <w:tc>
          <w:tcPr>
            <w:tcW w:w="0" w:type="auto"/>
            <w:tcBorders>
              <w:top w:val="single" w:sz="4" w:space="0" w:color="A6A6A6" w:themeColor="background1" w:themeShade="A6"/>
              <w:right w:val="single" w:sz="4" w:space="0" w:color="000000" w:themeColor="text1"/>
            </w:tcBorders>
          </w:tcPr>
          <w:p w14:paraId="2B515F7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8777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FF57516" w14:textId="77777777" w:rsidTr="00EE7E2A">
        <w:trPr>
          <w:cantSplit/>
        </w:trPr>
        <w:tc>
          <w:tcPr>
            <w:tcW w:w="0" w:type="auto"/>
            <w:tcBorders>
              <w:top w:val="single" w:sz="4" w:space="0" w:color="A6A6A6" w:themeColor="background1" w:themeShade="A6"/>
              <w:right w:val="single" w:sz="4" w:space="0" w:color="000000" w:themeColor="text1"/>
            </w:tcBorders>
          </w:tcPr>
          <w:p w14:paraId="5B1C2DC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1461B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68355AD" w14:textId="77777777" w:rsidTr="00EE7E2A">
        <w:trPr>
          <w:cantSplit/>
        </w:trPr>
        <w:tc>
          <w:tcPr>
            <w:tcW w:w="0" w:type="auto"/>
            <w:tcBorders>
              <w:top w:val="single" w:sz="4" w:space="0" w:color="A6A6A6" w:themeColor="background1" w:themeShade="A6"/>
              <w:right w:val="single" w:sz="4" w:space="0" w:color="000000" w:themeColor="text1"/>
            </w:tcBorders>
          </w:tcPr>
          <w:p w14:paraId="26998B0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779B0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A3FB1B0" w14:textId="77777777" w:rsidTr="00EE7E2A">
        <w:trPr>
          <w:cantSplit/>
        </w:trPr>
        <w:tc>
          <w:tcPr>
            <w:tcW w:w="0" w:type="auto"/>
            <w:tcBorders>
              <w:top w:val="single" w:sz="4" w:space="0" w:color="A6A6A6" w:themeColor="background1" w:themeShade="A6"/>
              <w:right w:val="single" w:sz="4" w:space="0" w:color="000000" w:themeColor="text1"/>
            </w:tcBorders>
          </w:tcPr>
          <w:p w14:paraId="577AAAA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2D77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6A8E733" w14:textId="77777777" w:rsidTr="00EE7E2A">
        <w:trPr>
          <w:cantSplit/>
        </w:trPr>
        <w:tc>
          <w:tcPr>
            <w:tcW w:w="0" w:type="auto"/>
            <w:tcBorders>
              <w:top w:val="single" w:sz="4" w:space="0" w:color="A6A6A6" w:themeColor="background1" w:themeShade="A6"/>
              <w:right w:val="single" w:sz="4" w:space="0" w:color="000000" w:themeColor="text1"/>
            </w:tcBorders>
          </w:tcPr>
          <w:p w14:paraId="58908A2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0AC2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A5EA206" w14:textId="77777777" w:rsidTr="00EE7E2A">
        <w:trPr>
          <w:cantSplit/>
        </w:trPr>
        <w:tc>
          <w:tcPr>
            <w:tcW w:w="0" w:type="auto"/>
            <w:tcBorders>
              <w:top w:val="single" w:sz="4" w:space="0" w:color="A6A6A6" w:themeColor="background1" w:themeShade="A6"/>
              <w:right w:val="single" w:sz="4" w:space="0" w:color="000000" w:themeColor="text1"/>
            </w:tcBorders>
          </w:tcPr>
          <w:p w14:paraId="78BA6E9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243C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F2AD48E" w14:textId="77777777" w:rsidTr="00EE7E2A">
        <w:trPr>
          <w:cantSplit/>
        </w:trPr>
        <w:tc>
          <w:tcPr>
            <w:tcW w:w="0" w:type="auto"/>
            <w:tcBorders>
              <w:top w:val="single" w:sz="4" w:space="0" w:color="A6A6A6" w:themeColor="background1" w:themeShade="A6"/>
              <w:right w:val="single" w:sz="4" w:space="0" w:color="000000" w:themeColor="text1"/>
            </w:tcBorders>
          </w:tcPr>
          <w:p w14:paraId="7B7AA8A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A40A4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48F7E97" w14:textId="77777777" w:rsidTr="00EE7E2A">
        <w:trPr>
          <w:cantSplit/>
        </w:trPr>
        <w:tc>
          <w:tcPr>
            <w:tcW w:w="0" w:type="auto"/>
            <w:tcBorders>
              <w:top w:val="single" w:sz="4" w:space="0" w:color="A6A6A6" w:themeColor="background1" w:themeShade="A6"/>
              <w:right w:val="single" w:sz="4" w:space="0" w:color="000000" w:themeColor="text1"/>
            </w:tcBorders>
          </w:tcPr>
          <w:p w14:paraId="39291D1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E869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53B7816" w14:textId="77777777" w:rsidTr="00EE7E2A">
        <w:trPr>
          <w:cantSplit/>
        </w:trPr>
        <w:tc>
          <w:tcPr>
            <w:tcW w:w="0" w:type="auto"/>
            <w:tcBorders>
              <w:top w:val="single" w:sz="4" w:space="0" w:color="A6A6A6" w:themeColor="background1" w:themeShade="A6"/>
              <w:right w:val="single" w:sz="4" w:space="0" w:color="000000" w:themeColor="text1"/>
            </w:tcBorders>
          </w:tcPr>
          <w:p w14:paraId="1FF8586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63157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EE9283A" w14:textId="77777777" w:rsidTr="00EE7E2A">
        <w:trPr>
          <w:cantSplit/>
        </w:trPr>
        <w:tc>
          <w:tcPr>
            <w:tcW w:w="0" w:type="auto"/>
            <w:tcBorders>
              <w:top w:val="single" w:sz="4" w:space="0" w:color="A6A6A6" w:themeColor="background1" w:themeShade="A6"/>
              <w:right w:val="single" w:sz="4" w:space="0" w:color="000000" w:themeColor="text1"/>
            </w:tcBorders>
          </w:tcPr>
          <w:p w14:paraId="257A8F2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D2969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E4F4C7C" w14:textId="77777777" w:rsidTr="00EE7E2A">
        <w:trPr>
          <w:cantSplit/>
        </w:trPr>
        <w:tc>
          <w:tcPr>
            <w:tcW w:w="0" w:type="auto"/>
            <w:tcBorders>
              <w:top w:val="single" w:sz="4" w:space="0" w:color="A6A6A6" w:themeColor="background1" w:themeShade="A6"/>
              <w:right w:val="single" w:sz="4" w:space="0" w:color="000000" w:themeColor="text1"/>
            </w:tcBorders>
          </w:tcPr>
          <w:p w14:paraId="61B92A6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DDDB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061A356" w14:textId="77777777" w:rsidTr="00EE7E2A">
        <w:trPr>
          <w:cantSplit/>
        </w:trPr>
        <w:tc>
          <w:tcPr>
            <w:tcW w:w="0" w:type="auto"/>
            <w:tcBorders>
              <w:top w:val="single" w:sz="4" w:space="0" w:color="A6A6A6" w:themeColor="background1" w:themeShade="A6"/>
              <w:right w:val="single" w:sz="4" w:space="0" w:color="000000" w:themeColor="text1"/>
            </w:tcBorders>
          </w:tcPr>
          <w:p w14:paraId="633601D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0A7C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7571D7A" w14:textId="77777777" w:rsidTr="00EE7E2A">
        <w:trPr>
          <w:cantSplit/>
        </w:trPr>
        <w:tc>
          <w:tcPr>
            <w:tcW w:w="0" w:type="auto"/>
            <w:tcBorders>
              <w:top w:val="single" w:sz="4" w:space="0" w:color="A6A6A6" w:themeColor="background1" w:themeShade="A6"/>
              <w:right w:val="single" w:sz="4" w:space="0" w:color="000000" w:themeColor="text1"/>
            </w:tcBorders>
          </w:tcPr>
          <w:p w14:paraId="0CC3E18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EBB5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E3987A6" w14:textId="77777777" w:rsidTr="00EE7E2A">
        <w:trPr>
          <w:cantSplit/>
        </w:trPr>
        <w:tc>
          <w:tcPr>
            <w:tcW w:w="0" w:type="auto"/>
            <w:tcBorders>
              <w:top w:val="single" w:sz="4" w:space="0" w:color="A6A6A6" w:themeColor="background1" w:themeShade="A6"/>
              <w:right w:val="single" w:sz="4" w:space="0" w:color="000000" w:themeColor="text1"/>
            </w:tcBorders>
          </w:tcPr>
          <w:p w14:paraId="2412B5B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D2635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41433B3" w14:textId="77777777" w:rsidTr="00EE7E2A">
        <w:trPr>
          <w:cantSplit/>
        </w:trPr>
        <w:tc>
          <w:tcPr>
            <w:tcW w:w="0" w:type="auto"/>
            <w:tcBorders>
              <w:top w:val="single" w:sz="4" w:space="0" w:color="A6A6A6" w:themeColor="background1" w:themeShade="A6"/>
              <w:right w:val="single" w:sz="4" w:space="0" w:color="000000" w:themeColor="text1"/>
            </w:tcBorders>
          </w:tcPr>
          <w:p w14:paraId="7015C82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BE8F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90978A9" w14:textId="77777777" w:rsidTr="00EE7E2A">
        <w:trPr>
          <w:cantSplit/>
        </w:trPr>
        <w:tc>
          <w:tcPr>
            <w:tcW w:w="0" w:type="auto"/>
            <w:tcBorders>
              <w:top w:val="single" w:sz="4" w:space="0" w:color="A6A6A6" w:themeColor="background1" w:themeShade="A6"/>
              <w:right w:val="single" w:sz="4" w:space="0" w:color="000000" w:themeColor="text1"/>
            </w:tcBorders>
          </w:tcPr>
          <w:p w14:paraId="4610452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A9F9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D6BE36F" w14:textId="77777777" w:rsidTr="00EE7E2A">
        <w:trPr>
          <w:cantSplit/>
        </w:trPr>
        <w:tc>
          <w:tcPr>
            <w:tcW w:w="0" w:type="auto"/>
            <w:tcBorders>
              <w:top w:val="single" w:sz="4" w:space="0" w:color="A6A6A6" w:themeColor="background1" w:themeShade="A6"/>
              <w:right w:val="single" w:sz="4" w:space="0" w:color="000000" w:themeColor="text1"/>
            </w:tcBorders>
          </w:tcPr>
          <w:p w14:paraId="5B66E1B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DAF5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6EBEE00" w14:textId="77777777" w:rsidTr="00EE7E2A">
        <w:trPr>
          <w:cantSplit/>
        </w:trPr>
        <w:tc>
          <w:tcPr>
            <w:tcW w:w="0" w:type="auto"/>
            <w:tcBorders>
              <w:top w:val="single" w:sz="4" w:space="0" w:color="A6A6A6" w:themeColor="background1" w:themeShade="A6"/>
              <w:right w:val="single" w:sz="4" w:space="0" w:color="000000" w:themeColor="text1"/>
            </w:tcBorders>
          </w:tcPr>
          <w:p w14:paraId="2F0102D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628E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FD88A56" w14:textId="77777777" w:rsidTr="00EE7E2A">
        <w:trPr>
          <w:cantSplit/>
        </w:trPr>
        <w:tc>
          <w:tcPr>
            <w:tcW w:w="0" w:type="auto"/>
            <w:tcBorders>
              <w:top w:val="single" w:sz="4" w:space="0" w:color="A6A6A6" w:themeColor="background1" w:themeShade="A6"/>
              <w:right w:val="single" w:sz="4" w:space="0" w:color="000000" w:themeColor="text1"/>
            </w:tcBorders>
          </w:tcPr>
          <w:p w14:paraId="141645C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808E1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E40BD96" w14:textId="77777777" w:rsidTr="00EE7E2A">
        <w:trPr>
          <w:cantSplit/>
        </w:trPr>
        <w:tc>
          <w:tcPr>
            <w:tcW w:w="0" w:type="auto"/>
            <w:tcBorders>
              <w:top w:val="single" w:sz="4" w:space="0" w:color="A6A6A6" w:themeColor="background1" w:themeShade="A6"/>
              <w:right w:val="single" w:sz="4" w:space="0" w:color="000000" w:themeColor="text1"/>
            </w:tcBorders>
          </w:tcPr>
          <w:p w14:paraId="513FC7A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A42C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D8F19BA" w14:textId="77777777" w:rsidTr="00EE7E2A">
        <w:trPr>
          <w:cantSplit/>
        </w:trPr>
        <w:tc>
          <w:tcPr>
            <w:tcW w:w="0" w:type="auto"/>
            <w:tcBorders>
              <w:top w:val="single" w:sz="4" w:space="0" w:color="A6A6A6" w:themeColor="background1" w:themeShade="A6"/>
              <w:right w:val="single" w:sz="4" w:space="0" w:color="000000" w:themeColor="text1"/>
            </w:tcBorders>
          </w:tcPr>
          <w:p w14:paraId="24B5EF8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38F5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9711BAD" w14:textId="77777777" w:rsidTr="00EE7E2A">
        <w:trPr>
          <w:cantSplit/>
        </w:trPr>
        <w:tc>
          <w:tcPr>
            <w:tcW w:w="0" w:type="auto"/>
            <w:tcBorders>
              <w:top w:val="single" w:sz="4" w:space="0" w:color="A6A6A6" w:themeColor="background1" w:themeShade="A6"/>
              <w:right w:val="single" w:sz="4" w:space="0" w:color="000000" w:themeColor="text1"/>
            </w:tcBorders>
          </w:tcPr>
          <w:p w14:paraId="25DAF10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D682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C0DBE82" w14:textId="77777777" w:rsidTr="00EE7E2A">
        <w:trPr>
          <w:cantSplit/>
        </w:trPr>
        <w:tc>
          <w:tcPr>
            <w:tcW w:w="0" w:type="auto"/>
            <w:tcBorders>
              <w:top w:val="single" w:sz="4" w:space="0" w:color="A6A6A6" w:themeColor="background1" w:themeShade="A6"/>
              <w:right w:val="single" w:sz="4" w:space="0" w:color="000000" w:themeColor="text1"/>
            </w:tcBorders>
          </w:tcPr>
          <w:p w14:paraId="733F733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40E1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D9F3076" w14:textId="77777777" w:rsidTr="00EE7E2A">
        <w:trPr>
          <w:cantSplit/>
        </w:trPr>
        <w:tc>
          <w:tcPr>
            <w:tcW w:w="0" w:type="auto"/>
            <w:tcBorders>
              <w:top w:val="single" w:sz="4" w:space="0" w:color="A6A6A6" w:themeColor="background1" w:themeShade="A6"/>
              <w:right w:val="single" w:sz="4" w:space="0" w:color="000000" w:themeColor="text1"/>
            </w:tcBorders>
          </w:tcPr>
          <w:p w14:paraId="76524A8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01296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C0D4DB3" w14:textId="77777777" w:rsidTr="00EE7E2A">
        <w:trPr>
          <w:cantSplit/>
        </w:trPr>
        <w:tc>
          <w:tcPr>
            <w:tcW w:w="0" w:type="auto"/>
            <w:tcBorders>
              <w:top w:val="single" w:sz="4" w:space="0" w:color="A6A6A6" w:themeColor="background1" w:themeShade="A6"/>
              <w:right w:val="single" w:sz="4" w:space="0" w:color="000000" w:themeColor="text1"/>
            </w:tcBorders>
          </w:tcPr>
          <w:p w14:paraId="7F12EDF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40FBE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2C41128" w14:textId="77777777" w:rsidTr="00EE7E2A">
        <w:trPr>
          <w:cantSplit/>
        </w:trPr>
        <w:tc>
          <w:tcPr>
            <w:tcW w:w="0" w:type="auto"/>
            <w:tcBorders>
              <w:top w:val="single" w:sz="4" w:space="0" w:color="A6A6A6" w:themeColor="background1" w:themeShade="A6"/>
              <w:right w:val="single" w:sz="4" w:space="0" w:color="000000" w:themeColor="text1"/>
            </w:tcBorders>
          </w:tcPr>
          <w:p w14:paraId="456A920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70499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BEF6054" w14:textId="77777777" w:rsidTr="00EE7E2A">
        <w:trPr>
          <w:cantSplit/>
        </w:trPr>
        <w:tc>
          <w:tcPr>
            <w:tcW w:w="0" w:type="auto"/>
            <w:tcBorders>
              <w:top w:val="single" w:sz="4" w:space="0" w:color="A6A6A6" w:themeColor="background1" w:themeShade="A6"/>
              <w:right w:val="single" w:sz="4" w:space="0" w:color="000000" w:themeColor="text1"/>
            </w:tcBorders>
          </w:tcPr>
          <w:p w14:paraId="36D2E33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631A2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A98B2DD" w14:textId="77777777" w:rsidTr="00EE7E2A">
        <w:trPr>
          <w:cantSplit/>
        </w:trPr>
        <w:tc>
          <w:tcPr>
            <w:tcW w:w="0" w:type="auto"/>
            <w:tcBorders>
              <w:top w:val="single" w:sz="4" w:space="0" w:color="A6A6A6" w:themeColor="background1" w:themeShade="A6"/>
              <w:right w:val="single" w:sz="4" w:space="0" w:color="000000" w:themeColor="text1"/>
            </w:tcBorders>
          </w:tcPr>
          <w:p w14:paraId="494F2A4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6466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6FFD2AB" w14:textId="77777777" w:rsidTr="00EE7E2A">
        <w:trPr>
          <w:cantSplit/>
        </w:trPr>
        <w:tc>
          <w:tcPr>
            <w:tcW w:w="0" w:type="auto"/>
            <w:tcBorders>
              <w:top w:val="single" w:sz="4" w:space="0" w:color="A6A6A6" w:themeColor="background1" w:themeShade="A6"/>
              <w:right w:val="single" w:sz="4" w:space="0" w:color="000000" w:themeColor="text1"/>
            </w:tcBorders>
          </w:tcPr>
          <w:p w14:paraId="2F12BE7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1066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7B3A107" w14:textId="77777777" w:rsidTr="00EE7E2A">
        <w:trPr>
          <w:cantSplit/>
        </w:trPr>
        <w:tc>
          <w:tcPr>
            <w:tcW w:w="0" w:type="auto"/>
            <w:tcBorders>
              <w:top w:val="single" w:sz="4" w:space="0" w:color="A6A6A6" w:themeColor="background1" w:themeShade="A6"/>
              <w:right w:val="single" w:sz="4" w:space="0" w:color="000000" w:themeColor="text1"/>
            </w:tcBorders>
          </w:tcPr>
          <w:p w14:paraId="4F41D2F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66C4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6E02467" w14:textId="77777777" w:rsidTr="00EE7E2A">
        <w:trPr>
          <w:cantSplit/>
        </w:trPr>
        <w:tc>
          <w:tcPr>
            <w:tcW w:w="0" w:type="auto"/>
            <w:tcBorders>
              <w:top w:val="single" w:sz="4" w:space="0" w:color="A6A6A6" w:themeColor="background1" w:themeShade="A6"/>
              <w:right w:val="single" w:sz="4" w:space="0" w:color="000000" w:themeColor="text1"/>
            </w:tcBorders>
          </w:tcPr>
          <w:p w14:paraId="513551D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lastRenderedPageBreak/>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91D68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1E7C6A1" w14:textId="77777777" w:rsidTr="00EE7E2A">
        <w:trPr>
          <w:cantSplit/>
        </w:trPr>
        <w:tc>
          <w:tcPr>
            <w:tcW w:w="0" w:type="auto"/>
            <w:tcBorders>
              <w:top w:val="single" w:sz="4" w:space="0" w:color="A6A6A6" w:themeColor="background1" w:themeShade="A6"/>
              <w:right w:val="single" w:sz="4" w:space="0" w:color="000000" w:themeColor="text1"/>
            </w:tcBorders>
          </w:tcPr>
          <w:p w14:paraId="1FE16D1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22035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2A0FF5F" w14:textId="77777777" w:rsidTr="00EE7E2A">
        <w:trPr>
          <w:cantSplit/>
        </w:trPr>
        <w:tc>
          <w:tcPr>
            <w:tcW w:w="0" w:type="auto"/>
            <w:tcBorders>
              <w:top w:val="single" w:sz="4" w:space="0" w:color="A6A6A6" w:themeColor="background1" w:themeShade="A6"/>
              <w:right w:val="single" w:sz="4" w:space="0" w:color="000000" w:themeColor="text1"/>
            </w:tcBorders>
          </w:tcPr>
          <w:p w14:paraId="33BBB8A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8827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47DB087" w14:textId="77777777" w:rsidTr="00EE7E2A">
        <w:trPr>
          <w:cantSplit/>
        </w:trPr>
        <w:tc>
          <w:tcPr>
            <w:tcW w:w="0" w:type="auto"/>
            <w:tcBorders>
              <w:top w:val="single" w:sz="4" w:space="0" w:color="A6A6A6" w:themeColor="background1" w:themeShade="A6"/>
              <w:right w:val="single" w:sz="4" w:space="0" w:color="000000" w:themeColor="text1"/>
            </w:tcBorders>
          </w:tcPr>
          <w:p w14:paraId="65719C9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0B50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78A4941" w14:textId="77777777" w:rsidTr="00EE7E2A">
        <w:trPr>
          <w:cantSplit/>
        </w:trPr>
        <w:tc>
          <w:tcPr>
            <w:tcW w:w="0" w:type="auto"/>
            <w:tcBorders>
              <w:top w:val="single" w:sz="4" w:space="0" w:color="A6A6A6" w:themeColor="background1" w:themeShade="A6"/>
              <w:right w:val="single" w:sz="4" w:space="0" w:color="000000" w:themeColor="text1"/>
            </w:tcBorders>
          </w:tcPr>
          <w:p w14:paraId="34E9DC7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CC97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9E593A8" w14:textId="77777777" w:rsidTr="00EE7E2A">
        <w:trPr>
          <w:cantSplit/>
        </w:trPr>
        <w:tc>
          <w:tcPr>
            <w:tcW w:w="0" w:type="auto"/>
            <w:tcBorders>
              <w:top w:val="single" w:sz="4" w:space="0" w:color="A6A6A6" w:themeColor="background1" w:themeShade="A6"/>
              <w:right w:val="single" w:sz="4" w:space="0" w:color="000000" w:themeColor="text1"/>
            </w:tcBorders>
          </w:tcPr>
          <w:p w14:paraId="5F2906B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F3C55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E567157" w14:textId="77777777" w:rsidTr="00EE7E2A">
        <w:trPr>
          <w:cantSplit/>
        </w:trPr>
        <w:tc>
          <w:tcPr>
            <w:tcW w:w="0" w:type="auto"/>
            <w:tcBorders>
              <w:top w:val="single" w:sz="4" w:space="0" w:color="A6A6A6" w:themeColor="background1" w:themeShade="A6"/>
              <w:right w:val="single" w:sz="4" w:space="0" w:color="000000" w:themeColor="text1"/>
            </w:tcBorders>
          </w:tcPr>
          <w:p w14:paraId="775E8F0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A33C8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047E308" w14:textId="77777777" w:rsidTr="00EE7E2A">
        <w:trPr>
          <w:cantSplit/>
        </w:trPr>
        <w:tc>
          <w:tcPr>
            <w:tcW w:w="0" w:type="auto"/>
            <w:tcBorders>
              <w:top w:val="single" w:sz="4" w:space="0" w:color="A6A6A6" w:themeColor="background1" w:themeShade="A6"/>
              <w:right w:val="single" w:sz="4" w:space="0" w:color="000000" w:themeColor="text1"/>
            </w:tcBorders>
          </w:tcPr>
          <w:p w14:paraId="0547167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4810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76056F0" w14:textId="77777777" w:rsidTr="00EE7E2A">
        <w:trPr>
          <w:cantSplit/>
        </w:trPr>
        <w:tc>
          <w:tcPr>
            <w:tcW w:w="0" w:type="auto"/>
            <w:tcBorders>
              <w:top w:val="single" w:sz="4" w:space="0" w:color="A6A6A6" w:themeColor="background1" w:themeShade="A6"/>
              <w:right w:val="single" w:sz="4" w:space="0" w:color="000000" w:themeColor="text1"/>
            </w:tcBorders>
          </w:tcPr>
          <w:p w14:paraId="40DD87C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AF411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7934DC6" w14:textId="77777777" w:rsidTr="00EE7E2A">
        <w:trPr>
          <w:cantSplit/>
        </w:trPr>
        <w:tc>
          <w:tcPr>
            <w:tcW w:w="0" w:type="auto"/>
            <w:tcBorders>
              <w:top w:val="single" w:sz="4" w:space="0" w:color="A6A6A6" w:themeColor="background1" w:themeShade="A6"/>
              <w:right w:val="single" w:sz="4" w:space="0" w:color="000000" w:themeColor="text1"/>
            </w:tcBorders>
          </w:tcPr>
          <w:p w14:paraId="65F3F14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C248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28340A1" w14:textId="77777777" w:rsidTr="00EE7E2A">
        <w:trPr>
          <w:cantSplit/>
        </w:trPr>
        <w:tc>
          <w:tcPr>
            <w:tcW w:w="0" w:type="auto"/>
            <w:tcBorders>
              <w:top w:val="single" w:sz="4" w:space="0" w:color="A6A6A6" w:themeColor="background1" w:themeShade="A6"/>
              <w:right w:val="single" w:sz="4" w:space="0" w:color="000000" w:themeColor="text1"/>
            </w:tcBorders>
          </w:tcPr>
          <w:p w14:paraId="191B9E3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266EC" w14:textId="047847A3" w:rsidR="001919AF" w:rsidRPr="001919AF" w:rsidRDefault="001919AF" w:rsidP="001919AF">
            <w:pPr>
              <w:tabs>
                <w:tab w:val="left" w:pos="1250"/>
              </w:tabs>
              <w:spacing w:before="20" w:after="20"/>
              <w:rPr>
                <w:rFonts w:ascii="Times New Roman" w:hAnsi="Times New Roman"/>
                <w:bCs/>
                <w:sz w:val="16"/>
              </w:rPr>
            </w:pPr>
            <w:del w:id="17" w:author="David Owen" w:date="2019-08-13T13:28: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4394C22A" w14:textId="77777777" w:rsidTr="00EE7E2A">
        <w:trPr>
          <w:cantSplit/>
        </w:trPr>
        <w:tc>
          <w:tcPr>
            <w:tcW w:w="0" w:type="auto"/>
            <w:tcBorders>
              <w:top w:val="single" w:sz="4" w:space="0" w:color="A6A6A6" w:themeColor="background1" w:themeShade="A6"/>
              <w:right w:val="single" w:sz="4" w:space="0" w:color="000000" w:themeColor="text1"/>
            </w:tcBorders>
          </w:tcPr>
          <w:p w14:paraId="7053329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C9678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47E099C" w14:textId="77777777" w:rsidTr="00EE7E2A">
        <w:trPr>
          <w:cantSplit/>
        </w:trPr>
        <w:tc>
          <w:tcPr>
            <w:tcW w:w="0" w:type="auto"/>
            <w:tcBorders>
              <w:top w:val="single" w:sz="4" w:space="0" w:color="A6A6A6" w:themeColor="background1" w:themeShade="A6"/>
              <w:right w:val="single" w:sz="4" w:space="0" w:color="000000" w:themeColor="text1"/>
            </w:tcBorders>
          </w:tcPr>
          <w:p w14:paraId="3CE99A3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CE7C2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C819E3B" w14:textId="77777777" w:rsidTr="00EE7E2A">
        <w:trPr>
          <w:cantSplit/>
        </w:trPr>
        <w:tc>
          <w:tcPr>
            <w:tcW w:w="0" w:type="auto"/>
            <w:tcBorders>
              <w:top w:val="single" w:sz="4" w:space="0" w:color="A6A6A6" w:themeColor="background1" w:themeShade="A6"/>
              <w:right w:val="single" w:sz="4" w:space="0" w:color="000000" w:themeColor="text1"/>
            </w:tcBorders>
          </w:tcPr>
          <w:p w14:paraId="024381E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B921F" w14:textId="1560DA9C" w:rsidR="001919AF" w:rsidRPr="001919AF" w:rsidRDefault="001919AF" w:rsidP="001919AF">
            <w:pPr>
              <w:tabs>
                <w:tab w:val="left" w:pos="1250"/>
              </w:tabs>
              <w:spacing w:before="20" w:after="20"/>
              <w:rPr>
                <w:rFonts w:ascii="Times New Roman" w:hAnsi="Times New Roman"/>
                <w:bCs/>
                <w:sz w:val="16"/>
              </w:rPr>
            </w:pPr>
            <w:del w:id="18" w:author="David Owen" w:date="2019-08-13T13:28: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40C36E98" w14:textId="77777777" w:rsidTr="00EE7E2A">
        <w:trPr>
          <w:cantSplit/>
        </w:trPr>
        <w:tc>
          <w:tcPr>
            <w:tcW w:w="0" w:type="auto"/>
            <w:tcBorders>
              <w:top w:val="single" w:sz="4" w:space="0" w:color="A6A6A6" w:themeColor="background1" w:themeShade="A6"/>
              <w:right w:val="single" w:sz="4" w:space="0" w:color="000000" w:themeColor="text1"/>
            </w:tcBorders>
          </w:tcPr>
          <w:p w14:paraId="43A02EA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A81D3" w14:textId="77777777" w:rsidR="001919AF" w:rsidRPr="001919AF" w:rsidRDefault="001919AF" w:rsidP="001919AF">
            <w:pPr>
              <w:tabs>
                <w:tab w:val="left" w:pos="1250"/>
              </w:tabs>
              <w:spacing w:before="20" w:after="20"/>
              <w:rPr>
                <w:rFonts w:ascii="Times New Roman" w:hAnsi="Times New Roman"/>
                <w:bCs/>
                <w:sz w:val="16"/>
              </w:rPr>
            </w:pPr>
            <w:del w:id="19" w:author="David Owen" w:date="2019-08-13T13:28: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410C1EC5" w14:textId="77777777" w:rsidTr="00EE7E2A">
        <w:trPr>
          <w:cantSplit/>
        </w:trPr>
        <w:tc>
          <w:tcPr>
            <w:tcW w:w="0" w:type="auto"/>
            <w:tcBorders>
              <w:top w:val="single" w:sz="4" w:space="0" w:color="A6A6A6" w:themeColor="background1" w:themeShade="A6"/>
              <w:right w:val="single" w:sz="4" w:space="0" w:color="000000" w:themeColor="text1"/>
            </w:tcBorders>
          </w:tcPr>
          <w:p w14:paraId="2476894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7D03E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60D2500" w14:textId="77777777" w:rsidTr="00EE7E2A">
        <w:trPr>
          <w:cantSplit/>
        </w:trPr>
        <w:tc>
          <w:tcPr>
            <w:tcW w:w="0" w:type="auto"/>
            <w:tcBorders>
              <w:top w:val="single" w:sz="4" w:space="0" w:color="A6A6A6" w:themeColor="background1" w:themeShade="A6"/>
              <w:right w:val="single" w:sz="4" w:space="0" w:color="000000" w:themeColor="text1"/>
            </w:tcBorders>
          </w:tcPr>
          <w:p w14:paraId="090541A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B4BEE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6EC84F8" w14:textId="77777777" w:rsidTr="00EE7E2A">
        <w:trPr>
          <w:cantSplit/>
        </w:trPr>
        <w:tc>
          <w:tcPr>
            <w:tcW w:w="0" w:type="auto"/>
            <w:tcBorders>
              <w:top w:val="single" w:sz="4" w:space="0" w:color="A6A6A6" w:themeColor="background1" w:themeShade="A6"/>
              <w:right w:val="single" w:sz="4" w:space="0" w:color="000000" w:themeColor="text1"/>
            </w:tcBorders>
          </w:tcPr>
          <w:p w14:paraId="11512C7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4C02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3EE48F1" w14:textId="77777777" w:rsidTr="00EE7E2A">
        <w:trPr>
          <w:cantSplit/>
        </w:trPr>
        <w:tc>
          <w:tcPr>
            <w:tcW w:w="0" w:type="auto"/>
            <w:tcBorders>
              <w:top w:val="single" w:sz="4" w:space="0" w:color="A6A6A6" w:themeColor="background1" w:themeShade="A6"/>
              <w:right w:val="single" w:sz="4" w:space="0" w:color="000000" w:themeColor="text1"/>
            </w:tcBorders>
          </w:tcPr>
          <w:p w14:paraId="3AB5C7A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A30C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C17B184" w14:textId="77777777" w:rsidTr="00EE7E2A">
        <w:trPr>
          <w:cantSplit/>
        </w:trPr>
        <w:tc>
          <w:tcPr>
            <w:tcW w:w="0" w:type="auto"/>
            <w:tcBorders>
              <w:top w:val="single" w:sz="4" w:space="0" w:color="A6A6A6" w:themeColor="background1" w:themeShade="A6"/>
              <w:right w:val="single" w:sz="4" w:space="0" w:color="000000" w:themeColor="text1"/>
            </w:tcBorders>
          </w:tcPr>
          <w:p w14:paraId="677108A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7182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9A1F796" w14:textId="77777777" w:rsidTr="00EE7E2A">
        <w:trPr>
          <w:cantSplit/>
        </w:trPr>
        <w:tc>
          <w:tcPr>
            <w:tcW w:w="0" w:type="auto"/>
            <w:tcBorders>
              <w:top w:val="single" w:sz="4" w:space="0" w:color="A6A6A6" w:themeColor="background1" w:themeShade="A6"/>
              <w:right w:val="single" w:sz="4" w:space="0" w:color="000000" w:themeColor="text1"/>
            </w:tcBorders>
          </w:tcPr>
          <w:p w14:paraId="64020B4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7025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5E942C1" w14:textId="77777777" w:rsidTr="00EE7E2A">
        <w:trPr>
          <w:cantSplit/>
        </w:trPr>
        <w:tc>
          <w:tcPr>
            <w:tcW w:w="0" w:type="auto"/>
            <w:tcBorders>
              <w:top w:val="single" w:sz="4" w:space="0" w:color="A6A6A6" w:themeColor="background1" w:themeShade="A6"/>
              <w:right w:val="single" w:sz="4" w:space="0" w:color="000000" w:themeColor="text1"/>
            </w:tcBorders>
          </w:tcPr>
          <w:p w14:paraId="75A3F48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E7EFD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3450232" w14:textId="77777777" w:rsidTr="00EE7E2A">
        <w:trPr>
          <w:cantSplit/>
        </w:trPr>
        <w:tc>
          <w:tcPr>
            <w:tcW w:w="0" w:type="auto"/>
            <w:tcBorders>
              <w:top w:val="single" w:sz="4" w:space="0" w:color="A6A6A6" w:themeColor="background1" w:themeShade="A6"/>
              <w:right w:val="single" w:sz="4" w:space="0" w:color="000000" w:themeColor="text1"/>
            </w:tcBorders>
          </w:tcPr>
          <w:p w14:paraId="50B2C7A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2D7F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4CBDC40" w14:textId="77777777" w:rsidTr="00EE7E2A">
        <w:trPr>
          <w:cantSplit/>
        </w:trPr>
        <w:tc>
          <w:tcPr>
            <w:tcW w:w="0" w:type="auto"/>
            <w:tcBorders>
              <w:top w:val="single" w:sz="4" w:space="0" w:color="A6A6A6" w:themeColor="background1" w:themeShade="A6"/>
              <w:right w:val="single" w:sz="4" w:space="0" w:color="000000" w:themeColor="text1"/>
            </w:tcBorders>
          </w:tcPr>
          <w:p w14:paraId="0971E04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4D7E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CECE259" w14:textId="77777777" w:rsidTr="00EE7E2A">
        <w:trPr>
          <w:cantSplit/>
        </w:trPr>
        <w:tc>
          <w:tcPr>
            <w:tcW w:w="0" w:type="auto"/>
            <w:tcBorders>
              <w:top w:val="single" w:sz="4" w:space="0" w:color="A6A6A6" w:themeColor="background1" w:themeShade="A6"/>
              <w:right w:val="single" w:sz="4" w:space="0" w:color="000000" w:themeColor="text1"/>
            </w:tcBorders>
          </w:tcPr>
          <w:p w14:paraId="7BCD736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1A67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E89A929" w14:textId="77777777" w:rsidTr="00EE7E2A">
        <w:trPr>
          <w:cantSplit/>
        </w:trPr>
        <w:tc>
          <w:tcPr>
            <w:tcW w:w="0" w:type="auto"/>
            <w:tcBorders>
              <w:top w:val="single" w:sz="4" w:space="0" w:color="A6A6A6" w:themeColor="background1" w:themeShade="A6"/>
              <w:right w:val="single" w:sz="4" w:space="0" w:color="000000" w:themeColor="text1"/>
            </w:tcBorders>
          </w:tcPr>
          <w:p w14:paraId="56B4617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0C439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021E662" w14:textId="77777777" w:rsidTr="00EE7E2A">
        <w:trPr>
          <w:cantSplit/>
        </w:trPr>
        <w:tc>
          <w:tcPr>
            <w:tcW w:w="0" w:type="auto"/>
            <w:tcBorders>
              <w:top w:val="single" w:sz="4" w:space="0" w:color="A6A6A6" w:themeColor="background1" w:themeShade="A6"/>
              <w:right w:val="single" w:sz="4" w:space="0" w:color="000000" w:themeColor="text1"/>
            </w:tcBorders>
          </w:tcPr>
          <w:p w14:paraId="722B514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DAD4C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3BB875D" w14:textId="77777777" w:rsidTr="00EE7E2A">
        <w:trPr>
          <w:cantSplit/>
        </w:trPr>
        <w:tc>
          <w:tcPr>
            <w:tcW w:w="0" w:type="auto"/>
            <w:tcBorders>
              <w:top w:val="single" w:sz="4" w:space="0" w:color="A6A6A6" w:themeColor="background1" w:themeShade="A6"/>
              <w:right w:val="single" w:sz="4" w:space="0" w:color="000000" w:themeColor="text1"/>
            </w:tcBorders>
          </w:tcPr>
          <w:p w14:paraId="4F8FFC6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2816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17491AC" w14:textId="77777777" w:rsidTr="00EE7E2A">
        <w:trPr>
          <w:cantSplit/>
        </w:trPr>
        <w:tc>
          <w:tcPr>
            <w:tcW w:w="0" w:type="auto"/>
            <w:tcBorders>
              <w:top w:val="single" w:sz="4" w:space="0" w:color="A6A6A6" w:themeColor="background1" w:themeShade="A6"/>
              <w:right w:val="single" w:sz="4" w:space="0" w:color="000000" w:themeColor="text1"/>
            </w:tcBorders>
          </w:tcPr>
          <w:p w14:paraId="2C44DC0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BA62F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9862CDF" w14:textId="77777777" w:rsidTr="00EE7E2A">
        <w:trPr>
          <w:cantSplit/>
        </w:trPr>
        <w:tc>
          <w:tcPr>
            <w:tcW w:w="0" w:type="auto"/>
            <w:tcBorders>
              <w:top w:val="single" w:sz="4" w:space="0" w:color="A6A6A6" w:themeColor="background1" w:themeShade="A6"/>
              <w:right w:val="single" w:sz="4" w:space="0" w:color="000000" w:themeColor="text1"/>
            </w:tcBorders>
          </w:tcPr>
          <w:p w14:paraId="000566C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58ED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12AE0CF" w14:textId="77777777" w:rsidTr="00EE7E2A">
        <w:trPr>
          <w:cantSplit/>
        </w:trPr>
        <w:tc>
          <w:tcPr>
            <w:tcW w:w="0" w:type="auto"/>
            <w:tcBorders>
              <w:top w:val="single" w:sz="4" w:space="0" w:color="A6A6A6" w:themeColor="background1" w:themeShade="A6"/>
              <w:right w:val="single" w:sz="4" w:space="0" w:color="000000" w:themeColor="text1"/>
            </w:tcBorders>
          </w:tcPr>
          <w:p w14:paraId="7B74290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6A5F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6C0FA95" w14:textId="77777777" w:rsidTr="00EE7E2A">
        <w:trPr>
          <w:cantSplit/>
        </w:trPr>
        <w:tc>
          <w:tcPr>
            <w:tcW w:w="0" w:type="auto"/>
            <w:tcBorders>
              <w:top w:val="single" w:sz="4" w:space="0" w:color="A6A6A6" w:themeColor="background1" w:themeShade="A6"/>
              <w:right w:val="single" w:sz="4" w:space="0" w:color="000000" w:themeColor="text1"/>
            </w:tcBorders>
          </w:tcPr>
          <w:p w14:paraId="24FF2F6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96F5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74409D1" w14:textId="77777777" w:rsidTr="00EE7E2A">
        <w:trPr>
          <w:cantSplit/>
        </w:trPr>
        <w:tc>
          <w:tcPr>
            <w:tcW w:w="0" w:type="auto"/>
            <w:tcBorders>
              <w:top w:val="single" w:sz="4" w:space="0" w:color="A6A6A6" w:themeColor="background1" w:themeShade="A6"/>
              <w:right w:val="single" w:sz="4" w:space="0" w:color="000000" w:themeColor="text1"/>
            </w:tcBorders>
          </w:tcPr>
          <w:p w14:paraId="3459CC6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03F7B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AAAA7DC" w14:textId="77777777" w:rsidTr="00EE7E2A">
        <w:trPr>
          <w:cantSplit/>
        </w:trPr>
        <w:tc>
          <w:tcPr>
            <w:tcW w:w="0" w:type="auto"/>
            <w:tcBorders>
              <w:top w:val="single" w:sz="4" w:space="0" w:color="A6A6A6" w:themeColor="background1" w:themeShade="A6"/>
              <w:right w:val="single" w:sz="4" w:space="0" w:color="000000" w:themeColor="text1"/>
            </w:tcBorders>
          </w:tcPr>
          <w:p w14:paraId="6839700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B222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CD9174A" w14:textId="77777777" w:rsidTr="00EE7E2A">
        <w:trPr>
          <w:cantSplit/>
        </w:trPr>
        <w:tc>
          <w:tcPr>
            <w:tcW w:w="0" w:type="auto"/>
            <w:tcBorders>
              <w:top w:val="single" w:sz="4" w:space="0" w:color="A6A6A6" w:themeColor="background1" w:themeShade="A6"/>
              <w:right w:val="single" w:sz="4" w:space="0" w:color="000000" w:themeColor="text1"/>
            </w:tcBorders>
          </w:tcPr>
          <w:p w14:paraId="3FF66D7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2B0E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47FC283" w14:textId="77777777" w:rsidTr="00EE7E2A">
        <w:trPr>
          <w:cantSplit/>
        </w:trPr>
        <w:tc>
          <w:tcPr>
            <w:tcW w:w="0" w:type="auto"/>
            <w:tcBorders>
              <w:top w:val="single" w:sz="4" w:space="0" w:color="A6A6A6" w:themeColor="background1" w:themeShade="A6"/>
              <w:right w:val="single" w:sz="4" w:space="0" w:color="000000" w:themeColor="text1"/>
            </w:tcBorders>
          </w:tcPr>
          <w:p w14:paraId="7F5F1A1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9DF7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AC45119" w14:textId="77777777" w:rsidTr="00EE7E2A">
        <w:trPr>
          <w:cantSplit/>
        </w:trPr>
        <w:tc>
          <w:tcPr>
            <w:tcW w:w="0" w:type="auto"/>
            <w:tcBorders>
              <w:top w:val="single" w:sz="4" w:space="0" w:color="A6A6A6" w:themeColor="background1" w:themeShade="A6"/>
              <w:right w:val="single" w:sz="4" w:space="0" w:color="000000" w:themeColor="text1"/>
            </w:tcBorders>
          </w:tcPr>
          <w:p w14:paraId="5455D80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E815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1A3CA47" w14:textId="77777777" w:rsidTr="00EE7E2A">
        <w:trPr>
          <w:cantSplit/>
        </w:trPr>
        <w:tc>
          <w:tcPr>
            <w:tcW w:w="0" w:type="auto"/>
            <w:tcBorders>
              <w:top w:val="single" w:sz="4" w:space="0" w:color="A6A6A6" w:themeColor="background1" w:themeShade="A6"/>
              <w:right w:val="single" w:sz="4" w:space="0" w:color="000000" w:themeColor="text1"/>
            </w:tcBorders>
          </w:tcPr>
          <w:p w14:paraId="0868275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BA06C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5342822" w14:textId="77777777" w:rsidTr="00EE7E2A">
        <w:trPr>
          <w:cantSplit/>
        </w:trPr>
        <w:tc>
          <w:tcPr>
            <w:tcW w:w="0" w:type="auto"/>
            <w:tcBorders>
              <w:top w:val="single" w:sz="4" w:space="0" w:color="A6A6A6" w:themeColor="background1" w:themeShade="A6"/>
              <w:right w:val="single" w:sz="4" w:space="0" w:color="000000" w:themeColor="text1"/>
            </w:tcBorders>
          </w:tcPr>
          <w:p w14:paraId="6393DD8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A69F2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C69A499" w14:textId="77777777" w:rsidTr="00EE7E2A">
        <w:trPr>
          <w:cantSplit/>
        </w:trPr>
        <w:tc>
          <w:tcPr>
            <w:tcW w:w="0" w:type="auto"/>
            <w:tcBorders>
              <w:top w:val="single" w:sz="4" w:space="0" w:color="A6A6A6" w:themeColor="background1" w:themeShade="A6"/>
              <w:right w:val="single" w:sz="4" w:space="0" w:color="000000" w:themeColor="text1"/>
            </w:tcBorders>
          </w:tcPr>
          <w:p w14:paraId="5CF4641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081A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5E3F6F9" w14:textId="77777777" w:rsidTr="00EE7E2A">
        <w:trPr>
          <w:cantSplit/>
        </w:trPr>
        <w:tc>
          <w:tcPr>
            <w:tcW w:w="0" w:type="auto"/>
            <w:tcBorders>
              <w:top w:val="single" w:sz="4" w:space="0" w:color="A6A6A6" w:themeColor="background1" w:themeShade="A6"/>
              <w:right w:val="single" w:sz="4" w:space="0" w:color="000000" w:themeColor="text1"/>
            </w:tcBorders>
          </w:tcPr>
          <w:p w14:paraId="5BDC7AB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D99D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1E126E3" w14:textId="77777777" w:rsidTr="00EE7E2A">
        <w:trPr>
          <w:cantSplit/>
        </w:trPr>
        <w:tc>
          <w:tcPr>
            <w:tcW w:w="0" w:type="auto"/>
            <w:tcBorders>
              <w:top w:val="single" w:sz="4" w:space="0" w:color="A6A6A6" w:themeColor="background1" w:themeShade="A6"/>
              <w:right w:val="single" w:sz="4" w:space="0" w:color="000000" w:themeColor="text1"/>
            </w:tcBorders>
          </w:tcPr>
          <w:p w14:paraId="1586597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30E1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4FEB1D7" w14:textId="77777777" w:rsidTr="00EE7E2A">
        <w:trPr>
          <w:cantSplit/>
        </w:trPr>
        <w:tc>
          <w:tcPr>
            <w:tcW w:w="0" w:type="auto"/>
            <w:tcBorders>
              <w:top w:val="single" w:sz="4" w:space="0" w:color="A6A6A6" w:themeColor="background1" w:themeShade="A6"/>
              <w:right w:val="single" w:sz="4" w:space="0" w:color="000000" w:themeColor="text1"/>
            </w:tcBorders>
          </w:tcPr>
          <w:p w14:paraId="359D765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25B1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AC9C2FB" w14:textId="77777777" w:rsidTr="00EE7E2A">
        <w:trPr>
          <w:cantSplit/>
        </w:trPr>
        <w:tc>
          <w:tcPr>
            <w:tcW w:w="0" w:type="auto"/>
            <w:tcBorders>
              <w:top w:val="single" w:sz="4" w:space="0" w:color="A6A6A6" w:themeColor="background1" w:themeShade="A6"/>
              <w:right w:val="single" w:sz="4" w:space="0" w:color="000000" w:themeColor="text1"/>
            </w:tcBorders>
          </w:tcPr>
          <w:p w14:paraId="79F96F6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349F2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22F1CE9" w14:textId="77777777" w:rsidTr="00EE7E2A">
        <w:trPr>
          <w:cantSplit/>
        </w:trPr>
        <w:tc>
          <w:tcPr>
            <w:tcW w:w="0" w:type="auto"/>
            <w:tcBorders>
              <w:top w:val="single" w:sz="4" w:space="0" w:color="A6A6A6" w:themeColor="background1" w:themeShade="A6"/>
              <w:right w:val="single" w:sz="4" w:space="0" w:color="000000" w:themeColor="text1"/>
            </w:tcBorders>
          </w:tcPr>
          <w:p w14:paraId="7949D2C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26F91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11B89C4" w14:textId="77777777" w:rsidTr="00EE7E2A">
        <w:trPr>
          <w:cantSplit/>
        </w:trPr>
        <w:tc>
          <w:tcPr>
            <w:tcW w:w="0" w:type="auto"/>
            <w:tcBorders>
              <w:top w:val="single" w:sz="4" w:space="0" w:color="A6A6A6" w:themeColor="background1" w:themeShade="A6"/>
              <w:right w:val="single" w:sz="4" w:space="0" w:color="000000" w:themeColor="text1"/>
            </w:tcBorders>
          </w:tcPr>
          <w:p w14:paraId="3474CE8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4714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3B47268" w14:textId="77777777" w:rsidTr="00EE7E2A">
        <w:trPr>
          <w:cantSplit/>
        </w:trPr>
        <w:tc>
          <w:tcPr>
            <w:tcW w:w="0" w:type="auto"/>
            <w:tcBorders>
              <w:top w:val="single" w:sz="4" w:space="0" w:color="A6A6A6" w:themeColor="background1" w:themeShade="A6"/>
              <w:right w:val="single" w:sz="4" w:space="0" w:color="000000" w:themeColor="text1"/>
            </w:tcBorders>
          </w:tcPr>
          <w:p w14:paraId="6880E22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717C2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104650C" w14:textId="77777777" w:rsidTr="00EE7E2A">
        <w:trPr>
          <w:cantSplit/>
        </w:trPr>
        <w:tc>
          <w:tcPr>
            <w:tcW w:w="0" w:type="auto"/>
            <w:tcBorders>
              <w:top w:val="single" w:sz="4" w:space="0" w:color="A6A6A6" w:themeColor="background1" w:themeShade="A6"/>
              <w:right w:val="single" w:sz="4" w:space="0" w:color="000000" w:themeColor="text1"/>
            </w:tcBorders>
          </w:tcPr>
          <w:p w14:paraId="5C95C6E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BDAC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365245B" w14:textId="77777777" w:rsidTr="00EE7E2A">
        <w:trPr>
          <w:cantSplit/>
        </w:trPr>
        <w:tc>
          <w:tcPr>
            <w:tcW w:w="0" w:type="auto"/>
            <w:tcBorders>
              <w:top w:val="single" w:sz="4" w:space="0" w:color="A6A6A6" w:themeColor="background1" w:themeShade="A6"/>
              <w:right w:val="single" w:sz="4" w:space="0" w:color="000000" w:themeColor="text1"/>
            </w:tcBorders>
          </w:tcPr>
          <w:p w14:paraId="50A5611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A803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2094E2B" w14:textId="77777777" w:rsidTr="00EE7E2A">
        <w:trPr>
          <w:cantSplit/>
        </w:trPr>
        <w:tc>
          <w:tcPr>
            <w:tcW w:w="0" w:type="auto"/>
            <w:tcBorders>
              <w:top w:val="single" w:sz="4" w:space="0" w:color="A6A6A6" w:themeColor="background1" w:themeShade="A6"/>
              <w:right w:val="single" w:sz="4" w:space="0" w:color="000000" w:themeColor="text1"/>
            </w:tcBorders>
          </w:tcPr>
          <w:p w14:paraId="7A308C6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8720F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7AFF3F5" w14:textId="77777777" w:rsidTr="00EE7E2A">
        <w:trPr>
          <w:cantSplit/>
        </w:trPr>
        <w:tc>
          <w:tcPr>
            <w:tcW w:w="0" w:type="auto"/>
            <w:tcBorders>
              <w:top w:val="single" w:sz="4" w:space="0" w:color="A6A6A6" w:themeColor="background1" w:themeShade="A6"/>
              <w:right w:val="single" w:sz="4" w:space="0" w:color="000000" w:themeColor="text1"/>
            </w:tcBorders>
          </w:tcPr>
          <w:p w14:paraId="1A08B3A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17E1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B319983" w14:textId="77777777" w:rsidTr="00EE7E2A">
        <w:trPr>
          <w:cantSplit/>
        </w:trPr>
        <w:tc>
          <w:tcPr>
            <w:tcW w:w="0" w:type="auto"/>
            <w:tcBorders>
              <w:top w:val="single" w:sz="4" w:space="0" w:color="A6A6A6" w:themeColor="background1" w:themeShade="A6"/>
              <w:right w:val="single" w:sz="4" w:space="0" w:color="000000" w:themeColor="text1"/>
            </w:tcBorders>
          </w:tcPr>
          <w:p w14:paraId="542EB42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308B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1E80096" w14:textId="77777777" w:rsidTr="00EE7E2A">
        <w:trPr>
          <w:cantSplit/>
        </w:trPr>
        <w:tc>
          <w:tcPr>
            <w:tcW w:w="0" w:type="auto"/>
            <w:tcBorders>
              <w:top w:val="single" w:sz="4" w:space="0" w:color="A6A6A6" w:themeColor="background1" w:themeShade="A6"/>
              <w:right w:val="single" w:sz="4" w:space="0" w:color="000000" w:themeColor="text1"/>
            </w:tcBorders>
          </w:tcPr>
          <w:p w14:paraId="78DB124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9FA6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E47CBB4" w14:textId="77777777" w:rsidTr="00EE7E2A">
        <w:trPr>
          <w:cantSplit/>
        </w:trPr>
        <w:tc>
          <w:tcPr>
            <w:tcW w:w="0" w:type="auto"/>
            <w:tcBorders>
              <w:top w:val="single" w:sz="4" w:space="0" w:color="A6A6A6" w:themeColor="background1" w:themeShade="A6"/>
              <w:right w:val="single" w:sz="4" w:space="0" w:color="000000" w:themeColor="text1"/>
            </w:tcBorders>
          </w:tcPr>
          <w:p w14:paraId="5C6B32B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46C9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A121AB5" w14:textId="77777777" w:rsidTr="00EE7E2A">
        <w:trPr>
          <w:cantSplit/>
        </w:trPr>
        <w:tc>
          <w:tcPr>
            <w:tcW w:w="0" w:type="auto"/>
            <w:tcBorders>
              <w:top w:val="single" w:sz="4" w:space="0" w:color="A6A6A6" w:themeColor="background1" w:themeShade="A6"/>
              <w:right w:val="single" w:sz="4" w:space="0" w:color="000000" w:themeColor="text1"/>
            </w:tcBorders>
          </w:tcPr>
          <w:p w14:paraId="335E9E3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89E6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E507AA7" w14:textId="77777777" w:rsidTr="00EE7E2A">
        <w:trPr>
          <w:cantSplit/>
        </w:trPr>
        <w:tc>
          <w:tcPr>
            <w:tcW w:w="0" w:type="auto"/>
            <w:tcBorders>
              <w:top w:val="single" w:sz="4" w:space="0" w:color="A6A6A6" w:themeColor="background1" w:themeShade="A6"/>
              <w:right w:val="single" w:sz="4" w:space="0" w:color="000000" w:themeColor="text1"/>
            </w:tcBorders>
          </w:tcPr>
          <w:p w14:paraId="13974F3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608E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D7C0321" w14:textId="77777777" w:rsidTr="00EE7E2A">
        <w:trPr>
          <w:cantSplit/>
        </w:trPr>
        <w:tc>
          <w:tcPr>
            <w:tcW w:w="0" w:type="auto"/>
            <w:tcBorders>
              <w:top w:val="single" w:sz="4" w:space="0" w:color="A6A6A6" w:themeColor="background1" w:themeShade="A6"/>
              <w:right w:val="single" w:sz="4" w:space="0" w:color="000000" w:themeColor="text1"/>
            </w:tcBorders>
          </w:tcPr>
          <w:p w14:paraId="707E58B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E750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B4AA136" w14:textId="77777777" w:rsidTr="00EE7E2A">
        <w:trPr>
          <w:cantSplit/>
        </w:trPr>
        <w:tc>
          <w:tcPr>
            <w:tcW w:w="0" w:type="auto"/>
            <w:tcBorders>
              <w:top w:val="single" w:sz="4" w:space="0" w:color="A6A6A6" w:themeColor="background1" w:themeShade="A6"/>
              <w:right w:val="single" w:sz="4" w:space="0" w:color="000000" w:themeColor="text1"/>
            </w:tcBorders>
          </w:tcPr>
          <w:p w14:paraId="5990D94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lastRenderedPageBreak/>
              <w:t>0304 49 00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EDA11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46E7227" w14:textId="77777777" w:rsidTr="00EE7E2A">
        <w:trPr>
          <w:cantSplit/>
        </w:trPr>
        <w:tc>
          <w:tcPr>
            <w:tcW w:w="0" w:type="auto"/>
            <w:tcBorders>
              <w:top w:val="single" w:sz="4" w:space="0" w:color="A6A6A6" w:themeColor="background1" w:themeShade="A6"/>
              <w:right w:val="single" w:sz="4" w:space="0" w:color="000000" w:themeColor="text1"/>
            </w:tcBorders>
          </w:tcPr>
          <w:p w14:paraId="09177FF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95F1E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32A4B6D" w14:textId="77777777" w:rsidTr="00EE7E2A">
        <w:trPr>
          <w:cantSplit/>
        </w:trPr>
        <w:tc>
          <w:tcPr>
            <w:tcW w:w="0" w:type="auto"/>
            <w:tcBorders>
              <w:top w:val="single" w:sz="4" w:space="0" w:color="A6A6A6" w:themeColor="background1" w:themeShade="A6"/>
              <w:right w:val="single" w:sz="4" w:space="0" w:color="000000" w:themeColor="text1"/>
            </w:tcBorders>
          </w:tcPr>
          <w:p w14:paraId="5C1E1B5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0B6B9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193E092" w14:textId="77777777" w:rsidTr="00EE7E2A">
        <w:trPr>
          <w:cantSplit/>
        </w:trPr>
        <w:tc>
          <w:tcPr>
            <w:tcW w:w="0" w:type="auto"/>
            <w:tcBorders>
              <w:top w:val="single" w:sz="4" w:space="0" w:color="A6A6A6" w:themeColor="background1" w:themeShade="A6"/>
              <w:right w:val="single" w:sz="4" w:space="0" w:color="000000" w:themeColor="text1"/>
            </w:tcBorders>
          </w:tcPr>
          <w:p w14:paraId="389C85D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C6681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AAAD4DE" w14:textId="77777777" w:rsidTr="00EE7E2A">
        <w:trPr>
          <w:cantSplit/>
        </w:trPr>
        <w:tc>
          <w:tcPr>
            <w:tcW w:w="0" w:type="auto"/>
            <w:tcBorders>
              <w:top w:val="single" w:sz="4" w:space="0" w:color="A6A6A6" w:themeColor="background1" w:themeShade="A6"/>
              <w:right w:val="single" w:sz="4" w:space="0" w:color="000000" w:themeColor="text1"/>
            </w:tcBorders>
          </w:tcPr>
          <w:p w14:paraId="611B0CF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C537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6D276B4" w14:textId="77777777" w:rsidTr="00EE7E2A">
        <w:trPr>
          <w:cantSplit/>
        </w:trPr>
        <w:tc>
          <w:tcPr>
            <w:tcW w:w="0" w:type="auto"/>
            <w:tcBorders>
              <w:top w:val="single" w:sz="4" w:space="0" w:color="A6A6A6" w:themeColor="background1" w:themeShade="A6"/>
              <w:right w:val="single" w:sz="4" w:space="0" w:color="000000" w:themeColor="text1"/>
            </w:tcBorders>
          </w:tcPr>
          <w:p w14:paraId="36B5444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094CC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2816D68" w14:textId="77777777" w:rsidTr="00EE7E2A">
        <w:trPr>
          <w:cantSplit/>
        </w:trPr>
        <w:tc>
          <w:tcPr>
            <w:tcW w:w="0" w:type="auto"/>
            <w:tcBorders>
              <w:top w:val="single" w:sz="4" w:space="0" w:color="A6A6A6" w:themeColor="background1" w:themeShade="A6"/>
              <w:right w:val="single" w:sz="4" w:space="0" w:color="000000" w:themeColor="text1"/>
            </w:tcBorders>
          </w:tcPr>
          <w:p w14:paraId="0320DB7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912D3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C3E97BC" w14:textId="77777777" w:rsidTr="00EE7E2A">
        <w:trPr>
          <w:cantSplit/>
        </w:trPr>
        <w:tc>
          <w:tcPr>
            <w:tcW w:w="0" w:type="auto"/>
            <w:tcBorders>
              <w:top w:val="single" w:sz="4" w:space="0" w:color="A6A6A6" w:themeColor="background1" w:themeShade="A6"/>
              <w:right w:val="single" w:sz="4" w:space="0" w:color="000000" w:themeColor="text1"/>
            </w:tcBorders>
          </w:tcPr>
          <w:p w14:paraId="7A4EFD0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4D017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B5541A7" w14:textId="77777777" w:rsidTr="00EE7E2A">
        <w:trPr>
          <w:cantSplit/>
        </w:trPr>
        <w:tc>
          <w:tcPr>
            <w:tcW w:w="0" w:type="auto"/>
            <w:tcBorders>
              <w:top w:val="single" w:sz="4" w:space="0" w:color="A6A6A6" w:themeColor="background1" w:themeShade="A6"/>
              <w:right w:val="single" w:sz="4" w:space="0" w:color="000000" w:themeColor="text1"/>
            </w:tcBorders>
          </w:tcPr>
          <w:p w14:paraId="084FEF2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6555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DF0786E" w14:textId="77777777" w:rsidTr="00EE7E2A">
        <w:trPr>
          <w:cantSplit/>
        </w:trPr>
        <w:tc>
          <w:tcPr>
            <w:tcW w:w="0" w:type="auto"/>
            <w:tcBorders>
              <w:top w:val="single" w:sz="4" w:space="0" w:color="A6A6A6" w:themeColor="background1" w:themeShade="A6"/>
              <w:right w:val="single" w:sz="4" w:space="0" w:color="000000" w:themeColor="text1"/>
            </w:tcBorders>
          </w:tcPr>
          <w:p w14:paraId="60C4632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1BE36B" w14:textId="3FAF5476" w:rsidR="001919AF" w:rsidRPr="001919AF" w:rsidRDefault="001919AF" w:rsidP="001919AF">
            <w:pPr>
              <w:tabs>
                <w:tab w:val="left" w:pos="1250"/>
              </w:tabs>
              <w:spacing w:before="20" w:after="20"/>
              <w:rPr>
                <w:rFonts w:ascii="Times New Roman" w:hAnsi="Times New Roman"/>
                <w:bCs/>
                <w:sz w:val="16"/>
              </w:rPr>
            </w:pPr>
            <w:del w:id="20" w:author="David Owen" w:date="2019-08-13T13:28: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032F9F4B" w14:textId="77777777" w:rsidTr="00EE7E2A">
        <w:trPr>
          <w:cantSplit/>
        </w:trPr>
        <w:tc>
          <w:tcPr>
            <w:tcW w:w="0" w:type="auto"/>
            <w:tcBorders>
              <w:top w:val="single" w:sz="4" w:space="0" w:color="A6A6A6" w:themeColor="background1" w:themeShade="A6"/>
              <w:right w:val="single" w:sz="4" w:space="0" w:color="000000" w:themeColor="text1"/>
            </w:tcBorders>
          </w:tcPr>
          <w:p w14:paraId="3D48F7C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5F1F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3F98159" w14:textId="77777777" w:rsidTr="00EE7E2A">
        <w:trPr>
          <w:cantSplit/>
        </w:trPr>
        <w:tc>
          <w:tcPr>
            <w:tcW w:w="0" w:type="auto"/>
            <w:tcBorders>
              <w:top w:val="single" w:sz="4" w:space="0" w:color="A6A6A6" w:themeColor="background1" w:themeShade="A6"/>
              <w:right w:val="single" w:sz="4" w:space="0" w:color="000000" w:themeColor="text1"/>
            </w:tcBorders>
          </w:tcPr>
          <w:p w14:paraId="54FEB39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3BD22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D9CBB95" w14:textId="77777777" w:rsidTr="00EE7E2A">
        <w:trPr>
          <w:cantSplit/>
        </w:trPr>
        <w:tc>
          <w:tcPr>
            <w:tcW w:w="0" w:type="auto"/>
            <w:tcBorders>
              <w:top w:val="single" w:sz="4" w:space="0" w:color="A6A6A6" w:themeColor="background1" w:themeShade="A6"/>
              <w:right w:val="single" w:sz="4" w:space="0" w:color="000000" w:themeColor="text1"/>
            </w:tcBorders>
          </w:tcPr>
          <w:p w14:paraId="45E41E1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3C58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BF85EF7" w14:textId="77777777" w:rsidTr="00EE7E2A">
        <w:trPr>
          <w:cantSplit/>
        </w:trPr>
        <w:tc>
          <w:tcPr>
            <w:tcW w:w="0" w:type="auto"/>
            <w:tcBorders>
              <w:top w:val="single" w:sz="4" w:space="0" w:color="A6A6A6" w:themeColor="background1" w:themeShade="A6"/>
              <w:right w:val="single" w:sz="4" w:space="0" w:color="000000" w:themeColor="text1"/>
            </w:tcBorders>
          </w:tcPr>
          <w:p w14:paraId="20D5152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9A353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2F2B855" w14:textId="77777777" w:rsidTr="00EE7E2A">
        <w:trPr>
          <w:cantSplit/>
        </w:trPr>
        <w:tc>
          <w:tcPr>
            <w:tcW w:w="0" w:type="auto"/>
            <w:tcBorders>
              <w:top w:val="single" w:sz="4" w:space="0" w:color="A6A6A6" w:themeColor="background1" w:themeShade="A6"/>
              <w:right w:val="single" w:sz="4" w:space="0" w:color="000000" w:themeColor="text1"/>
            </w:tcBorders>
          </w:tcPr>
          <w:p w14:paraId="225FF75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13EC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8FDF86D" w14:textId="77777777" w:rsidTr="00EE7E2A">
        <w:trPr>
          <w:cantSplit/>
        </w:trPr>
        <w:tc>
          <w:tcPr>
            <w:tcW w:w="0" w:type="auto"/>
            <w:tcBorders>
              <w:top w:val="single" w:sz="4" w:space="0" w:color="A6A6A6" w:themeColor="background1" w:themeShade="A6"/>
              <w:right w:val="single" w:sz="4" w:space="0" w:color="000000" w:themeColor="text1"/>
            </w:tcBorders>
          </w:tcPr>
          <w:p w14:paraId="34964C6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DD5C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C901072" w14:textId="77777777" w:rsidTr="00EE7E2A">
        <w:trPr>
          <w:cantSplit/>
        </w:trPr>
        <w:tc>
          <w:tcPr>
            <w:tcW w:w="0" w:type="auto"/>
            <w:tcBorders>
              <w:top w:val="single" w:sz="4" w:space="0" w:color="A6A6A6" w:themeColor="background1" w:themeShade="A6"/>
              <w:right w:val="single" w:sz="4" w:space="0" w:color="000000" w:themeColor="text1"/>
            </w:tcBorders>
          </w:tcPr>
          <w:p w14:paraId="6230209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60685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6023FFE" w14:textId="77777777" w:rsidTr="00EE7E2A">
        <w:trPr>
          <w:cantSplit/>
        </w:trPr>
        <w:tc>
          <w:tcPr>
            <w:tcW w:w="0" w:type="auto"/>
            <w:tcBorders>
              <w:top w:val="single" w:sz="4" w:space="0" w:color="A6A6A6" w:themeColor="background1" w:themeShade="A6"/>
              <w:right w:val="single" w:sz="4" w:space="0" w:color="000000" w:themeColor="text1"/>
            </w:tcBorders>
          </w:tcPr>
          <w:p w14:paraId="6DD3D7D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0BC7F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53F0AF5" w14:textId="77777777" w:rsidTr="00EE7E2A">
        <w:trPr>
          <w:cantSplit/>
        </w:trPr>
        <w:tc>
          <w:tcPr>
            <w:tcW w:w="0" w:type="auto"/>
            <w:tcBorders>
              <w:top w:val="single" w:sz="4" w:space="0" w:color="A6A6A6" w:themeColor="background1" w:themeShade="A6"/>
              <w:right w:val="single" w:sz="4" w:space="0" w:color="000000" w:themeColor="text1"/>
            </w:tcBorders>
          </w:tcPr>
          <w:p w14:paraId="3F5DCC3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7024C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BBF01FA" w14:textId="77777777" w:rsidTr="00EE7E2A">
        <w:trPr>
          <w:cantSplit/>
        </w:trPr>
        <w:tc>
          <w:tcPr>
            <w:tcW w:w="0" w:type="auto"/>
            <w:tcBorders>
              <w:top w:val="single" w:sz="4" w:space="0" w:color="A6A6A6" w:themeColor="background1" w:themeShade="A6"/>
              <w:right w:val="single" w:sz="4" w:space="0" w:color="000000" w:themeColor="text1"/>
            </w:tcBorders>
          </w:tcPr>
          <w:p w14:paraId="1E9422B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0555F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AD37617" w14:textId="77777777" w:rsidTr="00EE7E2A">
        <w:trPr>
          <w:cantSplit/>
        </w:trPr>
        <w:tc>
          <w:tcPr>
            <w:tcW w:w="0" w:type="auto"/>
            <w:tcBorders>
              <w:top w:val="single" w:sz="4" w:space="0" w:color="A6A6A6" w:themeColor="background1" w:themeShade="A6"/>
              <w:right w:val="single" w:sz="4" w:space="0" w:color="000000" w:themeColor="text1"/>
            </w:tcBorders>
          </w:tcPr>
          <w:p w14:paraId="79BB9E3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B1D8B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337FFBD" w14:textId="77777777" w:rsidTr="00EE7E2A">
        <w:trPr>
          <w:cantSplit/>
        </w:trPr>
        <w:tc>
          <w:tcPr>
            <w:tcW w:w="0" w:type="auto"/>
            <w:tcBorders>
              <w:top w:val="single" w:sz="4" w:space="0" w:color="A6A6A6" w:themeColor="background1" w:themeShade="A6"/>
              <w:right w:val="single" w:sz="4" w:space="0" w:color="000000" w:themeColor="text1"/>
            </w:tcBorders>
          </w:tcPr>
          <w:p w14:paraId="3D661E2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EC6A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399A95C" w14:textId="77777777" w:rsidTr="00EE7E2A">
        <w:trPr>
          <w:cantSplit/>
        </w:trPr>
        <w:tc>
          <w:tcPr>
            <w:tcW w:w="0" w:type="auto"/>
            <w:tcBorders>
              <w:top w:val="single" w:sz="4" w:space="0" w:color="A6A6A6" w:themeColor="background1" w:themeShade="A6"/>
              <w:right w:val="single" w:sz="4" w:space="0" w:color="000000" w:themeColor="text1"/>
            </w:tcBorders>
          </w:tcPr>
          <w:p w14:paraId="665AADE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F6D1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5DAF86C" w14:textId="77777777" w:rsidTr="00EE7E2A">
        <w:trPr>
          <w:cantSplit/>
        </w:trPr>
        <w:tc>
          <w:tcPr>
            <w:tcW w:w="0" w:type="auto"/>
            <w:tcBorders>
              <w:top w:val="single" w:sz="4" w:space="0" w:color="A6A6A6" w:themeColor="background1" w:themeShade="A6"/>
              <w:right w:val="single" w:sz="4" w:space="0" w:color="000000" w:themeColor="text1"/>
            </w:tcBorders>
          </w:tcPr>
          <w:p w14:paraId="0902EE4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7B50E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D291E7F" w14:textId="77777777" w:rsidTr="00EE7E2A">
        <w:trPr>
          <w:cantSplit/>
        </w:trPr>
        <w:tc>
          <w:tcPr>
            <w:tcW w:w="0" w:type="auto"/>
            <w:tcBorders>
              <w:top w:val="single" w:sz="4" w:space="0" w:color="A6A6A6" w:themeColor="background1" w:themeShade="A6"/>
              <w:right w:val="single" w:sz="4" w:space="0" w:color="000000" w:themeColor="text1"/>
            </w:tcBorders>
          </w:tcPr>
          <w:p w14:paraId="5C79068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D155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E50C275" w14:textId="77777777" w:rsidTr="00EE7E2A">
        <w:trPr>
          <w:cantSplit/>
        </w:trPr>
        <w:tc>
          <w:tcPr>
            <w:tcW w:w="0" w:type="auto"/>
            <w:tcBorders>
              <w:top w:val="single" w:sz="4" w:space="0" w:color="A6A6A6" w:themeColor="background1" w:themeShade="A6"/>
              <w:right w:val="single" w:sz="4" w:space="0" w:color="000000" w:themeColor="text1"/>
            </w:tcBorders>
          </w:tcPr>
          <w:p w14:paraId="5D83D13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D23B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38783AD" w14:textId="77777777" w:rsidTr="00EE7E2A">
        <w:trPr>
          <w:cantSplit/>
        </w:trPr>
        <w:tc>
          <w:tcPr>
            <w:tcW w:w="0" w:type="auto"/>
            <w:tcBorders>
              <w:top w:val="single" w:sz="4" w:space="0" w:color="A6A6A6" w:themeColor="background1" w:themeShade="A6"/>
              <w:right w:val="single" w:sz="4" w:space="0" w:color="000000" w:themeColor="text1"/>
            </w:tcBorders>
          </w:tcPr>
          <w:p w14:paraId="1B40D03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0429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557FB60" w14:textId="77777777" w:rsidTr="00EE7E2A">
        <w:trPr>
          <w:cantSplit/>
        </w:trPr>
        <w:tc>
          <w:tcPr>
            <w:tcW w:w="0" w:type="auto"/>
            <w:tcBorders>
              <w:top w:val="single" w:sz="4" w:space="0" w:color="A6A6A6" w:themeColor="background1" w:themeShade="A6"/>
              <w:right w:val="single" w:sz="4" w:space="0" w:color="000000" w:themeColor="text1"/>
            </w:tcBorders>
          </w:tcPr>
          <w:p w14:paraId="30D3887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2750E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0CFDB42" w14:textId="77777777" w:rsidTr="00EE7E2A">
        <w:trPr>
          <w:cantSplit/>
        </w:trPr>
        <w:tc>
          <w:tcPr>
            <w:tcW w:w="0" w:type="auto"/>
            <w:tcBorders>
              <w:top w:val="single" w:sz="4" w:space="0" w:color="A6A6A6" w:themeColor="background1" w:themeShade="A6"/>
              <w:right w:val="single" w:sz="4" w:space="0" w:color="000000" w:themeColor="text1"/>
            </w:tcBorders>
          </w:tcPr>
          <w:p w14:paraId="1B53479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EE9B7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9891885" w14:textId="77777777" w:rsidTr="00EE7E2A">
        <w:trPr>
          <w:cantSplit/>
        </w:trPr>
        <w:tc>
          <w:tcPr>
            <w:tcW w:w="0" w:type="auto"/>
            <w:tcBorders>
              <w:top w:val="single" w:sz="4" w:space="0" w:color="A6A6A6" w:themeColor="background1" w:themeShade="A6"/>
              <w:right w:val="single" w:sz="4" w:space="0" w:color="000000" w:themeColor="text1"/>
            </w:tcBorders>
          </w:tcPr>
          <w:p w14:paraId="311B4C7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0603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D1A3FF6" w14:textId="77777777" w:rsidTr="00EE7E2A">
        <w:trPr>
          <w:cantSplit/>
        </w:trPr>
        <w:tc>
          <w:tcPr>
            <w:tcW w:w="0" w:type="auto"/>
            <w:tcBorders>
              <w:top w:val="single" w:sz="4" w:space="0" w:color="A6A6A6" w:themeColor="background1" w:themeShade="A6"/>
              <w:right w:val="single" w:sz="4" w:space="0" w:color="000000" w:themeColor="text1"/>
            </w:tcBorders>
          </w:tcPr>
          <w:p w14:paraId="2B7E72A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01E77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2DEEEE0" w14:textId="77777777" w:rsidTr="00EE7E2A">
        <w:trPr>
          <w:cantSplit/>
        </w:trPr>
        <w:tc>
          <w:tcPr>
            <w:tcW w:w="0" w:type="auto"/>
            <w:tcBorders>
              <w:top w:val="single" w:sz="4" w:space="0" w:color="A6A6A6" w:themeColor="background1" w:themeShade="A6"/>
              <w:right w:val="single" w:sz="4" w:space="0" w:color="000000" w:themeColor="text1"/>
            </w:tcBorders>
          </w:tcPr>
          <w:p w14:paraId="331497E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1398F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95189F9" w14:textId="77777777" w:rsidTr="00EE7E2A">
        <w:trPr>
          <w:cantSplit/>
        </w:trPr>
        <w:tc>
          <w:tcPr>
            <w:tcW w:w="0" w:type="auto"/>
            <w:tcBorders>
              <w:top w:val="single" w:sz="4" w:space="0" w:color="A6A6A6" w:themeColor="background1" w:themeShade="A6"/>
              <w:right w:val="single" w:sz="4" w:space="0" w:color="000000" w:themeColor="text1"/>
            </w:tcBorders>
          </w:tcPr>
          <w:p w14:paraId="1D7EF05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7728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449A407" w14:textId="77777777" w:rsidTr="00EE7E2A">
        <w:trPr>
          <w:cantSplit/>
        </w:trPr>
        <w:tc>
          <w:tcPr>
            <w:tcW w:w="0" w:type="auto"/>
            <w:tcBorders>
              <w:top w:val="single" w:sz="4" w:space="0" w:color="A6A6A6" w:themeColor="background1" w:themeShade="A6"/>
              <w:right w:val="single" w:sz="4" w:space="0" w:color="000000" w:themeColor="text1"/>
            </w:tcBorders>
          </w:tcPr>
          <w:p w14:paraId="5826E2A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D13E2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749232D" w14:textId="77777777" w:rsidTr="00EE7E2A">
        <w:trPr>
          <w:cantSplit/>
        </w:trPr>
        <w:tc>
          <w:tcPr>
            <w:tcW w:w="0" w:type="auto"/>
            <w:tcBorders>
              <w:top w:val="single" w:sz="4" w:space="0" w:color="A6A6A6" w:themeColor="background1" w:themeShade="A6"/>
              <w:right w:val="single" w:sz="4" w:space="0" w:color="000000" w:themeColor="text1"/>
            </w:tcBorders>
          </w:tcPr>
          <w:p w14:paraId="182655D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7126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887AF64" w14:textId="77777777" w:rsidTr="00EE7E2A">
        <w:trPr>
          <w:cantSplit/>
        </w:trPr>
        <w:tc>
          <w:tcPr>
            <w:tcW w:w="0" w:type="auto"/>
            <w:tcBorders>
              <w:top w:val="single" w:sz="4" w:space="0" w:color="A6A6A6" w:themeColor="background1" w:themeShade="A6"/>
              <w:right w:val="single" w:sz="4" w:space="0" w:color="000000" w:themeColor="text1"/>
            </w:tcBorders>
          </w:tcPr>
          <w:p w14:paraId="0BD74C9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11AA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E7C5EB8" w14:textId="77777777" w:rsidTr="00EE7E2A">
        <w:trPr>
          <w:cantSplit/>
        </w:trPr>
        <w:tc>
          <w:tcPr>
            <w:tcW w:w="0" w:type="auto"/>
            <w:tcBorders>
              <w:top w:val="single" w:sz="4" w:space="0" w:color="A6A6A6" w:themeColor="background1" w:themeShade="A6"/>
              <w:right w:val="single" w:sz="4" w:space="0" w:color="000000" w:themeColor="text1"/>
            </w:tcBorders>
          </w:tcPr>
          <w:p w14:paraId="5860507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AD2F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1B31EFD" w14:textId="77777777" w:rsidTr="00EE7E2A">
        <w:trPr>
          <w:cantSplit/>
        </w:trPr>
        <w:tc>
          <w:tcPr>
            <w:tcW w:w="0" w:type="auto"/>
            <w:tcBorders>
              <w:top w:val="single" w:sz="4" w:space="0" w:color="A6A6A6" w:themeColor="background1" w:themeShade="A6"/>
              <w:right w:val="single" w:sz="4" w:space="0" w:color="000000" w:themeColor="text1"/>
            </w:tcBorders>
          </w:tcPr>
          <w:p w14:paraId="544A7E8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E4EF0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B7E3D78" w14:textId="77777777" w:rsidTr="00EE7E2A">
        <w:trPr>
          <w:cantSplit/>
        </w:trPr>
        <w:tc>
          <w:tcPr>
            <w:tcW w:w="0" w:type="auto"/>
            <w:tcBorders>
              <w:top w:val="single" w:sz="4" w:space="0" w:color="A6A6A6" w:themeColor="background1" w:themeShade="A6"/>
              <w:right w:val="single" w:sz="4" w:space="0" w:color="000000" w:themeColor="text1"/>
            </w:tcBorders>
          </w:tcPr>
          <w:p w14:paraId="1FB886E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C589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6BA9442" w14:textId="77777777" w:rsidTr="00EE7E2A">
        <w:trPr>
          <w:cantSplit/>
        </w:trPr>
        <w:tc>
          <w:tcPr>
            <w:tcW w:w="0" w:type="auto"/>
            <w:tcBorders>
              <w:top w:val="single" w:sz="4" w:space="0" w:color="A6A6A6" w:themeColor="background1" w:themeShade="A6"/>
              <w:right w:val="single" w:sz="4" w:space="0" w:color="000000" w:themeColor="text1"/>
            </w:tcBorders>
          </w:tcPr>
          <w:p w14:paraId="2508DE1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3BF1DD" w14:textId="4447F8C6" w:rsidR="001919AF" w:rsidRPr="001919AF" w:rsidRDefault="001919AF" w:rsidP="001919AF">
            <w:pPr>
              <w:tabs>
                <w:tab w:val="left" w:pos="1250"/>
              </w:tabs>
              <w:spacing w:before="20" w:after="20"/>
              <w:rPr>
                <w:rFonts w:ascii="Times New Roman" w:hAnsi="Times New Roman"/>
                <w:bCs/>
                <w:sz w:val="16"/>
              </w:rPr>
            </w:pPr>
            <w:del w:id="21" w:author="David Owen" w:date="2019-08-13T13:28:00Z">
              <w:r w:rsidRPr="001919AF" w:rsidDel="00BA1FF9">
                <w:rPr>
                  <w:rFonts w:ascii="Times New Roman" w:hAnsi="Times New Roman"/>
                  <w:bCs/>
                  <w:sz w:val="16"/>
                </w:rPr>
                <w:delText>16/06 to 14/02</w:delText>
              </w:r>
              <w:r w:rsidRPr="001919AF" w:rsidDel="00BA1FF9">
                <w:rPr>
                  <w:rFonts w:ascii="Times New Roman" w:hAnsi="Times New Roman"/>
                  <w:bCs/>
                  <w:sz w:val="16"/>
                </w:rPr>
                <w:tab/>
              </w:r>
            </w:del>
            <w:r w:rsidRPr="001919AF">
              <w:rPr>
                <w:rFonts w:ascii="Times New Roman" w:hAnsi="Times New Roman"/>
                <w:bCs/>
                <w:sz w:val="16"/>
              </w:rPr>
              <w:t>0.00%</w:t>
            </w:r>
          </w:p>
        </w:tc>
      </w:tr>
      <w:tr w:rsidR="001919AF" w:rsidRPr="001919AF" w14:paraId="336A1E43" w14:textId="77777777" w:rsidTr="00EE7E2A">
        <w:trPr>
          <w:cantSplit/>
        </w:trPr>
        <w:tc>
          <w:tcPr>
            <w:tcW w:w="0" w:type="auto"/>
            <w:tcBorders>
              <w:top w:val="single" w:sz="4" w:space="0" w:color="A6A6A6" w:themeColor="background1" w:themeShade="A6"/>
              <w:right w:val="single" w:sz="4" w:space="0" w:color="000000" w:themeColor="text1"/>
            </w:tcBorders>
          </w:tcPr>
          <w:p w14:paraId="6ED6942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FF40E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B7FF7C7" w14:textId="77777777" w:rsidTr="00EE7E2A">
        <w:trPr>
          <w:cantSplit/>
        </w:trPr>
        <w:tc>
          <w:tcPr>
            <w:tcW w:w="0" w:type="auto"/>
            <w:tcBorders>
              <w:top w:val="single" w:sz="4" w:space="0" w:color="A6A6A6" w:themeColor="background1" w:themeShade="A6"/>
              <w:right w:val="single" w:sz="4" w:space="0" w:color="000000" w:themeColor="text1"/>
            </w:tcBorders>
          </w:tcPr>
          <w:p w14:paraId="0917AE3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83E89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D206D7D" w14:textId="77777777" w:rsidTr="00EE7E2A">
        <w:trPr>
          <w:cantSplit/>
        </w:trPr>
        <w:tc>
          <w:tcPr>
            <w:tcW w:w="0" w:type="auto"/>
            <w:tcBorders>
              <w:top w:val="single" w:sz="4" w:space="0" w:color="A6A6A6" w:themeColor="background1" w:themeShade="A6"/>
              <w:right w:val="single" w:sz="4" w:space="0" w:color="000000" w:themeColor="text1"/>
            </w:tcBorders>
          </w:tcPr>
          <w:p w14:paraId="175142D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7F139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53AE8C4" w14:textId="77777777" w:rsidTr="00EE7E2A">
        <w:trPr>
          <w:cantSplit/>
        </w:trPr>
        <w:tc>
          <w:tcPr>
            <w:tcW w:w="0" w:type="auto"/>
            <w:tcBorders>
              <w:top w:val="single" w:sz="4" w:space="0" w:color="A6A6A6" w:themeColor="background1" w:themeShade="A6"/>
              <w:right w:val="single" w:sz="4" w:space="0" w:color="000000" w:themeColor="text1"/>
            </w:tcBorders>
          </w:tcPr>
          <w:p w14:paraId="40152D2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7100D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070DAA9" w14:textId="77777777" w:rsidTr="00EE7E2A">
        <w:trPr>
          <w:cantSplit/>
        </w:trPr>
        <w:tc>
          <w:tcPr>
            <w:tcW w:w="0" w:type="auto"/>
            <w:tcBorders>
              <w:top w:val="single" w:sz="4" w:space="0" w:color="A6A6A6" w:themeColor="background1" w:themeShade="A6"/>
              <w:right w:val="single" w:sz="4" w:space="0" w:color="000000" w:themeColor="text1"/>
            </w:tcBorders>
          </w:tcPr>
          <w:p w14:paraId="10006FD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E326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F77CDBF" w14:textId="77777777" w:rsidTr="00EE7E2A">
        <w:trPr>
          <w:cantSplit/>
        </w:trPr>
        <w:tc>
          <w:tcPr>
            <w:tcW w:w="0" w:type="auto"/>
            <w:tcBorders>
              <w:top w:val="single" w:sz="4" w:space="0" w:color="A6A6A6" w:themeColor="background1" w:themeShade="A6"/>
              <w:right w:val="single" w:sz="4" w:space="0" w:color="000000" w:themeColor="text1"/>
            </w:tcBorders>
          </w:tcPr>
          <w:p w14:paraId="74814A4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A76A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89E61E6" w14:textId="77777777" w:rsidTr="00EE7E2A">
        <w:trPr>
          <w:cantSplit/>
        </w:trPr>
        <w:tc>
          <w:tcPr>
            <w:tcW w:w="0" w:type="auto"/>
            <w:tcBorders>
              <w:top w:val="single" w:sz="4" w:space="0" w:color="A6A6A6" w:themeColor="background1" w:themeShade="A6"/>
              <w:right w:val="single" w:sz="4" w:space="0" w:color="000000" w:themeColor="text1"/>
            </w:tcBorders>
          </w:tcPr>
          <w:p w14:paraId="621CFEB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65774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96E20D1" w14:textId="77777777" w:rsidTr="00EE7E2A">
        <w:trPr>
          <w:cantSplit/>
        </w:trPr>
        <w:tc>
          <w:tcPr>
            <w:tcW w:w="0" w:type="auto"/>
            <w:tcBorders>
              <w:top w:val="single" w:sz="4" w:space="0" w:color="A6A6A6" w:themeColor="background1" w:themeShade="A6"/>
              <w:right w:val="single" w:sz="4" w:space="0" w:color="000000" w:themeColor="text1"/>
            </w:tcBorders>
          </w:tcPr>
          <w:p w14:paraId="3F1E6C6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0851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5834CFC" w14:textId="77777777" w:rsidTr="00EE7E2A">
        <w:trPr>
          <w:cantSplit/>
        </w:trPr>
        <w:tc>
          <w:tcPr>
            <w:tcW w:w="0" w:type="auto"/>
            <w:tcBorders>
              <w:top w:val="single" w:sz="4" w:space="0" w:color="A6A6A6" w:themeColor="background1" w:themeShade="A6"/>
              <w:right w:val="single" w:sz="4" w:space="0" w:color="000000" w:themeColor="text1"/>
            </w:tcBorders>
          </w:tcPr>
          <w:p w14:paraId="30EDAF8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7340A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FC501BA" w14:textId="77777777" w:rsidTr="00EE7E2A">
        <w:trPr>
          <w:cantSplit/>
        </w:trPr>
        <w:tc>
          <w:tcPr>
            <w:tcW w:w="0" w:type="auto"/>
            <w:tcBorders>
              <w:top w:val="single" w:sz="4" w:space="0" w:color="A6A6A6" w:themeColor="background1" w:themeShade="A6"/>
              <w:right w:val="single" w:sz="4" w:space="0" w:color="000000" w:themeColor="text1"/>
            </w:tcBorders>
          </w:tcPr>
          <w:p w14:paraId="592D39F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65B9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9DAE0FD" w14:textId="77777777" w:rsidTr="00EE7E2A">
        <w:trPr>
          <w:cantSplit/>
        </w:trPr>
        <w:tc>
          <w:tcPr>
            <w:tcW w:w="0" w:type="auto"/>
            <w:tcBorders>
              <w:top w:val="single" w:sz="4" w:space="0" w:color="A6A6A6" w:themeColor="background1" w:themeShade="A6"/>
              <w:right w:val="single" w:sz="4" w:space="0" w:color="000000" w:themeColor="text1"/>
            </w:tcBorders>
          </w:tcPr>
          <w:p w14:paraId="73E0342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DB879"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0CC4C29" w14:textId="77777777" w:rsidTr="00EE7E2A">
        <w:trPr>
          <w:cantSplit/>
        </w:trPr>
        <w:tc>
          <w:tcPr>
            <w:tcW w:w="0" w:type="auto"/>
            <w:tcBorders>
              <w:top w:val="single" w:sz="4" w:space="0" w:color="A6A6A6" w:themeColor="background1" w:themeShade="A6"/>
              <w:right w:val="single" w:sz="4" w:space="0" w:color="000000" w:themeColor="text1"/>
            </w:tcBorders>
          </w:tcPr>
          <w:p w14:paraId="2CF5F41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A220A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C343F26" w14:textId="77777777" w:rsidTr="00EE7E2A">
        <w:trPr>
          <w:cantSplit/>
        </w:trPr>
        <w:tc>
          <w:tcPr>
            <w:tcW w:w="0" w:type="auto"/>
            <w:tcBorders>
              <w:top w:val="single" w:sz="4" w:space="0" w:color="A6A6A6" w:themeColor="background1" w:themeShade="A6"/>
              <w:right w:val="single" w:sz="4" w:space="0" w:color="000000" w:themeColor="text1"/>
            </w:tcBorders>
          </w:tcPr>
          <w:p w14:paraId="4892AD7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58FA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25C9BA9" w14:textId="77777777" w:rsidTr="00EE7E2A">
        <w:trPr>
          <w:cantSplit/>
        </w:trPr>
        <w:tc>
          <w:tcPr>
            <w:tcW w:w="0" w:type="auto"/>
            <w:tcBorders>
              <w:top w:val="single" w:sz="4" w:space="0" w:color="A6A6A6" w:themeColor="background1" w:themeShade="A6"/>
              <w:right w:val="single" w:sz="4" w:space="0" w:color="000000" w:themeColor="text1"/>
            </w:tcBorders>
          </w:tcPr>
          <w:p w14:paraId="5B6773F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8986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EE11E1E" w14:textId="77777777" w:rsidTr="00EE7E2A">
        <w:trPr>
          <w:cantSplit/>
        </w:trPr>
        <w:tc>
          <w:tcPr>
            <w:tcW w:w="0" w:type="auto"/>
            <w:tcBorders>
              <w:top w:val="single" w:sz="4" w:space="0" w:color="A6A6A6" w:themeColor="background1" w:themeShade="A6"/>
              <w:right w:val="single" w:sz="4" w:space="0" w:color="000000" w:themeColor="text1"/>
            </w:tcBorders>
          </w:tcPr>
          <w:p w14:paraId="45CC8B3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5C19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63934DD6" w14:textId="77777777" w:rsidTr="00EE7E2A">
        <w:trPr>
          <w:cantSplit/>
        </w:trPr>
        <w:tc>
          <w:tcPr>
            <w:tcW w:w="0" w:type="auto"/>
            <w:tcBorders>
              <w:top w:val="single" w:sz="4" w:space="0" w:color="A6A6A6" w:themeColor="background1" w:themeShade="A6"/>
              <w:right w:val="single" w:sz="4" w:space="0" w:color="000000" w:themeColor="text1"/>
            </w:tcBorders>
          </w:tcPr>
          <w:p w14:paraId="3D4D315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A217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9E70DB9" w14:textId="77777777" w:rsidTr="00EE7E2A">
        <w:trPr>
          <w:cantSplit/>
        </w:trPr>
        <w:tc>
          <w:tcPr>
            <w:tcW w:w="0" w:type="auto"/>
            <w:tcBorders>
              <w:top w:val="single" w:sz="4" w:space="0" w:color="A6A6A6" w:themeColor="background1" w:themeShade="A6"/>
              <w:right w:val="single" w:sz="4" w:space="0" w:color="000000" w:themeColor="text1"/>
            </w:tcBorders>
          </w:tcPr>
          <w:p w14:paraId="251E090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BFAF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24F037A" w14:textId="77777777" w:rsidTr="00EE7E2A">
        <w:trPr>
          <w:cantSplit/>
        </w:trPr>
        <w:tc>
          <w:tcPr>
            <w:tcW w:w="0" w:type="auto"/>
            <w:tcBorders>
              <w:top w:val="single" w:sz="4" w:space="0" w:color="A6A6A6" w:themeColor="background1" w:themeShade="A6"/>
              <w:right w:val="single" w:sz="4" w:space="0" w:color="000000" w:themeColor="text1"/>
            </w:tcBorders>
          </w:tcPr>
          <w:p w14:paraId="10065D0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lastRenderedPageBreak/>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2CBCA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1DE7FE0" w14:textId="77777777" w:rsidTr="00EE7E2A">
        <w:trPr>
          <w:cantSplit/>
        </w:trPr>
        <w:tc>
          <w:tcPr>
            <w:tcW w:w="0" w:type="auto"/>
            <w:tcBorders>
              <w:top w:val="single" w:sz="4" w:space="0" w:color="A6A6A6" w:themeColor="background1" w:themeShade="A6"/>
              <w:right w:val="single" w:sz="4" w:space="0" w:color="000000" w:themeColor="text1"/>
            </w:tcBorders>
          </w:tcPr>
          <w:p w14:paraId="3C4535D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30314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0B67C14" w14:textId="77777777" w:rsidTr="00EE7E2A">
        <w:trPr>
          <w:cantSplit/>
        </w:trPr>
        <w:tc>
          <w:tcPr>
            <w:tcW w:w="0" w:type="auto"/>
            <w:tcBorders>
              <w:top w:val="single" w:sz="4" w:space="0" w:color="A6A6A6" w:themeColor="background1" w:themeShade="A6"/>
              <w:right w:val="single" w:sz="4" w:space="0" w:color="000000" w:themeColor="text1"/>
            </w:tcBorders>
          </w:tcPr>
          <w:p w14:paraId="0FDC987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273F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417D01A" w14:textId="77777777" w:rsidTr="00EE7E2A">
        <w:trPr>
          <w:cantSplit/>
        </w:trPr>
        <w:tc>
          <w:tcPr>
            <w:tcW w:w="0" w:type="auto"/>
            <w:tcBorders>
              <w:top w:val="single" w:sz="4" w:space="0" w:color="A6A6A6" w:themeColor="background1" w:themeShade="A6"/>
              <w:right w:val="single" w:sz="4" w:space="0" w:color="000000" w:themeColor="text1"/>
            </w:tcBorders>
          </w:tcPr>
          <w:p w14:paraId="03C2E67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FCC2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3949752" w14:textId="77777777" w:rsidTr="00EE7E2A">
        <w:trPr>
          <w:cantSplit/>
        </w:trPr>
        <w:tc>
          <w:tcPr>
            <w:tcW w:w="0" w:type="auto"/>
            <w:tcBorders>
              <w:top w:val="single" w:sz="4" w:space="0" w:color="A6A6A6" w:themeColor="background1" w:themeShade="A6"/>
              <w:right w:val="single" w:sz="4" w:space="0" w:color="000000" w:themeColor="text1"/>
            </w:tcBorders>
          </w:tcPr>
          <w:p w14:paraId="009770C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E5B6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6EC1409" w14:textId="77777777" w:rsidTr="00EE7E2A">
        <w:trPr>
          <w:cantSplit/>
        </w:trPr>
        <w:tc>
          <w:tcPr>
            <w:tcW w:w="0" w:type="auto"/>
            <w:tcBorders>
              <w:top w:val="single" w:sz="4" w:space="0" w:color="A6A6A6" w:themeColor="background1" w:themeShade="A6"/>
              <w:right w:val="single" w:sz="4" w:space="0" w:color="000000" w:themeColor="text1"/>
            </w:tcBorders>
          </w:tcPr>
          <w:p w14:paraId="167DE62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F2427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B5A496F" w14:textId="77777777" w:rsidTr="00EE7E2A">
        <w:trPr>
          <w:cantSplit/>
        </w:trPr>
        <w:tc>
          <w:tcPr>
            <w:tcW w:w="0" w:type="auto"/>
            <w:tcBorders>
              <w:top w:val="single" w:sz="4" w:space="0" w:color="A6A6A6" w:themeColor="background1" w:themeShade="A6"/>
              <w:right w:val="single" w:sz="4" w:space="0" w:color="000000" w:themeColor="text1"/>
            </w:tcBorders>
          </w:tcPr>
          <w:p w14:paraId="69C98A9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D69D3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782277E" w14:textId="77777777" w:rsidTr="00EE7E2A">
        <w:trPr>
          <w:cantSplit/>
        </w:trPr>
        <w:tc>
          <w:tcPr>
            <w:tcW w:w="0" w:type="auto"/>
            <w:tcBorders>
              <w:top w:val="single" w:sz="4" w:space="0" w:color="A6A6A6" w:themeColor="background1" w:themeShade="A6"/>
              <w:right w:val="single" w:sz="4" w:space="0" w:color="000000" w:themeColor="text1"/>
            </w:tcBorders>
          </w:tcPr>
          <w:p w14:paraId="21BFE3F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986C5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5B9F360" w14:textId="77777777" w:rsidTr="00EE7E2A">
        <w:trPr>
          <w:cantSplit/>
        </w:trPr>
        <w:tc>
          <w:tcPr>
            <w:tcW w:w="0" w:type="auto"/>
            <w:tcBorders>
              <w:top w:val="single" w:sz="4" w:space="0" w:color="A6A6A6" w:themeColor="background1" w:themeShade="A6"/>
              <w:right w:val="single" w:sz="4" w:space="0" w:color="000000" w:themeColor="text1"/>
            </w:tcBorders>
          </w:tcPr>
          <w:p w14:paraId="6731E25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50E1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8DADAB0" w14:textId="77777777" w:rsidTr="00EE7E2A">
        <w:trPr>
          <w:cantSplit/>
        </w:trPr>
        <w:tc>
          <w:tcPr>
            <w:tcW w:w="0" w:type="auto"/>
            <w:tcBorders>
              <w:top w:val="single" w:sz="4" w:space="0" w:color="A6A6A6" w:themeColor="background1" w:themeShade="A6"/>
              <w:right w:val="single" w:sz="4" w:space="0" w:color="000000" w:themeColor="text1"/>
            </w:tcBorders>
          </w:tcPr>
          <w:p w14:paraId="09BA891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2ACBD7"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1E71AB0" w14:textId="77777777" w:rsidTr="00EE7E2A">
        <w:trPr>
          <w:cantSplit/>
        </w:trPr>
        <w:tc>
          <w:tcPr>
            <w:tcW w:w="0" w:type="auto"/>
            <w:tcBorders>
              <w:top w:val="single" w:sz="4" w:space="0" w:color="A6A6A6" w:themeColor="background1" w:themeShade="A6"/>
              <w:right w:val="single" w:sz="4" w:space="0" w:color="000000" w:themeColor="text1"/>
            </w:tcBorders>
          </w:tcPr>
          <w:p w14:paraId="4F0454C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50AA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5C677BE" w14:textId="77777777" w:rsidTr="00EE7E2A">
        <w:trPr>
          <w:cantSplit/>
        </w:trPr>
        <w:tc>
          <w:tcPr>
            <w:tcW w:w="0" w:type="auto"/>
            <w:tcBorders>
              <w:top w:val="single" w:sz="4" w:space="0" w:color="A6A6A6" w:themeColor="background1" w:themeShade="A6"/>
              <w:right w:val="single" w:sz="4" w:space="0" w:color="000000" w:themeColor="text1"/>
            </w:tcBorders>
          </w:tcPr>
          <w:p w14:paraId="09F7A06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0D69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39CD059" w14:textId="77777777" w:rsidTr="00EE7E2A">
        <w:trPr>
          <w:cantSplit/>
        </w:trPr>
        <w:tc>
          <w:tcPr>
            <w:tcW w:w="0" w:type="auto"/>
            <w:tcBorders>
              <w:top w:val="single" w:sz="4" w:space="0" w:color="A6A6A6" w:themeColor="background1" w:themeShade="A6"/>
              <w:right w:val="single" w:sz="4" w:space="0" w:color="000000" w:themeColor="text1"/>
            </w:tcBorders>
          </w:tcPr>
          <w:p w14:paraId="79EC6FB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79CF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C70F01B" w14:textId="77777777" w:rsidTr="00EE7E2A">
        <w:trPr>
          <w:cantSplit/>
        </w:trPr>
        <w:tc>
          <w:tcPr>
            <w:tcW w:w="0" w:type="auto"/>
            <w:tcBorders>
              <w:top w:val="single" w:sz="4" w:space="0" w:color="A6A6A6" w:themeColor="background1" w:themeShade="A6"/>
              <w:right w:val="single" w:sz="4" w:space="0" w:color="000000" w:themeColor="text1"/>
            </w:tcBorders>
          </w:tcPr>
          <w:p w14:paraId="21F1B77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18B8A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EDCDC97" w14:textId="77777777" w:rsidTr="00EE7E2A">
        <w:trPr>
          <w:cantSplit/>
        </w:trPr>
        <w:tc>
          <w:tcPr>
            <w:tcW w:w="0" w:type="auto"/>
            <w:tcBorders>
              <w:top w:val="single" w:sz="4" w:space="0" w:color="A6A6A6" w:themeColor="background1" w:themeShade="A6"/>
              <w:right w:val="single" w:sz="4" w:space="0" w:color="000000" w:themeColor="text1"/>
            </w:tcBorders>
          </w:tcPr>
          <w:p w14:paraId="53B804F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24FD1"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A6D9F8C" w14:textId="77777777" w:rsidTr="00EE7E2A">
        <w:trPr>
          <w:cantSplit/>
        </w:trPr>
        <w:tc>
          <w:tcPr>
            <w:tcW w:w="0" w:type="auto"/>
            <w:tcBorders>
              <w:top w:val="single" w:sz="4" w:space="0" w:color="A6A6A6" w:themeColor="background1" w:themeShade="A6"/>
              <w:right w:val="single" w:sz="4" w:space="0" w:color="000000" w:themeColor="text1"/>
            </w:tcBorders>
          </w:tcPr>
          <w:p w14:paraId="0A077AA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829E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EDE44E8" w14:textId="77777777" w:rsidTr="00EE7E2A">
        <w:trPr>
          <w:cantSplit/>
        </w:trPr>
        <w:tc>
          <w:tcPr>
            <w:tcW w:w="0" w:type="auto"/>
            <w:tcBorders>
              <w:top w:val="single" w:sz="4" w:space="0" w:color="A6A6A6" w:themeColor="background1" w:themeShade="A6"/>
              <w:right w:val="single" w:sz="4" w:space="0" w:color="000000" w:themeColor="text1"/>
            </w:tcBorders>
          </w:tcPr>
          <w:p w14:paraId="3A8EA30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108C2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DC15098" w14:textId="77777777" w:rsidTr="00EE7E2A">
        <w:trPr>
          <w:cantSplit/>
        </w:trPr>
        <w:tc>
          <w:tcPr>
            <w:tcW w:w="0" w:type="auto"/>
            <w:tcBorders>
              <w:top w:val="single" w:sz="4" w:space="0" w:color="A6A6A6" w:themeColor="background1" w:themeShade="A6"/>
              <w:right w:val="single" w:sz="4" w:space="0" w:color="000000" w:themeColor="text1"/>
            </w:tcBorders>
          </w:tcPr>
          <w:p w14:paraId="400658B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86358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ABDBF78" w14:textId="77777777" w:rsidTr="00EE7E2A">
        <w:trPr>
          <w:cantSplit/>
        </w:trPr>
        <w:tc>
          <w:tcPr>
            <w:tcW w:w="0" w:type="auto"/>
            <w:tcBorders>
              <w:top w:val="single" w:sz="4" w:space="0" w:color="A6A6A6" w:themeColor="background1" w:themeShade="A6"/>
              <w:right w:val="single" w:sz="4" w:space="0" w:color="000000" w:themeColor="text1"/>
            </w:tcBorders>
          </w:tcPr>
          <w:p w14:paraId="4C3DA00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1DB7A"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19163EA" w14:textId="77777777" w:rsidTr="00EE7E2A">
        <w:trPr>
          <w:cantSplit/>
        </w:trPr>
        <w:tc>
          <w:tcPr>
            <w:tcW w:w="0" w:type="auto"/>
            <w:tcBorders>
              <w:top w:val="single" w:sz="4" w:space="0" w:color="A6A6A6" w:themeColor="background1" w:themeShade="A6"/>
              <w:right w:val="single" w:sz="4" w:space="0" w:color="000000" w:themeColor="text1"/>
            </w:tcBorders>
          </w:tcPr>
          <w:p w14:paraId="3C674B0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5ABE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3DF8890" w14:textId="77777777" w:rsidTr="00EE7E2A">
        <w:trPr>
          <w:cantSplit/>
        </w:trPr>
        <w:tc>
          <w:tcPr>
            <w:tcW w:w="0" w:type="auto"/>
            <w:tcBorders>
              <w:top w:val="single" w:sz="4" w:space="0" w:color="A6A6A6" w:themeColor="background1" w:themeShade="A6"/>
              <w:right w:val="single" w:sz="4" w:space="0" w:color="000000" w:themeColor="text1"/>
            </w:tcBorders>
          </w:tcPr>
          <w:p w14:paraId="11B2C00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B10D3" w14:textId="77777777" w:rsidR="001919AF" w:rsidRDefault="00B403B4" w:rsidP="001919AF">
            <w:pPr>
              <w:tabs>
                <w:tab w:val="left" w:pos="1250"/>
              </w:tabs>
              <w:spacing w:before="20" w:after="20"/>
              <w:rPr>
                <w:rFonts w:ascii="Times New Roman" w:hAnsi="Times New Roman"/>
                <w:bCs/>
                <w:sz w:val="16"/>
              </w:rPr>
            </w:pPr>
            <w:r>
              <w:rPr>
                <w:rFonts w:ascii="Times New Roman" w:hAnsi="Times New Roman"/>
                <w:bCs/>
                <w:sz w:val="16"/>
              </w:rPr>
              <w:t xml:space="preserve">To </w:t>
            </w:r>
            <w:r w:rsidR="00F27072">
              <w:rPr>
                <w:rFonts w:ascii="Times New Roman" w:hAnsi="Times New Roman"/>
                <w:bCs/>
                <w:sz w:val="16"/>
              </w:rPr>
              <w:t xml:space="preserve">30/6/2021: </w:t>
            </w:r>
            <w:r w:rsidR="001919AF" w:rsidRPr="001919AF">
              <w:rPr>
                <w:rFonts w:ascii="Times New Roman" w:hAnsi="Times New Roman"/>
                <w:bCs/>
                <w:sz w:val="16"/>
              </w:rPr>
              <w:t>Entry Price - 0.00% + Specific 100%</w:t>
            </w:r>
          </w:p>
          <w:p w14:paraId="117EADD5" w14:textId="48908551" w:rsidR="00F27072" w:rsidRPr="001919AF" w:rsidRDefault="00F27072" w:rsidP="001919AF">
            <w:pPr>
              <w:tabs>
                <w:tab w:val="left" w:pos="1250"/>
              </w:tabs>
              <w:spacing w:before="20" w:after="20"/>
              <w:rPr>
                <w:rFonts w:ascii="Times New Roman" w:hAnsi="Times New Roman"/>
                <w:bCs/>
                <w:sz w:val="16"/>
              </w:rPr>
            </w:pPr>
            <w:r>
              <w:rPr>
                <w:rFonts w:ascii="Times New Roman" w:hAnsi="Times New Roman"/>
                <w:bCs/>
                <w:sz w:val="16"/>
              </w:rPr>
              <w:t>From 1/7/2021: 0.00%</w:t>
            </w:r>
          </w:p>
        </w:tc>
      </w:tr>
      <w:tr w:rsidR="001919AF" w:rsidRPr="001919AF" w14:paraId="2C288819" w14:textId="77777777" w:rsidTr="00EE7E2A">
        <w:trPr>
          <w:cantSplit/>
        </w:trPr>
        <w:tc>
          <w:tcPr>
            <w:tcW w:w="0" w:type="auto"/>
            <w:tcBorders>
              <w:top w:val="single" w:sz="4" w:space="0" w:color="A6A6A6" w:themeColor="background1" w:themeShade="A6"/>
              <w:right w:val="single" w:sz="4" w:space="0" w:color="000000" w:themeColor="text1"/>
            </w:tcBorders>
          </w:tcPr>
          <w:p w14:paraId="7186E16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81947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DE20F13" w14:textId="77777777" w:rsidTr="00EE7E2A">
        <w:trPr>
          <w:cantSplit/>
        </w:trPr>
        <w:tc>
          <w:tcPr>
            <w:tcW w:w="0" w:type="auto"/>
            <w:tcBorders>
              <w:top w:val="single" w:sz="4" w:space="0" w:color="A6A6A6" w:themeColor="background1" w:themeShade="A6"/>
              <w:right w:val="single" w:sz="4" w:space="0" w:color="000000" w:themeColor="text1"/>
            </w:tcBorders>
          </w:tcPr>
          <w:p w14:paraId="29F9E0C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106E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B8600A1" w14:textId="77777777" w:rsidTr="00EE7E2A">
        <w:trPr>
          <w:cantSplit/>
        </w:trPr>
        <w:tc>
          <w:tcPr>
            <w:tcW w:w="0" w:type="auto"/>
            <w:tcBorders>
              <w:top w:val="single" w:sz="4" w:space="0" w:color="A6A6A6" w:themeColor="background1" w:themeShade="A6"/>
              <w:right w:val="single" w:sz="4" w:space="0" w:color="000000" w:themeColor="text1"/>
            </w:tcBorders>
          </w:tcPr>
          <w:p w14:paraId="4469393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51A1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76B6194" w14:textId="77777777" w:rsidTr="00EE7E2A">
        <w:trPr>
          <w:cantSplit/>
        </w:trPr>
        <w:tc>
          <w:tcPr>
            <w:tcW w:w="0" w:type="auto"/>
            <w:tcBorders>
              <w:top w:val="single" w:sz="4" w:space="0" w:color="A6A6A6" w:themeColor="background1" w:themeShade="A6"/>
              <w:right w:val="single" w:sz="4" w:space="0" w:color="000000" w:themeColor="text1"/>
            </w:tcBorders>
          </w:tcPr>
          <w:p w14:paraId="2ED2DD0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64CC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B6B345B" w14:textId="77777777" w:rsidTr="00EE7E2A">
        <w:trPr>
          <w:cantSplit/>
        </w:trPr>
        <w:tc>
          <w:tcPr>
            <w:tcW w:w="0" w:type="auto"/>
            <w:tcBorders>
              <w:top w:val="single" w:sz="4" w:space="0" w:color="A6A6A6" w:themeColor="background1" w:themeShade="A6"/>
              <w:right w:val="single" w:sz="4" w:space="0" w:color="000000" w:themeColor="text1"/>
            </w:tcBorders>
          </w:tcPr>
          <w:p w14:paraId="4D8B3FF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187F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F888231" w14:textId="77777777" w:rsidTr="00EE7E2A">
        <w:trPr>
          <w:cantSplit/>
        </w:trPr>
        <w:tc>
          <w:tcPr>
            <w:tcW w:w="0" w:type="auto"/>
            <w:tcBorders>
              <w:top w:val="single" w:sz="4" w:space="0" w:color="A6A6A6" w:themeColor="background1" w:themeShade="A6"/>
              <w:right w:val="single" w:sz="4" w:space="0" w:color="000000" w:themeColor="text1"/>
            </w:tcBorders>
          </w:tcPr>
          <w:p w14:paraId="2AC43E2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90653C"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354D4D59" w14:textId="77777777" w:rsidTr="00EE7E2A">
        <w:trPr>
          <w:cantSplit/>
        </w:trPr>
        <w:tc>
          <w:tcPr>
            <w:tcW w:w="0" w:type="auto"/>
            <w:tcBorders>
              <w:top w:val="single" w:sz="4" w:space="0" w:color="A6A6A6" w:themeColor="background1" w:themeShade="A6"/>
              <w:right w:val="single" w:sz="4" w:space="0" w:color="000000" w:themeColor="text1"/>
            </w:tcBorders>
          </w:tcPr>
          <w:p w14:paraId="42F7720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DD9942"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6E342E1" w14:textId="77777777" w:rsidTr="00EE7E2A">
        <w:trPr>
          <w:cantSplit/>
        </w:trPr>
        <w:tc>
          <w:tcPr>
            <w:tcW w:w="0" w:type="auto"/>
            <w:tcBorders>
              <w:top w:val="single" w:sz="4" w:space="0" w:color="A6A6A6" w:themeColor="background1" w:themeShade="A6"/>
              <w:right w:val="single" w:sz="4" w:space="0" w:color="000000" w:themeColor="text1"/>
            </w:tcBorders>
          </w:tcPr>
          <w:p w14:paraId="719D170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89ADF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D542362" w14:textId="77777777" w:rsidTr="00EE7E2A">
        <w:trPr>
          <w:cantSplit/>
        </w:trPr>
        <w:tc>
          <w:tcPr>
            <w:tcW w:w="0" w:type="auto"/>
            <w:tcBorders>
              <w:top w:val="single" w:sz="4" w:space="0" w:color="A6A6A6" w:themeColor="background1" w:themeShade="A6"/>
              <w:right w:val="single" w:sz="4" w:space="0" w:color="000000" w:themeColor="text1"/>
            </w:tcBorders>
          </w:tcPr>
          <w:p w14:paraId="3789986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A8085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19198E06" w14:textId="77777777" w:rsidTr="00EE7E2A">
        <w:trPr>
          <w:cantSplit/>
        </w:trPr>
        <w:tc>
          <w:tcPr>
            <w:tcW w:w="0" w:type="auto"/>
            <w:tcBorders>
              <w:top w:val="single" w:sz="4" w:space="0" w:color="A6A6A6" w:themeColor="background1" w:themeShade="A6"/>
              <w:right w:val="single" w:sz="4" w:space="0" w:color="000000" w:themeColor="text1"/>
            </w:tcBorders>
          </w:tcPr>
          <w:p w14:paraId="0FDE282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7AA9F"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1D1EBEF" w14:textId="77777777" w:rsidTr="00EE7E2A">
        <w:trPr>
          <w:cantSplit/>
        </w:trPr>
        <w:tc>
          <w:tcPr>
            <w:tcW w:w="0" w:type="auto"/>
            <w:tcBorders>
              <w:top w:val="single" w:sz="4" w:space="0" w:color="A6A6A6" w:themeColor="background1" w:themeShade="A6"/>
              <w:right w:val="single" w:sz="4" w:space="0" w:color="000000" w:themeColor="text1"/>
            </w:tcBorders>
          </w:tcPr>
          <w:p w14:paraId="046A441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3CE65"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C73A0C7" w14:textId="77777777" w:rsidTr="00EE7E2A">
        <w:trPr>
          <w:cantSplit/>
        </w:trPr>
        <w:tc>
          <w:tcPr>
            <w:tcW w:w="0" w:type="auto"/>
            <w:tcBorders>
              <w:top w:val="single" w:sz="4" w:space="0" w:color="A6A6A6" w:themeColor="background1" w:themeShade="A6"/>
              <w:right w:val="single" w:sz="4" w:space="0" w:color="000000" w:themeColor="text1"/>
            </w:tcBorders>
          </w:tcPr>
          <w:p w14:paraId="0D54F16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BD3A56"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24E11B3" w14:textId="77777777" w:rsidTr="00EE7E2A">
        <w:trPr>
          <w:cantSplit/>
        </w:trPr>
        <w:tc>
          <w:tcPr>
            <w:tcW w:w="0" w:type="auto"/>
            <w:tcBorders>
              <w:top w:val="single" w:sz="4" w:space="0" w:color="A6A6A6" w:themeColor="background1" w:themeShade="A6"/>
              <w:right w:val="single" w:sz="4" w:space="0" w:color="000000" w:themeColor="text1"/>
            </w:tcBorders>
          </w:tcPr>
          <w:p w14:paraId="4AEBBA3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404EE"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2D3471D8" w14:textId="77777777" w:rsidTr="00EE7E2A">
        <w:trPr>
          <w:cantSplit/>
        </w:trPr>
        <w:tc>
          <w:tcPr>
            <w:tcW w:w="0" w:type="auto"/>
            <w:tcBorders>
              <w:top w:val="single" w:sz="4" w:space="0" w:color="A6A6A6" w:themeColor="background1" w:themeShade="A6"/>
              <w:right w:val="single" w:sz="4" w:space="0" w:color="000000" w:themeColor="text1"/>
            </w:tcBorders>
          </w:tcPr>
          <w:p w14:paraId="4809E7C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0E934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7AA4C20" w14:textId="77777777" w:rsidTr="00EE7E2A">
        <w:trPr>
          <w:cantSplit/>
        </w:trPr>
        <w:tc>
          <w:tcPr>
            <w:tcW w:w="0" w:type="auto"/>
            <w:tcBorders>
              <w:top w:val="single" w:sz="4" w:space="0" w:color="A6A6A6" w:themeColor="background1" w:themeShade="A6"/>
              <w:right w:val="single" w:sz="4" w:space="0" w:color="000000" w:themeColor="text1"/>
            </w:tcBorders>
          </w:tcPr>
          <w:p w14:paraId="500032A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3F993"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5FBD0F70" w14:textId="77777777" w:rsidTr="00EE7E2A">
        <w:trPr>
          <w:cantSplit/>
        </w:trPr>
        <w:tc>
          <w:tcPr>
            <w:tcW w:w="0" w:type="auto"/>
            <w:tcBorders>
              <w:top w:val="single" w:sz="4" w:space="0" w:color="A6A6A6" w:themeColor="background1" w:themeShade="A6"/>
              <w:right w:val="single" w:sz="4" w:space="0" w:color="000000" w:themeColor="text1"/>
            </w:tcBorders>
          </w:tcPr>
          <w:p w14:paraId="3B374BA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E3250"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FCC7F85" w14:textId="77777777" w:rsidTr="00EE7E2A">
        <w:trPr>
          <w:cantSplit/>
        </w:trPr>
        <w:tc>
          <w:tcPr>
            <w:tcW w:w="0" w:type="auto"/>
            <w:tcBorders>
              <w:top w:val="single" w:sz="4" w:space="0" w:color="A6A6A6" w:themeColor="background1" w:themeShade="A6"/>
              <w:right w:val="single" w:sz="4" w:space="0" w:color="000000" w:themeColor="text1"/>
            </w:tcBorders>
          </w:tcPr>
          <w:p w14:paraId="7306167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9A0C0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6B127CB6" w14:textId="77777777" w:rsidTr="00EE7E2A">
        <w:trPr>
          <w:cantSplit/>
        </w:trPr>
        <w:tc>
          <w:tcPr>
            <w:tcW w:w="0" w:type="auto"/>
            <w:tcBorders>
              <w:top w:val="single" w:sz="4" w:space="0" w:color="A6A6A6" w:themeColor="background1" w:themeShade="A6"/>
              <w:right w:val="single" w:sz="4" w:space="0" w:color="000000" w:themeColor="text1"/>
            </w:tcBorders>
          </w:tcPr>
          <w:p w14:paraId="134511BF"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68CC0" w14:textId="7015FC54"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01083077" w14:textId="77777777" w:rsidTr="00EE7E2A">
        <w:trPr>
          <w:cantSplit/>
        </w:trPr>
        <w:tc>
          <w:tcPr>
            <w:tcW w:w="0" w:type="auto"/>
            <w:tcBorders>
              <w:top w:val="single" w:sz="4" w:space="0" w:color="A6A6A6" w:themeColor="background1" w:themeShade="A6"/>
              <w:right w:val="single" w:sz="4" w:space="0" w:color="000000" w:themeColor="text1"/>
            </w:tcBorders>
          </w:tcPr>
          <w:p w14:paraId="3F473F9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F45DE" w14:textId="124AD542" w:rsidR="001919AF" w:rsidRPr="001919AF" w:rsidRDefault="00E44E4B"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6B56EF2D" w14:textId="77777777" w:rsidTr="00EE7E2A">
        <w:trPr>
          <w:cantSplit/>
        </w:trPr>
        <w:tc>
          <w:tcPr>
            <w:tcW w:w="0" w:type="auto"/>
            <w:tcBorders>
              <w:top w:val="single" w:sz="4" w:space="0" w:color="A6A6A6" w:themeColor="background1" w:themeShade="A6"/>
              <w:right w:val="single" w:sz="4" w:space="0" w:color="000000" w:themeColor="text1"/>
            </w:tcBorders>
          </w:tcPr>
          <w:p w14:paraId="3237FE6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277F9A" w14:textId="5BE4003E" w:rsidR="001919AF" w:rsidRPr="001919AF" w:rsidRDefault="00E44E4B"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2E778486" w14:textId="77777777" w:rsidTr="00EE7E2A">
        <w:trPr>
          <w:cantSplit/>
        </w:trPr>
        <w:tc>
          <w:tcPr>
            <w:tcW w:w="0" w:type="auto"/>
            <w:tcBorders>
              <w:top w:val="single" w:sz="4" w:space="0" w:color="A6A6A6" w:themeColor="background1" w:themeShade="A6"/>
              <w:right w:val="single" w:sz="4" w:space="0" w:color="000000" w:themeColor="text1"/>
            </w:tcBorders>
          </w:tcPr>
          <w:p w14:paraId="01228AB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F9BC4"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4A124077" w14:textId="77777777" w:rsidTr="00EE7E2A">
        <w:trPr>
          <w:cantSplit/>
        </w:trPr>
        <w:tc>
          <w:tcPr>
            <w:tcW w:w="0" w:type="auto"/>
            <w:tcBorders>
              <w:top w:val="single" w:sz="4" w:space="0" w:color="A6A6A6" w:themeColor="background1" w:themeShade="A6"/>
              <w:right w:val="single" w:sz="4" w:space="0" w:color="000000" w:themeColor="text1"/>
            </w:tcBorders>
          </w:tcPr>
          <w:p w14:paraId="3A23D14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F47CD" w14:textId="2DB4F3C9"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549AF019" w14:textId="77777777" w:rsidTr="00EE7E2A">
        <w:trPr>
          <w:cantSplit/>
        </w:trPr>
        <w:tc>
          <w:tcPr>
            <w:tcW w:w="0" w:type="auto"/>
            <w:tcBorders>
              <w:top w:val="single" w:sz="4" w:space="0" w:color="A6A6A6" w:themeColor="background1" w:themeShade="A6"/>
              <w:right w:val="single" w:sz="4" w:space="0" w:color="000000" w:themeColor="text1"/>
            </w:tcBorders>
          </w:tcPr>
          <w:p w14:paraId="393FE98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EEA0C7" w14:textId="6CA71B21" w:rsidR="001919AF" w:rsidRPr="001919AF" w:rsidRDefault="00853C5C" w:rsidP="001919AF">
            <w:pPr>
              <w:tabs>
                <w:tab w:val="left" w:pos="1250"/>
              </w:tabs>
              <w:spacing w:before="20" w:after="20"/>
              <w:rPr>
                <w:rFonts w:ascii="Times New Roman" w:hAnsi="Times New Roman"/>
                <w:bCs/>
                <w:sz w:val="16"/>
              </w:rPr>
            </w:pPr>
            <w:r>
              <w:rPr>
                <w:rFonts w:ascii="Times New Roman" w:hAnsi="Times New Roman"/>
                <w:bCs/>
                <w:sz w:val="16"/>
              </w:rPr>
              <w:t>To 30/6/</w:t>
            </w:r>
            <w:r w:rsidR="00EE7E2A">
              <w:rPr>
                <w:rFonts w:ascii="Times New Roman" w:hAnsi="Times New Roman"/>
                <w:bCs/>
                <w:sz w:val="16"/>
              </w:rPr>
              <w:t>20</w:t>
            </w:r>
            <w:r>
              <w:rPr>
                <w:rFonts w:ascii="Times New Roman" w:hAnsi="Times New Roman"/>
                <w:bCs/>
                <w:sz w:val="16"/>
              </w:rPr>
              <w:t xml:space="preserve">26: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1/7/2026: 0.00%</w:t>
            </w:r>
          </w:p>
        </w:tc>
      </w:tr>
      <w:tr w:rsidR="001919AF" w:rsidRPr="001919AF" w14:paraId="73CA2997" w14:textId="77777777" w:rsidTr="00EE7E2A">
        <w:trPr>
          <w:cantSplit/>
        </w:trPr>
        <w:tc>
          <w:tcPr>
            <w:tcW w:w="0" w:type="auto"/>
            <w:tcBorders>
              <w:top w:val="single" w:sz="4" w:space="0" w:color="A6A6A6" w:themeColor="background1" w:themeShade="A6"/>
              <w:right w:val="single" w:sz="4" w:space="0" w:color="000000" w:themeColor="text1"/>
            </w:tcBorders>
          </w:tcPr>
          <w:p w14:paraId="56F9C7F2"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87916" w14:textId="2076AB36" w:rsidR="001919AF" w:rsidRPr="001919AF" w:rsidRDefault="003C0A76"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w:t>
            </w:r>
            <w:r w:rsidR="00E30074">
              <w:rPr>
                <w:rFonts w:ascii="Times New Roman" w:hAnsi="Times New Roman"/>
                <w:bCs/>
                <w:sz w:val="16"/>
              </w:rPr>
              <w:t>00%</w:t>
            </w:r>
          </w:p>
        </w:tc>
      </w:tr>
      <w:tr w:rsidR="001919AF" w:rsidRPr="001919AF" w14:paraId="2161C194" w14:textId="77777777" w:rsidTr="00EE7E2A">
        <w:trPr>
          <w:cantSplit/>
        </w:trPr>
        <w:tc>
          <w:tcPr>
            <w:tcW w:w="0" w:type="auto"/>
            <w:tcBorders>
              <w:top w:val="single" w:sz="4" w:space="0" w:color="A6A6A6" w:themeColor="background1" w:themeShade="A6"/>
              <w:right w:val="single" w:sz="4" w:space="0" w:color="000000" w:themeColor="text1"/>
            </w:tcBorders>
          </w:tcPr>
          <w:p w14:paraId="2DAA759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D5BA5" w14:textId="31E1C58D" w:rsidR="001919AF" w:rsidRPr="001919AF" w:rsidRDefault="003C0A76" w:rsidP="001919AF">
            <w:pPr>
              <w:tabs>
                <w:tab w:val="left" w:pos="1250"/>
              </w:tabs>
              <w:spacing w:before="20" w:after="20"/>
              <w:rPr>
                <w:rFonts w:ascii="Times New Roman" w:hAnsi="Times New Roman"/>
                <w:bCs/>
                <w:sz w:val="16"/>
              </w:rPr>
            </w:pPr>
            <w:r w:rsidRPr="001919AF">
              <w:rPr>
                <w:rFonts w:ascii="Times New Roman" w:hAnsi="Times New Roman"/>
                <w:bCs/>
                <w:sz w:val="16"/>
              </w:rPr>
              <w:t>Entry Price - 0.00% + Specific 100%</w:t>
            </w:r>
          </w:p>
        </w:tc>
      </w:tr>
      <w:tr w:rsidR="001919AF" w:rsidRPr="001919AF" w14:paraId="772B409F" w14:textId="77777777" w:rsidTr="00EE7E2A">
        <w:trPr>
          <w:cantSplit/>
        </w:trPr>
        <w:tc>
          <w:tcPr>
            <w:tcW w:w="0" w:type="auto"/>
            <w:tcBorders>
              <w:top w:val="single" w:sz="4" w:space="0" w:color="A6A6A6" w:themeColor="background1" w:themeShade="A6"/>
              <w:right w:val="single" w:sz="4" w:space="0" w:color="000000" w:themeColor="text1"/>
            </w:tcBorders>
          </w:tcPr>
          <w:p w14:paraId="3E4C0F53"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F4C4B6" w14:textId="0AB52005" w:rsidR="001919AF" w:rsidRPr="001919AF" w:rsidRDefault="003C0A76" w:rsidP="001919AF">
            <w:pPr>
              <w:tabs>
                <w:tab w:val="left" w:pos="1250"/>
              </w:tabs>
              <w:spacing w:before="20" w:after="20"/>
              <w:rPr>
                <w:rFonts w:ascii="Times New Roman" w:hAnsi="Times New Roman"/>
                <w:bCs/>
                <w:sz w:val="16"/>
              </w:rPr>
            </w:pPr>
            <w:r>
              <w:rPr>
                <w:rFonts w:ascii="Times New Roman" w:hAnsi="Times New Roman"/>
                <w:bCs/>
                <w:sz w:val="16"/>
              </w:rPr>
              <w:t>To 30/6/</w:t>
            </w:r>
            <w:r w:rsidR="00EE7E2A">
              <w:rPr>
                <w:rFonts w:ascii="Times New Roman" w:hAnsi="Times New Roman"/>
                <w:bCs/>
                <w:sz w:val="16"/>
              </w:rPr>
              <w:t>20</w:t>
            </w:r>
            <w:r>
              <w:rPr>
                <w:rFonts w:ascii="Times New Roman" w:hAnsi="Times New Roman"/>
                <w:bCs/>
                <w:sz w:val="16"/>
              </w:rPr>
              <w:t xml:space="preserve">26: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1/7/2026: 0.00%</w:t>
            </w:r>
          </w:p>
        </w:tc>
      </w:tr>
      <w:tr w:rsidR="001919AF" w:rsidRPr="001919AF" w14:paraId="5FA37312" w14:textId="77777777" w:rsidTr="00EE7E2A">
        <w:trPr>
          <w:cantSplit/>
        </w:trPr>
        <w:tc>
          <w:tcPr>
            <w:tcW w:w="0" w:type="auto"/>
            <w:tcBorders>
              <w:top w:val="single" w:sz="4" w:space="0" w:color="A6A6A6" w:themeColor="background1" w:themeShade="A6"/>
              <w:right w:val="single" w:sz="4" w:space="0" w:color="000000" w:themeColor="text1"/>
            </w:tcBorders>
          </w:tcPr>
          <w:p w14:paraId="515B110B"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9A173" w14:textId="6573FD82" w:rsidR="001919AF" w:rsidRPr="001919AF" w:rsidRDefault="003C0A76" w:rsidP="001919AF">
            <w:pPr>
              <w:tabs>
                <w:tab w:val="left" w:pos="1250"/>
              </w:tabs>
              <w:spacing w:before="20" w:after="20"/>
              <w:rPr>
                <w:rFonts w:ascii="Times New Roman" w:hAnsi="Times New Roman"/>
                <w:bCs/>
                <w:sz w:val="16"/>
              </w:rPr>
            </w:pPr>
            <w:r>
              <w:rPr>
                <w:rFonts w:ascii="Times New Roman" w:hAnsi="Times New Roman"/>
                <w:bCs/>
                <w:sz w:val="16"/>
              </w:rPr>
              <w:t>To 30/6/</w:t>
            </w:r>
            <w:r w:rsidR="00EE7E2A">
              <w:rPr>
                <w:rFonts w:ascii="Times New Roman" w:hAnsi="Times New Roman"/>
                <w:bCs/>
                <w:sz w:val="16"/>
              </w:rPr>
              <w:t>20</w:t>
            </w:r>
            <w:r>
              <w:rPr>
                <w:rFonts w:ascii="Times New Roman" w:hAnsi="Times New Roman"/>
                <w:bCs/>
                <w:sz w:val="16"/>
              </w:rPr>
              <w:t xml:space="preserve">26: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1/7/2026: 0.00%</w:t>
            </w:r>
          </w:p>
        </w:tc>
      </w:tr>
      <w:tr w:rsidR="001919AF" w:rsidRPr="001919AF" w14:paraId="52A4A352" w14:textId="77777777" w:rsidTr="00EE7E2A">
        <w:trPr>
          <w:cantSplit/>
        </w:trPr>
        <w:tc>
          <w:tcPr>
            <w:tcW w:w="0" w:type="auto"/>
            <w:tcBorders>
              <w:top w:val="single" w:sz="4" w:space="0" w:color="A6A6A6" w:themeColor="background1" w:themeShade="A6"/>
              <w:right w:val="single" w:sz="4" w:space="0" w:color="000000" w:themeColor="text1"/>
            </w:tcBorders>
          </w:tcPr>
          <w:p w14:paraId="1C825F8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972CF5" w14:textId="4F9D1FF8" w:rsidR="001919AF" w:rsidRPr="001919AF" w:rsidRDefault="003F1641" w:rsidP="001919AF">
            <w:pPr>
              <w:tabs>
                <w:tab w:val="left" w:pos="1250"/>
              </w:tabs>
              <w:spacing w:before="20" w:after="20"/>
              <w:rPr>
                <w:rFonts w:ascii="Times New Roman" w:hAnsi="Times New Roman"/>
                <w:bCs/>
                <w:sz w:val="16"/>
              </w:rPr>
            </w:pPr>
            <w:r>
              <w:rPr>
                <w:rFonts w:ascii="Times New Roman" w:hAnsi="Times New Roman"/>
                <w:bCs/>
                <w:sz w:val="16"/>
              </w:rPr>
              <w:t>To 30/6/</w:t>
            </w:r>
            <w:r w:rsidR="00EE7E2A">
              <w:rPr>
                <w:rFonts w:ascii="Times New Roman" w:hAnsi="Times New Roman"/>
                <w:bCs/>
                <w:sz w:val="16"/>
              </w:rPr>
              <w:t>20</w:t>
            </w:r>
            <w:r>
              <w:rPr>
                <w:rFonts w:ascii="Times New Roman" w:hAnsi="Times New Roman"/>
                <w:bCs/>
                <w:sz w:val="16"/>
              </w:rPr>
              <w:t xml:space="preserve">26: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1/7/2026: 0.00%</w:t>
            </w:r>
          </w:p>
        </w:tc>
      </w:tr>
      <w:tr w:rsidR="001919AF" w:rsidRPr="001919AF" w14:paraId="14E2B8A7" w14:textId="77777777" w:rsidTr="00EE7E2A">
        <w:trPr>
          <w:cantSplit/>
        </w:trPr>
        <w:tc>
          <w:tcPr>
            <w:tcW w:w="0" w:type="auto"/>
            <w:tcBorders>
              <w:top w:val="single" w:sz="4" w:space="0" w:color="A6A6A6" w:themeColor="background1" w:themeShade="A6"/>
              <w:right w:val="single" w:sz="4" w:space="0" w:color="000000" w:themeColor="text1"/>
            </w:tcBorders>
          </w:tcPr>
          <w:p w14:paraId="111A655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EB1AB"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78DD77AC" w14:textId="77777777" w:rsidTr="00EE7E2A">
        <w:trPr>
          <w:cantSplit/>
        </w:trPr>
        <w:tc>
          <w:tcPr>
            <w:tcW w:w="0" w:type="auto"/>
            <w:tcBorders>
              <w:top w:val="single" w:sz="4" w:space="0" w:color="A6A6A6" w:themeColor="background1" w:themeShade="A6"/>
              <w:right w:val="single" w:sz="4" w:space="0" w:color="000000" w:themeColor="text1"/>
            </w:tcBorders>
          </w:tcPr>
          <w:p w14:paraId="58D295BD"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C760E8"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1919AF" w:rsidRPr="001919AF" w14:paraId="08F2F8C5" w14:textId="77777777" w:rsidTr="00EE7E2A">
        <w:trPr>
          <w:cantSplit/>
        </w:trPr>
        <w:tc>
          <w:tcPr>
            <w:tcW w:w="0" w:type="auto"/>
            <w:tcBorders>
              <w:top w:val="single" w:sz="4" w:space="0" w:color="A6A6A6" w:themeColor="background1" w:themeShade="A6"/>
              <w:right w:val="single" w:sz="4" w:space="0" w:color="000000" w:themeColor="text1"/>
            </w:tcBorders>
          </w:tcPr>
          <w:p w14:paraId="6345080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52E39D" w14:textId="77777777" w:rsidR="001919AF" w:rsidRPr="001919AF" w:rsidRDefault="001919AF" w:rsidP="001919AF">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E5A101" w14:textId="77777777" w:rsidTr="00EE7E2A">
        <w:trPr>
          <w:cantSplit/>
        </w:trPr>
        <w:tc>
          <w:tcPr>
            <w:tcW w:w="0" w:type="auto"/>
            <w:tcBorders>
              <w:top w:val="single" w:sz="4" w:space="0" w:color="A6A6A6" w:themeColor="background1" w:themeShade="A6"/>
              <w:right w:val="single" w:sz="4" w:space="0" w:color="000000" w:themeColor="text1"/>
            </w:tcBorders>
          </w:tcPr>
          <w:p w14:paraId="6D42FF8F" w14:textId="0D7BE68D"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0806 10 10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30B4F" w14:textId="3F028458" w:rsidR="00540B67" w:rsidRPr="001919AF" w:rsidRDefault="00540B67" w:rsidP="00540B67">
            <w:pPr>
              <w:tabs>
                <w:tab w:val="left" w:pos="1250"/>
              </w:tabs>
              <w:spacing w:before="20" w:after="20"/>
              <w:rPr>
                <w:rFonts w:ascii="Times New Roman" w:hAnsi="Times New Roman"/>
                <w:bCs/>
                <w:sz w:val="16"/>
              </w:rPr>
            </w:pPr>
            <w:r>
              <w:rPr>
                <w:rFonts w:ascii="Times New Roman" w:hAnsi="Times New Roman"/>
                <w:bCs/>
                <w:sz w:val="16"/>
              </w:rPr>
              <w:t xml:space="preserve">To 30/6/2028: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1/7/2028: 0.00%</w:t>
            </w:r>
          </w:p>
        </w:tc>
      </w:tr>
      <w:tr w:rsidR="00540B67" w:rsidRPr="001919AF" w14:paraId="4CB6B1F5" w14:textId="77777777" w:rsidTr="00EE7E2A">
        <w:trPr>
          <w:cantSplit/>
        </w:trPr>
        <w:tc>
          <w:tcPr>
            <w:tcW w:w="0" w:type="auto"/>
            <w:tcBorders>
              <w:top w:val="single" w:sz="4" w:space="0" w:color="A6A6A6" w:themeColor="background1" w:themeShade="A6"/>
              <w:right w:val="single" w:sz="4" w:space="0" w:color="000000" w:themeColor="text1"/>
            </w:tcBorders>
          </w:tcPr>
          <w:p w14:paraId="0E5E6BE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5E03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7D9AEC3" w14:textId="77777777" w:rsidTr="00EE7E2A">
        <w:trPr>
          <w:cantSplit/>
        </w:trPr>
        <w:tc>
          <w:tcPr>
            <w:tcW w:w="0" w:type="auto"/>
            <w:tcBorders>
              <w:top w:val="single" w:sz="4" w:space="0" w:color="A6A6A6" w:themeColor="background1" w:themeShade="A6"/>
              <w:right w:val="single" w:sz="4" w:space="0" w:color="000000" w:themeColor="text1"/>
            </w:tcBorders>
          </w:tcPr>
          <w:p w14:paraId="17D5EEC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361B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5C06D5" w14:textId="77777777" w:rsidTr="00EE7E2A">
        <w:trPr>
          <w:cantSplit/>
        </w:trPr>
        <w:tc>
          <w:tcPr>
            <w:tcW w:w="0" w:type="auto"/>
            <w:tcBorders>
              <w:top w:val="single" w:sz="4" w:space="0" w:color="A6A6A6" w:themeColor="background1" w:themeShade="A6"/>
              <w:right w:val="single" w:sz="4" w:space="0" w:color="000000" w:themeColor="text1"/>
            </w:tcBorders>
          </w:tcPr>
          <w:p w14:paraId="45121E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E756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D46794" w14:textId="77777777" w:rsidTr="00EE7E2A">
        <w:trPr>
          <w:cantSplit/>
        </w:trPr>
        <w:tc>
          <w:tcPr>
            <w:tcW w:w="0" w:type="auto"/>
            <w:tcBorders>
              <w:top w:val="single" w:sz="4" w:space="0" w:color="A6A6A6" w:themeColor="background1" w:themeShade="A6"/>
              <w:right w:val="single" w:sz="4" w:space="0" w:color="000000" w:themeColor="text1"/>
            </w:tcBorders>
          </w:tcPr>
          <w:p w14:paraId="4D7ED5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7B0C0" w14:textId="3711BD5B"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EC7B559" w14:textId="77777777" w:rsidTr="00EE7E2A">
        <w:trPr>
          <w:cantSplit/>
        </w:trPr>
        <w:tc>
          <w:tcPr>
            <w:tcW w:w="0" w:type="auto"/>
            <w:tcBorders>
              <w:top w:val="single" w:sz="4" w:space="0" w:color="A6A6A6" w:themeColor="background1" w:themeShade="A6"/>
              <w:right w:val="single" w:sz="4" w:space="0" w:color="000000" w:themeColor="text1"/>
            </w:tcBorders>
          </w:tcPr>
          <w:p w14:paraId="77966A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0E14C" w14:textId="77777777" w:rsidR="00540B67" w:rsidRDefault="00AC6725" w:rsidP="00540B67">
            <w:pPr>
              <w:tabs>
                <w:tab w:val="left" w:pos="1250"/>
              </w:tabs>
              <w:spacing w:before="20" w:after="20"/>
              <w:rPr>
                <w:rFonts w:ascii="Times New Roman" w:hAnsi="Times New Roman"/>
                <w:bCs/>
                <w:sz w:val="16"/>
              </w:rPr>
            </w:pPr>
            <w:r>
              <w:rPr>
                <w:rFonts w:ascii="Times New Roman" w:hAnsi="Times New Roman"/>
                <w:bCs/>
                <w:sz w:val="16"/>
              </w:rPr>
              <w:t>To 30/6/</w:t>
            </w:r>
            <w:r w:rsidR="00657D34">
              <w:rPr>
                <w:rFonts w:ascii="Times New Roman" w:hAnsi="Times New Roman"/>
                <w:bCs/>
                <w:sz w:val="16"/>
              </w:rPr>
              <w:t xml:space="preserve">2021: </w:t>
            </w:r>
            <w:r w:rsidR="00540B67" w:rsidRPr="001919AF">
              <w:rPr>
                <w:rFonts w:ascii="Times New Roman" w:hAnsi="Times New Roman"/>
                <w:bCs/>
                <w:sz w:val="16"/>
              </w:rPr>
              <w:t>Entry Price - 0.00% + Specific 100%</w:t>
            </w:r>
          </w:p>
          <w:p w14:paraId="241B064C" w14:textId="3BCD63A8" w:rsidR="00657D34" w:rsidRDefault="00657D34" w:rsidP="00540B67">
            <w:pPr>
              <w:tabs>
                <w:tab w:val="left" w:pos="1250"/>
              </w:tabs>
              <w:spacing w:before="20" w:after="20"/>
              <w:rPr>
                <w:rFonts w:ascii="Times New Roman" w:hAnsi="Times New Roman"/>
                <w:bCs/>
                <w:sz w:val="16"/>
              </w:rPr>
            </w:pPr>
            <w:r>
              <w:rPr>
                <w:rFonts w:ascii="Times New Roman" w:hAnsi="Times New Roman"/>
                <w:bCs/>
                <w:sz w:val="16"/>
              </w:rPr>
              <w:t>From 1/7/</w:t>
            </w:r>
            <w:r w:rsidR="00F131DE">
              <w:rPr>
                <w:rFonts w:ascii="Times New Roman" w:hAnsi="Times New Roman"/>
                <w:bCs/>
                <w:sz w:val="16"/>
              </w:rPr>
              <w:t>2021:</w:t>
            </w:r>
          </w:p>
          <w:p w14:paraId="0D19C1E5" w14:textId="4317FCD1" w:rsidR="00C94AE6" w:rsidRDefault="00C94AE6" w:rsidP="00540B67">
            <w:pPr>
              <w:tabs>
                <w:tab w:val="left" w:pos="1250"/>
              </w:tabs>
              <w:spacing w:before="20" w:after="20"/>
              <w:rPr>
                <w:rFonts w:ascii="Times New Roman" w:hAnsi="Times New Roman"/>
                <w:bCs/>
                <w:sz w:val="16"/>
              </w:rPr>
            </w:pPr>
            <w:r>
              <w:rPr>
                <w:rFonts w:ascii="Times New Roman" w:hAnsi="Times New Roman"/>
                <w:bCs/>
                <w:sz w:val="16"/>
              </w:rPr>
              <w:tab/>
              <w:t>For apples other than of the Fuji variety: 0.00%</w:t>
            </w:r>
            <w:r w:rsidR="00F131DE">
              <w:rPr>
                <w:rFonts w:ascii="Times New Roman" w:hAnsi="Times New Roman"/>
                <w:bCs/>
                <w:sz w:val="16"/>
              </w:rPr>
              <w:tab/>
            </w:r>
          </w:p>
          <w:p w14:paraId="5174F9E6" w14:textId="0A4AB9F1" w:rsidR="00F131DE" w:rsidRDefault="00C94AE6" w:rsidP="00540B67">
            <w:pPr>
              <w:tabs>
                <w:tab w:val="left" w:pos="1250"/>
              </w:tabs>
              <w:spacing w:before="20" w:after="20"/>
              <w:rPr>
                <w:rFonts w:ascii="Times New Roman" w:hAnsi="Times New Roman"/>
                <w:bCs/>
                <w:sz w:val="16"/>
              </w:rPr>
            </w:pPr>
            <w:r>
              <w:rPr>
                <w:rFonts w:ascii="Times New Roman" w:hAnsi="Times New Roman"/>
                <w:bCs/>
                <w:sz w:val="16"/>
              </w:rPr>
              <w:tab/>
            </w:r>
            <w:r w:rsidR="00F131DE">
              <w:rPr>
                <w:rFonts w:ascii="Times New Roman" w:hAnsi="Times New Roman"/>
                <w:bCs/>
                <w:sz w:val="16"/>
              </w:rPr>
              <w:t xml:space="preserve">For apples of the </w:t>
            </w:r>
            <w:r w:rsidR="00C61648">
              <w:rPr>
                <w:rFonts w:ascii="Times New Roman" w:hAnsi="Times New Roman"/>
                <w:bCs/>
                <w:sz w:val="16"/>
              </w:rPr>
              <w:t>Fuji variety:</w:t>
            </w:r>
          </w:p>
          <w:p w14:paraId="5C383738" w14:textId="2C0AEF42" w:rsidR="00C61648" w:rsidRDefault="00C61648" w:rsidP="00540B67">
            <w:pPr>
              <w:tabs>
                <w:tab w:val="left" w:pos="1250"/>
              </w:tabs>
              <w:spacing w:before="20" w:after="20"/>
              <w:rPr>
                <w:rFonts w:ascii="Times New Roman" w:hAnsi="Times New Roman"/>
                <w:bCs/>
                <w:sz w:val="16"/>
              </w:rPr>
            </w:pPr>
            <w:r>
              <w:rPr>
                <w:rFonts w:ascii="Times New Roman" w:hAnsi="Times New Roman"/>
                <w:bCs/>
                <w:sz w:val="16"/>
              </w:rPr>
              <w:tab/>
            </w:r>
            <w:r>
              <w:rPr>
                <w:rFonts w:ascii="Times New Roman" w:hAnsi="Times New Roman"/>
                <w:bCs/>
                <w:sz w:val="16"/>
              </w:rPr>
              <w:tab/>
              <w:t xml:space="preserve">From 1/7/2021 to 30/6/2031: </w:t>
            </w:r>
            <w:r w:rsidRPr="001919AF">
              <w:rPr>
                <w:rFonts w:ascii="Times New Roman" w:hAnsi="Times New Roman"/>
                <w:bCs/>
                <w:sz w:val="16"/>
              </w:rPr>
              <w:t>Entry Price - 0.00% + Specific 100%</w:t>
            </w:r>
          </w:p>
          <w:p w14:paraId="6083E3D1" w14:textId="6D5234AD" w:rsidR="00A070B4" w:rsidRPr="001919AF" w:rsidRDefault="00C61648" w:rsidP="00540B67">
            <w:pPr>
              <w:tabs>
                <w:tab w:val="left" w:pos="1250"/>
              </w:tabs>
              <w:spacing w:before="20" w:after="20"/>
              <w:rPr>
                <w:rFonts w:ascii="Times New Roman" w:hAnsi="Times New Roman"/>
                <w:bCs/>
                <w:sz w:val="16"/>
              </w:rPr>
            </w:pPr>
            <w:r>
              <w:rPr>
                <w:rFonts w:ascii="Times New Roman" w:hAnsi="Times New Roman"/>
                <w:bCs/>
                <w:sz w:val="16"/>
              </w:rPr>
              <w:tab/>
            </w:r>
            <w:r>
              <w:rPr>
                <w:rFonts w:ascii="Times New Roman" w:hAnsi="Times New Roman"/>
                <w:bCs/>
                <w:sz w:val="16"/>
              </w:rPr>
              <w:tab/>
              <w:t>From 1/7/</w:t>
            </w:r>
            <w:r w:rsidR="00A070B4">
              <w:rPr>
                <w:rFonts w:ascii="Times New Roman" w:hAnsi="Times New Roman"/>
                <w:bCs/>
                <w:sz w:val="16"/>
              </w:rPr>
              <w:t>2031: 0.00%</w:t>
            </w:r>
          </w:p>
        </w:tc>
      </w:tr>
      <w:tr w:rsidR="00540B67" w:rsidRPr="001919AF" w14:paraId="10B63BB8" w14:textId="77777777" w:rsidTr="00EE7E2A">
        <w:trPr>
          <w:cantSplit/>
        </w:trPr>
        <w:tc>
          <w:tcPr>
            <w:tcW w:w="0" w:type="auto"/>
            <w:tcBorders>
              <w:top w:val="single" w:sz="4" w:space="0" w:color="A6A6A6" w:themeColor="background1" w:themeShade="A6"/>
              <w:right w:val="single" w:sz="4" w:space="0" w:color="000000" w:themeColor="text1"/>
            </w:tcBorders>
          </w:tcPr>
          <w:p w14:paraId="0E84EAC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30A1A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7F53B0" w14:textId="77777777" w:rsidTr="00EE7E2A">
        <w:trPr>
          <w:cantSplit/>
        </w:trPr>
        <w:tc>
          <w:tcPr>
            <w:tcW w:w="0" w:type="auto"/>
            <w:tcBorders>
              <w:top w:val="single" w:sz="4" w:space="0" w:color="A6A6A6" w:themeColor="background1" w:themeShade="A6"/>
              <w:right w:val="single" w:sz="4" w:space="0" w:color="000000" w:themeColor="text1"/>
            </w:tcBorders>
          </w:tcPr>
          <w:p w14:paraId="3A1DB03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FE65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974448" w14:textId="77777777" w:rsidTr="00EE7E2A">
        <w:trPr>
          <w:cantSplit/>
        </w:trPr>
        <w:tc>
          <w:tcPr>
            <w:tcW w:w="0" w:type="auto"/>
            <w:tcBorders>
              <w:top w:val="single" w:sz="4" w:space="0" w:color="A6A6A6" w:themeColor="background1" w:themeShade="A6"/>
              <w:right w:val="single" w:sz="4" w:space="0" w:color="000000" w:themeColor="text1"/>
            </w:tcBorders>
          </w:tcPr>
          <w:p w14:paraId="18BA886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101F8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A8BF2BF" w14:textId="77777777" w:rsidTr="00EE7E2A">
        <w:trPr>
          <w:cantSplit/>
        </w:trPr>
        <w:tc>
          <w:tcPr>
            <w:tcW w:w="0" w:type="auto"/>
            <w:tcBorders>
              <w:top w:val="single" w:sz="4" w:space="0" w:color="A6A6A6" w:themeColor="background1" w:themeShade="A6"/>
              <w:right w:val="single" w:sz="4" w:space="0" w:color="000000" w:themeColor="text1"/>
            </w:tcBorders>
          </w:tcPr>
          <w:p w14:paraId="562352C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2A6C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0F64A1" w14:textId="77777777" w:rsidTr="00EE7E2A">
        <w:trPr>
          <w:cantSplit/>
        </w:trPr>
        <w:tc>
          <w:tcPr>
            <w:tcW w:w="0" w:type="auto"/>
            <w:tcBorders>
              <w:top w:val="single" w:sz="4" w:space="0" w:color="A6A6A6" w:themeColor="background1" w:themeShade="A6"/>
              <w:right w:val="single" w:sz="4" w:space="0" w:color="000000" w:themeColor="text1"/>
            </w:tcBorders>
          </w:tcPr>
          <w:p w14:paraId="35EC3D6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BDB0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C46DF3" w14:textId="77777777" w:rsidTr="00EE7E2A">
        <w:trPr>
          <w:cantSplit/>
        </w:trPr>
        <w:tc>
          <w:tcPr>
            <w:tcW w:w="0" w:type="auto"/>
            <w:tcBorders>
              <w:top w:val="single" w:sz="4" w:space="0" w:color="A6A6A6" w:themeColor="background1" w:themeShade="A6"/>
              <w:right w:val="single" w:sz="4" w:space="0" w:color="000000" w:themeColor="text1"/>
            </w:tcBorders>
          </w:tcPr>
          <w:p w14:paraId="1094455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4CDB5" w14:textId="5C96CF03" w:rsidR="00540B67" w:rsidRPr="001919AF" w:rsidRDefault="00540B67" w:rsidP="00540B67">
            <w:pPr>
              <w:tabs>
                <w:tab w:val="left" w:pos="1250"/>
              </w:tabs>
              <w:spacing w:before="20" w:after="20"/>
              <w:rPr>
                <w:rFonts w:ascii="Times New Roman" w:hAnsi="Times New Roman"/>
                <w:bCs/>
                <w:sz w:val="16"/>
              </w:rPr>
            </w:pPr>
            <w:r>
              <w:rPr>
                <w:rFonts w:ascii="Times New Roman" w:hAnsi="Times New Roman"/>
                <w:bCs/>
                <w:sz w:val="16"/>
              </w:rPr>
              <w:t xml:space="preserve">To 30/6/2021: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1/7/2021: 0.00%</w:t>
            </w:r>
          </w:p>
        </w:tc>
      </w:tr>
      <w:tr w:rsidR="00540B67" w:rsidRPr="001919AF" w14:paraId="4156CC13" w14:textId="77777777" w:rsidTr="00EE7E2A">
        <w:trPr>
          <w:cantSplit/>
        </w:trPr>
        <w:tc>
          <w:tcPr>
            <w:tcW w:w="0" w:type="auto"/>
            <w:tcBorders>
              <w:top w:val="single" w:sz="4" w:space="0" w:color="A6A6A6" w:themeColor="background1" w:themeShade="A6"/>
              <w:right w:val="single" w:sz="4" w:space="0" w:color="000000" w:themeColor="text1"/>
            </w:tcBorders>
          </w:tcPr>
          <w:p w14:paraId="79BACAE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71900" w14:textId="506783B7" w:rsidR="00540B67" w:rsidRPr="001919AF" w:rsidRDefault="00540B67" w:rsidP="00540B67">
            <w:pPr>
              <w:tabs>
                <w:tab w:val="left" w:pos="1250"/>
              </w:tabs>
              <w:spacing w:before="20" w:after="20"/>
              <w:rPr>
                <w:rFonts w:ascii="Times New Roman" w:hAnsi="Times New Roman"/>
                <w:bCs/>
                <w:sz w:val="16"/>
              </w:rPr>
            </w:pPr>
            <w:r>
              <w:rPr>
                <w:rFonts w:ascii="Times New Roman" w:hAnsi="Times New Roman"/>
                <w:bCs/>
                <w:sz w:val="16"/>
              </w:rPr>
              <w:t xml:space="preserve">To 30/6/2021: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1/7/2021: 0.00%</w:t>
            </w:r>
          </w:p>
        </w:tc>
      </w:tr>
      <w:tr w:rsidR="00540B67" w:rsidRPr="001919AF" w14:paraId="7C5B7FB6" w14:textId="77777777" w:rsidTr="00EE7E2A">
        <w:trPr>
          <w:cantSplit/>
        </w:trPr>
        <w:tc>
          <w:tcPr>
            <w:tcW w:w="0" w:type="auto"/>
            <w:tcBorders>
              <w:top w:val="single" w:sz="4" w:space="0" w:color="A6A6A6" w:themeColor="background1" w:themeShade="A6"/>
              <w:right w:val="single" w:sz="4" w:space="0" w:color="000000" w:themeColor="text1"/>
            </w:tcBorders>
          </w:tcPr>
          <w:p w14:paraId="39DFBBC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33E16A" w14:textId="72009C38" w:rsidR="00540B67" w:rsidRPr="001919AF" w:rsidRDefault="00540B67" w:rsidP="00540B67">
            <w:pPr>
              <w:tabs>
                <w:tab w:val="left" w:pos="1250"/>
              </w:tabs>
              <w:spacing w:before="20" w:after="20"/>
              <w:rPr>
                <w:rFonts w:ascii="Times New Roman" w:hAnsi="Times New Roman"/>
                <w:bCs/>
                <w:sz w:val="16"/>
              </w:rPr>
            </w:pPr>
            <w:r>
              <w:rPr>
                <w:rFonts w:ascii="Times New Roman" w:hAnsi="Times New Roman"/>
                <w:bCs/>
                <w:sz w:val="16"/>
              </w:rPr>
              <w:t xml:space="preserve">To 30/6/2021: </w:t>
            </w:r>
            <w:r w:rsidRPr="001919AF">
              <w:rPr>
                <w:rFonts w:ascii="Times New Roman" w:hAnsi="Times New Roman"/>
                <w:bCs/>
                <w:sz w:val="16"/>
              </w:rPr>
              <w:t>Entry Price - 0.00% + Specific 100%</w:t>
            </w:r>
            <w:r w:rsidRPr="001919AF">
              <w:rPr>
                <w:rFonts w:ascii="Times New Roman" w:hAnsi="Times New Roman"/>
                <w:bCs/>
                <w:sz w:val="16"/>
              </w:rPr>
              <w:br/>
            </w:r>
            <w:r>
              <w:rPr>
                <w:rFonts w:ascii="Times New Roman" w:hAnsi="Times New Roman"/>
                <w:bCs/>
                <w:sz w:val="16"/>
              </w:rPr>
              <w:t>From 1/7/2021: 0.00%</w:t>
            </w:r>
          </w:p>
        </w:tc>
      </w:tr>
      <w:tr w:rsidR="00540B67" w:rsidRPr="001919AF" w14:paraId="0378A373" w14:textId="77777777" w:rsidTr="00EE7E2A">
        <w:trPr>
          <w:cantSplit/>
        </w:trPr>
        <w:tc>
          <w:tcPr>
            <w:tcW w:w="0" w:type="auto"/>
            <w:tcBorders>
              <w:top w:val="single" w:sz="4" w:space="0" w:color="A6A6A6" w:themeColor="background1" w:themeShade="A6"/>
              <w:right w:val="single" w:sz="4" w:space="0" w:color="000000" w:themeColor="text1"/>
            </w:tcBorders>
          </w:tcPr>
          <w:p w14:paraId="5D3F720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05B18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F1BD66E" w14:textId="77777777" w:rsidTr="00EE7E2A">
        <w:trPr>
          <w:cantSplit/>
        </w:trPr>
        <w:tc>
          <w:tcPr>
            <w:tcW w:w="0" w:type="auto"/>
            <w:tcBorders>
              <w:top w:val="single" w:sz="4" w:space="0" w:color="A6A6A6" w:themeColor="background1" w:themeShade="A6"/>
              <w:right w:val="single" w:sz="4" w:space="0" w:color="000000" w:themeColor="text1"/>
            </w:tcBorders>
          </w:tcPr>
          <w:p w14:paraId="46231B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72FA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478BE34" w14:textId="77777777" w:rsidTr="00EE7E2A">
        <w:trPr>
          <w:cantSplit/>
        </w:trPr>
        <w:tc>
          <w:tcPr>
            <w:tcW w:w="0" w:type="auto"/>
            <w:tcBorders>
              <w:top w:val="single" w:sz="4" w:space="0" w:color="A6A6A6" w:themeColor="background1" w:themeShade="A6"/>
              <w:right w:val="single" w:sz="4" w:space="0" w:color="000000" w:themeColor="text1"/>
            </w:tcBorders>
          </w:tcPr>
          <w:p w14:paraId="69FE461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D33A8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C2C29E" w14:textId="77777777" w:rsidTr="00EE7E2A">
        <w:trPr>
          <w:cantSplit/>
        </w:trPr>
        <w:tc>
          <w:tcPr>
            <w:tcW w:w="0" w:type="auto"/>
            <w:tcBorders>
              <w:top w:val="single" w:sz="4" w:space="0" w:color="A6A6A6" w:themeColor="background1" w:themeShade="A6"/>
              <w:right w:val="single" w:sz="4" w:space="0" w:color="000000" w:themeColor="text1"/>
            </w:tcBorders>
          </w:tcPr>
          <w:p w14:paraId="5725D27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07152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50DB3E9" w14:textId="77777777" w:rsidTr="00EE7E2A">
        <w:trPr>
          <w:cantSplit/>
        </w:trPr>
        <w:tc>
          <w:tcPr>
            <w:tcW w:w="0" w:type="auto"/>
            <w:tcBorders>
              <w:top w:val="single" w:sz="4" w:space="0" w:color="A6A6A6" w:themeColor="background1" w:themeShade="A6"/>
              <w:right w:val="single" w:sz="4" w:space="0" w:color="000000" w:themeColor="text1"/>
            </w:tcBorders>
          </w:tcPr>
          <w:p w14:paraId="35B11E9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0202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02F59CD" w14:textId="77777777" w:rsidTr="00EE7E2A">
        <w:trPr>
          <w:cantSplit/>
        </w:trPr>
        <w:tc>
          <w:tcPr>
            <w:tcW w:w="0" w:type="auto"/>
            <w:tcBorders>
              <w:top w:val="single" w:sz="4" w:space="0" w:color="A6A6A6" w:themeColor="background1" w:themeShade="A6"/>
              <w:right w:val="single" w:sz="4" w:space="0" w:color="000000" w:themeColor="text1"/>
            </w:tcBorders>
          </w:tcPr>
          <w:p w14:paraId="19BBB94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BFA52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ADCE48A" w14:textId="77777777" w:rsidTr="00EE7E2A">
        <w:trPr>
          <w:cantSplit/>
        </w:trPr>
        <w:tc>
          <w:tcPr>
            <w:tcW w:w="0" w:type="auto"/>
            <w:tcBorders>
              <w:top w:val="single" w:sz="4" w:space="0" w:color="A6A6A6" w:themeColor="background1" w:themeShade="A6"/>
              <w:right w:val="single" w:sz="4" w:space="0" w:color="000000" w:themeColor="text1"/>
            </w:tcBorders>
          </w:tcPr>
          <w:p w14:paraId="7394F3B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7E44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2C43C9D" w14:textId="77777777" w:rsidTr="00EE7E2A">
        <w:trPr>
          <w:cantSplit/>
        </w:trPr>
        <w:tc>
          <w:tcPr>
            <w:tcW w:w="0" w:type="auto"/>
            <w:tcBorders>
              <w:top w:val="single" w:sz="4" w:space="0" w:color="A6A6A6" w:themeColor="background1" w:themeShade="A6"/>
              <w:right w:val="single" w:sz="4" w:space="0" w:color="000000" w:themeColor="text1"/>
            </w:tcBorders>
          </w:tcPr>
          <w:p w14:paraId="773841D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1FE4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351061" w14:textId="77777777" w:rsidTr="00EE7E2A">
        <w:trPr>
          <w:cantSplit/>
        </w:trPr>
        <w:tc>
          <w:tcPr>
            <w:tcW w:w="0" w:type="auto"/>
            <w:tcBorders>
              <w:top w:val="single" w:sz="4" w:space="0" w:color="A6A6A6" w:themeColor="background1" w:themeShade="A6"/>
              <w:right w:val="single" w:sz="4" w:space="0" w:color="000000" w:themeColor="text1"/>
            </w:tcBorders>
          </w:tcPr>
          <w:p w14:paraId="2D56189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F9621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B172CBC" w14:textId="77777777" w:rsidTr="00EE7E2A">
        <w:trPr>
          <w:cantSplit/>
        </w:trPr>
        <w:tc>
          <w:tcPr>
            <w:tcW w:w="0" w:type="auto"/>
            <w:tcBorders>
              <w:top w:val="single" w:sz="4" w:space="0" w:color="A6A6A6" w:themeColor="background1" w:themeShade="A6"/>
              <w:right w:val="single" w:sz="4" w:space="0" w:color="000000" w:themeColor="text1"/>
            </w:tcBorders>
          </w:tcPr>
          <w:p w14:paraId="0AC235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9149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A2BA17" w14:textId="77777777" w:rsidTr="00EE7E2A">
        <w:trPr>
          <w:cantSplit/>
        </w:trPr>
        <w:tc>
          <w:tcPr>
            <w:tcW w:w="0" w:type="auto"/>
            <w:tcBorders>
              <w:top w:val="single" w:sz="4" w:space="0" w:color="A6A6A6" w:themeColor="background1" w:themeShade="A6"/>
              <w:right w:val="single" w:sz="4" w:space="0" w:color="000000" w:themeColor="text1"/>
            </w:tcBorders>
          </w:tcPr>
          <w:p w14:paraId="231C004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42EDA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4A91AE6" w14:textId="77777777" w:rsidTr="00EE7E2A">
        <w:trPr>
          <w:cantSplit/>
        </w:trPr>
        <w:tc>
          <w:tcPr>
            <w:tcW w:w="0" w:type="auto"/>
            <w:tcBorders>
              <w:top w:val="single" w:sz="4" w:space="0" w:color="A6A6A6" w:themeColor="background1" w:themeShade="A6"/>
              <w:right w:val="single" w:sz="4" w:space="0" w:color="000000" w:themeColor="text1"/>
            </w:tcBorders>
          </w:tcPr>
          <w:p w14:paraId="7BC9C93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91A0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26D3E5" w14:textId="77777777" w:rsidTr="00EE7E2A">
        <w:trPr>
          <w:cantSplit/>
        </w:trPr>
        <w:tc>
          <w:tcPr>
            <w:tcW w:w="0" w:type="auto"/>
            <w:tcBorders>
              <w:top w:val="single" w:sz="4" w:space="0" w:color="A6A6A6" w:themeColor="background1" w:themeShade="A6"/>
              <w:right w:val="single" w:sz="4" w:space="0" w:color="000000" w:themeColor="text1"/>
            </w:tcBorders>
          </w:tcPr>
          <w:p w14:paraId="5679A98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A17F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969DAF0" w14:textId="77777777" w:rsidTr="00EE7E2A">
        <w:trPr>
          <w:cantSplit/>
        </w:trPr>
        <w:tc>
          <w:tcPr>
            <w:tcW w:w="0" w:type="auto"/>
            <w:tcBorders>
              <w:top w:val="single" w:sz="4" w:space="0" w:color="A6A6A6" w:themeColor="background1" w:themeShade="A6"/>
              <w:right w:val="single" w:sz="4" w:space="0" w:color="000000" w:themeColor="text1"/>
            </w:tcBorders>
          </w:tcPr>
          <w:p w14:paraId="7D9BDE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838D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FFCF19" w14:textId="77777777" w:rsidTr="00EE7E2A">
        <w:trPr>
          <w:cantSplit/>
        </w:trPr>
        <w:tc>
          <w:tcPr>
            <w:tcW w:w="0" w:type="auto"/>
            <w:tcBorders>
              <w:top w:val="single" w:sz="4" w:space="0" w:color="A6A6A6" w:themeColor="background1" w:themeShade="A6"/>
              <w:right w:val="single" w:sz="4" w:space="0" w:color="000000" w:themeColor="text1"/>
            </w:tcBorders>
          </w:tcPr>
          <w:p w14:paraId="2D00F79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26290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28E9CC" w14:textId="77777777" w:rsidTr="00EE7E2A">
        <w:trPr>
          <w:cantSplit/>
        </w:trPr>
        <w:tc>
          <w:tcPr>
            <w:tcW w:w="0" w:type="auto"/>
            <w:tcBorders>
              <w:top w:val="single" w:sz="4" w:space="0" w:color="A6A6A6" w:themeColor="background1" w:themeShade="A6"/>
              <w:right w:val="single" w:sz="4" w:space="0" w:color="000000" w:themeColor="text1"/>
            </w:tcBorders>
          </w:tcPr>
          <w:p w14:paraId="5BB8D3B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EE0F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253CD5" w14:textId="77777777" w:rsidTr="00EE7E2A">
        <w:trPr>
          <w:cantSplit/>
        </w:trPr>
        <w:tc>
          <w:tcPr>
            <w:tcW w:w="0" w:type="auto"/>
            <w:tcBorders>
              <w:top w:val="single" w:sz="4" w:space="0" w:color="A6A6A6" w:themeColor="background1" w:themeShade="A6"/>
              <w:right w:val="single" w:sz="4" w:space="0" w:color="000000" w:themeColor="text1"/>
            </w:tcBorders>
          </w:tcPr>
          <w:p w14:paraId="7A9E2C4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63CB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B6D8EC3" w14:textId="77777777" w:rsidTr="00EE7E2A">
        <w:trPr>
          <w:cantSplit/>
        </w:trPr>
        <w:tc>
          <w:tcPr>
            <w:tcW w:w="0" w:type="auto"/>
            <w:tcBorders>
              <w:top w:val="single" w:sz="4" w:space="0" w:color="A6A6A6" w:themeColor="background1" w:themeShade="A6"/>
              <w:right w:val="single" w:sz="4" w:space="0" w:color="000000" w:themeColor="text1"/>
            </w:tcBorders>
          </w:tcPr>
          <w:p w14:paraId="489BA23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B65D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0086839" w14:textId="77777777" w:rsidTr="00EE7E2A">
        <w:trPr>
          <w:cantSplit/>
        </w:trPr>
        <w:tc>
          <w:tcPr>
            <w:tcW w:w="0" w:type="auto"/>
            <w:tcBorders>
              <w:top w:val="single" w:sz="4" w:space="0" w:color="A6A6A6" w:themeColor="background1" w:themeShade="A6"/>
              <w:right w:val="single" w:sz="4" w:space="0" w:color="000000" w:themeColor="text1"/>
            </w:tcBorders>
          </w:tcPr>
          <w:p w14:paraId="650AC38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FAFEA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005B9A" w14:textId="77777777" w:rsidTr="00EE7E2A">
        <w:trPr>
          <w:cantSplit/>
        </w:trPr>
        <w:tc>
          <w:tcPr>
            <w:tcW w:w="0" w:type="auto"/>
            <w:tcBorders>
              <w:top w:val="single" w:sz="4" w:space="0" w:color="A6A6A6" w:themeColor="background1" w:themeShade="A6"/>
              <w:right w:val="single" w:sz="4" w:space="0" w:color="000000" w:themeColor="text1"/>
            </w:tcBorders>
          </w:tcPr>
          <w:p w14:paraId="5D93097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F850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2102131" w14:textId="77777777" w:rsidTr="00EE7E2A">
        <w:trPr>
          <w:cantSplit/>
        </w:trPr>
        <w:tc>
          <w:tcPr>
            <w:tcW w:w="0" w:type="auto"/>
            <w:tcBorders>
              <w:top w:val="single" w:sz="4" w:space="0" w:color="A6A6A6" w:themeColor="background1" w:themeShade="A6"/>
              <w:right w:val="single" w:sz="4" w:space="0" w:color="000000" w:themeColor="text1"/>
            </w:tcBorders>
          </w:tcPr>
          <w:p w14:paraId="66C703F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F0704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3751800" w14:textId="77777777" w:rsidTr="00EE7E2A">
        <w:trPr>
          <w:cantSplit/>
        </w:trPr>
        <w:tc>
          <w:tcPr>
            <w:tcW w:w="0" w:type="auto"/>
            <w:tcBorders>
              <w:top w:val="single" w:sz="4" w:space="0" w:color="A6A6A6" w:themeColor="background1" w:themeShade="A6"/>
              <w:right w:val="single" w:sz="4" w:space="0" w:color="000000" w:themeColor="text1"/>
            </w:tcBorders>
          </w:tcPr>
          <w:p w14:paraId="4FD6471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71311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96C656" w14:textId="77777777" w:rsidTr="00EE7E2A">
        <w:trPr>
          <w:cantSplit/>
        </w:trPr>
        <w:tc>
          <w:tcPr>
            <w:tcW w:w="0" w:type="auto"/>
            <w:tcBorders>
              <w:top w:val="single" w:sz="4" w:space="0" w:color="A6A6A6" w:themeColor="background1" w:themeShade="A6"/>
              <w:right w:val="single" w:sz="4" w:space="0" w:color="000000" w:themeColor="text1"/>
            </w:tcBorders>
          </w:tcPr>
          <w:p w14:paraId="0E2666E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6A0E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4691BA7" w14:textId="77777777" w:rsidTr="00EE7E2A">
        <w:trPr>
          <w:cantSplit/>
        </w:trPr>
        <w:tc>
          <w:tcPr>
            <w:tcW w:w="0" w:type="auto"/>
            <w:tcBorders>
              <w:top w:val="single" w:sz="4" w:space="0" w:color="A6A6A6" w:themeColor="background1" w:themeShade="A6"/>
              <w:right w:val="single" w:sz="4" w:space="0" w:color="000000" w:themeColor="text1"/>
            </w:tcBorders>
          </w:tcPr>
          <w:p w14:paraId="2543889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DCD1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2A8A90" w14:textId="77777777" w:rsidTr="00EE7E2A">
        <w:trPr>
          <w:cantSplit/>
        </w:trPr>
        <w:tc>
          <w:tcPr>
            <w:tcW w:w="0" w:type="auto"/>
            <w:tcBorders>
              <w:top w:val="single" w:sz="4" w:space="0" w:color="A6A6A6" w:themeColor="background1" w:themeShade="A6"/>
              <w:right w:val="single" w:sz="4" w:space="0" w:color="000000" w:themeColor="text1"/>
            </w:tcBorders>
          </w:tcPr>
          <w:p w14:paraId="7F56DDB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5701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79F79D5" w14:textId="77777777" w:rsidTr="00EE7E2A">
        <w:trPr>
          <w:cantSplit/>
        </w:trPr>
        <w:tc>
          <w:tcPr>
            <w:tcW w:w="0" w:type="auto"/>
            <w:tcBorders>
              <w:top w:val="single" w:sz="4" w:space="0" w:color="A6A6A6" w:themeColor="background1" w:themeShade="A6"/>
              <w:right w:val="single" w:sz="4" w:space="0" w:color="000000" w:themeColor="text1"/>
            </w:tcBorders>
          </w:tcPr>
          <w:p w14:paraId="3F12661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E4626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D16EC0" w14:textId="77777777" w:rsidTr="00EE7E2A">
        <w:trPr>
          <w:cantSplit/>
        </w:trPr>
        <w:tc>
          <w:tcPr>
            <w:tcW w:w="0" w:type="auto"/>
            <w:tcBorders>
              <w:top w:val="single" w:sz="4" w:space="0" w:color="A6A6A6" w:themeColor="background1" w:themeShade="A6"/>
              <w:right w:val="single" w:sz="4" w:space="0" w:color="000000" w:themeColor="text1"/>
            </w:tcBorders>
          </w:tcPr>
          <w:p w14:paraId="7C11C29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63B98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EC60C7" w14:textId="77777777" w:rsidTr="00EE7E2A">
        <w:trPr>
          <w:cantSplit/>
        </w:trPr>
        <w:tc>
          <w:tcPr>
            <w:tcW w:w="0" w:type="auto"/>
            <w:tcBorders>
              <w:top w:val="single" w:sz="4" w:space="0" w:color="A6A6A6" w:themeColor="background1" w:themeShade="A6"/>
              <w:right w:val="single" w:sz="4" w:space="0" w:color="000000" w:themeColor="text1"/>
            </w:tcBorders>
          </w:tcPr>
          <w:p w14:paraId="2992752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A4EB8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962B76" w14:textId="77777777" w:rsidTr="00EE7E2A">
        <w:trPr>
          <w:cantSplit/>
        </w:trPr>
        <w:tc>
          <w:tcPr>
            <w:tcW w:w="0" w:type="auto"/>
            <w:tcBorders>
              <w:top w:val="single" w:sz="4" w:space="0" w:color="A6A6A6" w:themeColor="background1" w:themeShade="A6"/>
              <w:right w:val="single" w:sz="4" w:space="0" w:color="000000" w:themeColor="text1"/>
            </w:tcBorders>
          </w:tcPr>
          <w:p w14:paraId="764977C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3E93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BAF9C3A" w14:textId="77777777" w:rsidTr="00EE7E2A">
        <w:trPr>
          <w:cantSplit/>
        </w:trPr>
        <w:tc>
          <w:tcPr>
            <w:tcW w:w="0" w:type="auto"/>
            <w:tcBorders>
              <w:top w:val="single" w:sz="4" w:space="0" w:color="A6A6A6" w:themeColor="background1" w:themeShade="A6"/>
              <w:right w:val="single" w:sz="4" w:space="0" w:color="000000" w:themeColor="text1"/>
            </w:tcBorders>
          </w:tcPr>
          <w:p w14:paraId="320E10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C43B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363004" w14:textId="77777777" w:rsidTr="00EE7E2A">
        <w:trPr>
          <w:cantSplit/>
        </w:trPr>
        <w:tc>
          <w:tcPr>
            <w:tcW w:w="0" w:type="auto"/>
            <w:tcBorders>
              <w:top w:val="single" w:sz="4" w:space="0" w:color="A6A6A6" w:themeColor="background1" w:themeShade="A6"/>
              <w:right w:val="single" w:sz="4" w:space="0" w:color="000000" w:themeColor="text1"/>
            </w:tcBorders>
          </w:tcPr>
          <w:p w14:paraId="2B092C7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CCC4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50E92B8" w14:textId="77777777" w:rsidTr="00EE7E2A">
        <w:trPr>
          <w:cantSplit/>
        </w:trPr>
        <w:tc>
          <w:tcPr>
            <w:tcW w:w="0" w:type="auto"/>
            <w:tcBorders>
              <w:top w:val="single" w:sz="4" w:space="0" w:color="A6A6A6" w:themeColor="background1" w:themeShade="A6"/>
              <w:right w:val="single" w:sz="4" w:space="0" w:color="000000" w:themeColor="text1"/>
            </w:tcBorders>
          </w:tcPr>
          <w:p w14:paraId="43DCC9F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CF1A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BB1F0F" w14:textId="77777777" w:rsidTr="00EE7E2A">
        <w:trPr>
          <w:cantSplit/>
        </w:trPr>
        <w:tc>
          <w:tcPr>
            <w:tcW w:w="0" w:type="auto"/>
            <w:tcBorders>
              <w:top w:val="single" w:sz="4" w:space="0" w:color="A6A6A6" w:themeColor="background1" w:themeShade="A6"/>
              <w:right w:val="single" w:sz="4" w:space="0" w:color="000000" w:themeColor="text1"/>
            </w:tcBorders>
          </w:tcPr>
          <w:p w14:paraId="3B1F5F8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A0B13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B2896ED" w14:textId="77777777" w:rsidTr="00EE7E2A">
        <w:trPr>
          <w:cantSplit/>
        </w:trPr>
        <w:tc>
          <w:tcPr>
            <w:tcW w:w="0" w:type="auto"/>
            <w:tcBorders>
              <w:top w:val="single" w:sz="4" w:space="0" w:color="A6A6A6" w:themeColor="background1" w:themeShade="A6"/>
              <w:right w:val="single" w:sz="4" w:space="0" w:color="000000" w:themeColor="text1"/>
            </w:tcBorders>
          </w:tcPr>
          <w:p w14:paraId="1DA3765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00A78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4ADB0F4" w14:textId="77777777" w:rsidTr="00EE7E2A">
        <w:trPr>
          <w:cantSplit/>
        </w:trPr>
        <w:tc>
          <w:tcPr>
            <w:tcW w:w="0" w:type="auto"/>
            <w:tcBorders>
              <w:top w:val="single" w:sz="4" w:space="0" w:color="A6A6A6" w:themeColor="background1" w:themeShade="A6"/>
              <w:right w:val="single" w:sz="4" w:space="0" w:color="000000" w:themeColor="text1"/>
            </w:tcBorders>
          </w:tcPr>
          <w:p w14:paraId="0F32DF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B9318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1A8A09C" w14:textId="77777777" w:rsidTr="00EE7E2A">
        <w:trPr>
          <w:cantSplit/>
        </w:trPr>
        <w:tc>
          <w:tcPr>
            <w:tcW w:w="0" w:type="auto"/>
            <w:tcBorders>
              <w:top w:val="single" w:sz="4" w:space="0" w:color="A6A6A6" w:themeColor="background1" w:themeShade="A6"/>
              <w:right w:val="single" w:sz="4" w:space="0" w:color="000000" w:themeColor="text1"/>
            </w:tcBorders>
          </w:tcPr>
          <w:p w14:paraId="066A613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20A6B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D19275" w14:textId="77777777" w:rsidTr="00EE7E2A">
        <w:trPr>
          <w:cantSplit/>
        </w:trPr>
        <w:tc>
          <w:tcPr>
            <w:tcW w:w="0" w:type="auto"/>
            <w:tcBorders>
              <w:top w:val="single" w:sz="4" w:space="0" w:color="A6A6A6" w:themeColor="background1" w:themeShade="A6"/>
              <w:right w:val="single" w:sz="4" w:space="0" w:color="000000" w:themeColor="text1"/>
            </w:tcBorders>
          </w:tcPr>
          <w:p w14:paraId="0D264A4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1104 19 10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B615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DB13D97" w14:textId="77777777" w:rsidTr="00EE7E2A">
        <w:trPr>
          <w:cantSplit/>
        </w:trPr>
        <w:tc>
          <w:tcPr>
            <w:tcW w:w="0" w:type="auto"/>
            <w:tcBorders>
              <w:top w:val="single" w:sz="4" w:space="0" w:color="A6A6A6" w:themeColor="background1" w:themeShade="A6"/>
              <w:right w:val="single" w:sz="4" w:space="0" w:color="000000" w:themeColor="text1"/>
            </w:tcBorders>
          </w:tcPr>
          <w:p w14:paraId="00EC5C2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8599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5A7FC4E" w14:textId="77777777" w:rsidTr="00EE7E2A">
        <w:trPr>
          <w:cantSplit/>
        </w:trPr>
        <w:tc>
          <w:tcPr>
            <w:tcW w:w="0" w:type="auto"/>
            <w:tcBorders>
              <w:top w:val="single" w:sz="4" w:space="0" w:color="A6A6A6" w:themeColor="background1" w:themeShade="A6"/>
              <w:right w:val="single" w:sz="4" w:space="0" w:color="000000" w:themeColor="text1"/>
            </w:tcBorders>
          </w:tcPr>
          <w:p w14:paraId="3394790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380F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C4A012" w14:textId="77777777" w:rsidTr="00EE7E2A">
        <w:trPr>
          <w:cantSplit/>
        </w:trPr>
        <w:tc>
          <w:tcPr>
            <w:tcW w:w="0" w:type="auto"/>
            <w:tcBorders>
              <w:top w:val="single" w:sz="4" w:space="0" w:color="A6A6A6" w:themeColor="background1" w:themeShade="A6"/>
              <w:right w:val="single" w:sz="4" w:space="0" w:color="000000" w:themeColor="text1"/>
            </w:tcBorders>
          </w:tcPr>
          <w:p w14:paraId="288719B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1A7F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110D144" w14:textId="77777777" w:rsidTr="00EE7E2A">
        <w:trPr>
          <w:cantSplit/>
        </w:trPr>
        <w:tc>
          <w:tcPr>
            <w:tcW w:w="0" w:type="auto"/>
            <w:tcBorders>
              <w:top w:val="single" w:sz="4" w:space="0" w:color="A6A6A6" w:themeColor="background1" w:themeShade="A6"/>
              <w:right w:val="single" w:sz="4" w:space="0" w:color="000000" w:themeColor="text1"/>
            </w:tcBorders>
          </w:tcPr>
          <w:p w14:paraId="283D8C0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10EC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768DF3A" w14:textId="77777777" w:rsidTr="00EE7E2A">
        <w:trPr>
          <w:cantSplit/>
        </w:trPr>
        <w:tc>
          <w:tcPr>
            <w:tcW w:w="0" w:type="auto"/>
            <w:tcBorders>
              <w:top w:val="single" w:sz="4" w:space="0" w:color="A6A6A6" w:themeColor="background1" w:themeShade="A6"/>
              <w:right w:val="single" w:sz="4" w:space="0" w:color="000000" w:themeColor="text1"/>
            </w:tcBorders>
          </w:tcPr>
          <w:p w14:paraId="5D3909E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DA17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2C8108C" w14:textId="77777777" w:rsidTr="00EE7E2A">
        <w:trPr>
          <w:cantSplit/>
        </w:trPr>
        <w:tc>
          <w:tcPr>
            <w:tcW w:w="0" w:type="auto"/>
            <w:tcBorders>
              <w:top w:val="single" w:sz="4" w:space="0" w:color="A6A6A6" w:themeColor="background1" w:themeShade="A6"/>
              <w:right w:val="single" w:sz="4" w:space="0" w:color="000000" w:themeColor="text1"/>
            </w:tcBorders>
          </w:tcPr>
          <w:p w14:paraId="5D486B2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3315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C32D1F" w14:textId="77777777" w:rsidTr="00EE7E2A">
        <w:trPr>
          <w:cantSplit/>
        </w:trPr>
        <w:tc>
          <w:tcPr>
            <w:tcW w:w="0" w:type="auto"/>
            <w:tcBorders>
              <w:top w:val="single" w:sz="4" w:space="0" w:color="A6A6A6" w:themeColor="background1" w:themeShade="A6"/>
              <w:right w:val="single" w:sz="4" w:space="0" w:color="000000" w:themeColor="text1"/>
            </w:tcBorders>
          </w:tcPr>
          <w:p w14:paraId="402FAB1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C28DB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195ED8D" w14:textId="77777777" w:rsidTr="00EE7E2A">
        <w:trPr>
          <w:cantSplit/>
        </w:trPr>
        <w:tc>
          <w:tcPr>
            <w:tcW w:w="0" w:type="auto"/>
            <w:tcBorders>
              <w:top w:val="single" w:sz="4" w:space="0" w:color="A6A6A6" w:themeColor="background1" w:themeShade="A6"/>
              <w:right w:val="single" w:sz="4" w:space="0" w:color="000000" w:themeColor="text1"/>
            </w:tcBorders>
          </w:tcPr>
          <w:p w14:paraId="0BA6EC7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B0BF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D833A1" w14:textId="77777777" w:rsidTr="00EE7E2A">
        <w:trPr>
          <w:cantSplit/>
        </w:trPr>
        <w:tc>
          <w:tcPr>
            <w:tcW w:w="0" w:type="auto"/>
            <w:tcBorders>
              <w:top w:val="single" w:sz="4" w:space="0" w:color="A6A6A6" w:themeColor="background1" w:themeShade="A6"/>
              <w:right w:val="single" w:sz="4" w:space="0" w:color="000000" w:themeColor="text1"/>
            </w:tcBorders>
          </w:tcPr>
          <w:p w14:paraId="3FC6FB4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2064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20CC5C9" w14:textId="77777777" w:rsidTr="00EE7E2A">
        <w:trPr>
          <w:cantSplit/>
        </w:trPr>
        <w:tc>
          <w:tcPr>
            <w:tcW w:w="0" w:type="auto"/>
            <w:tcBorders>
              <w:top w:val="single" w:sz="4" w:space="0" w:color="A6A6A6" w:themeColor="background1" w:themeShade="A6"/>
              <w:right w:val="single" w:sz="4" w:space="0" w:color="000000" w:themeColor="text1"/>
            </w:tcBorders>
          </w:tcPr>
          <w:p w14:paraId="22416CC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7A89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C9EC367" w14:textId="77777777" w:rsidTr="00EE7E2A">
        <w:trPr>
          <w:cantSplit/>
        </w:trPr>
        <w:tc>
          <w:tcPr>
            <w:tcW w:w="0" w:type="auto"/>
            <w:tcBorders>
              <w:top w:val="single" w:sz="4" w:space="0" w:color="A6A6A6" w:themeColor="background1" w:themeShade="A6"/>
              <w:right w:val="single" w:sz="4" w:space="0" w:color="000000" w:themeColor="text1"/>
            </w:tcBorders>
          </w:tcPr>
          <w:p w14:paraId="2F0C8AA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12D2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D24E584" w14:textId="77777777" w:rsidTr="00EE7E2A">
        <w:trPr>
          <w:cantSplit/>
        </w:trPr>
        <w:tc>
          <w:tcPr>
            <w:tcW w:w="0" w:type="auto"/>
            <w:tcBorders>
              <w:top w:val="single" w:sz="4" w:space="0" w:color="A6A6A6" w:themeColor="background1" w:themeShade="A6"/>
              <w:right w:val="single" w:sz="4" w:space="0" w:color="000000" w:themeColor="text1"/>
            </w:tcBorders>
          </w:tcPr>
          <w:p w14:paraId="21BB3F2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1A07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D59CEEE" w14:textId="77777777" w:rsidTr="00EE7E2A">
        <w:trPr>
          <w:cantSplit/>
        </w:trPr>
        <w:tc>
          <w:tcPr>
            <w:tcW w:w="0" w:type="auto"/>
            <w:tcBorders>
              <w:top w:val="single" w:sz="4" w:space="0" w:color="A6A6A6" w:themeColor="background1" w:themeShade="A6"/>
              <w:right w:val="single" w:sz="4" w:space="0" w:color="000000" w:themeColor="text1"/>
            </w:tcBorders>
          </w:tcPr>
          <w:p w14:paraId="1B85EA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7B1EC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BBA974" w14:textId="77777777" w:rsidTr="00EE7E2A">
        <w:trPr>
          <w:cantSplit/>
        </w:trPr>
        <w:tc>
          <w:tcPr>
            <w:tcW w:w="0" w:type="auto"/>
            <w:tcBorders>
              <w:top w:val="single" w:sz="4" w:space="0" w:color="A6A6A6" w:themeColor="background1" w:themeShade="A6"/>
              <w:right w:val="single" w:sz="4" w:space="0" w:color="000000" w:themeColor="text1"/>
            </w:tcBorders>
          </w:tcPr>
          <w:p w14:paraId="3964514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901D2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FABD85" w14:textId="77777777" w:rsidTr="00EE7E2A">
        <w:trPr>
          <w:cantSplit/>
        </w:trPr>
        <w:tc>
          <w:tcPr>
            <w:tcW w:w="0" w:type="auto"/>
            <w:tcBorders>
              <w:top w:val="single" w:sz="4" w:space="0" w:color="A6A6A6" w:themeColor="background1" w:themeShade="A6"/>
              <w:right w:val="single" w:sz="4" w:space="0" w:color="000000" w:themeColor="text1"/>
            </w:tcBorders>
          </w:tcPr>
          <w:p w14:paraId="59608EC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20E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91CF1B" w14:textId="77777777" w:rsidTr="00EE7E2A">
        <w:trPr>
          <w:cantSplit/>
        </w:trPr>
        <w:tc>
          <w:tcPr>
            <w:tcW w:w="0" w:type="auto"/>
            <w:tcBorders>
              <w:top w:val="single" w:sz="4" w:space="0" w:color="A6A6A6" w:themeColor="background1" w:themeShade="A6"/>
              <w:right w:val="single" w:sz="4" w:space="0" w:color="000000" w:themeColor="text1"/>
            </w:tcBorders>
          </w:tcPr>
          <w:p w14:paraId="6445573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049F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BE6926" w14:textId="77777777" w:rsidTr="00EE7E2A">
        <w:trPr>
          <w:cantSplit/>
        </w:trPr>
        <w:tc>
          <w:tcPr>
            <w:tcW w:w="0" w:type="auto"/>
            <w:tcBorders>
              <w:top w:val="single" w:sz="4" w:space="0" w:color="A6A6A6" w:themeColor="background1" w:themeShade="A6"/>
              <w:right w:val="single" w:sz="4" w:space="0" w:color="000000" w:themeColor="text1"/>
            </w:tcBorders>
          </w:tcPr>
          <w:p w14:paraId="3AC34B3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29B2D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0589B0D" w14:textId="77777777" w:rsidTr="00EE7E2A">
        <w:trPr>
          <w:cantSplit/>
        </w:trPr>
        <w:tc>
          <w:tcPr>
            <w:tcW w:w="0" w:type="auto"/>
            <w:tcBorders>
              <w:top w:val="single" w:sz="4" w:space="0" w:color="A6A6A6" w:themeColor="background1" w:themeShade="A6"/>
              <w:right w:val="single" w:sz="4" w:space="0" w:color="000000" w:themeColor="text1"/>
            </w:tcBorders>
          </w:tcPr>
          <w:p w14:paraId="0ED4B3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C767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F1D1E05" w14:textId="77777777" w:rsidTr="00EE7E2A">
        <w:trPr>
          <w:cantSplit/>
        </w:trPr>
        <w:tc>
          <w:tcPr>
            <w:tcW w:w="0" w:type="auto"/>
            <w:tcBorders>
              <w:top w:val="single" w:sz="4" w:space="0" w:color="A6A6A6" w:themeColor="background1" w:themeShade="A6"/>
              <w:right w:val="single" w:sz="4" w:space="0" w:color="000000" w:themeColor="text1"/>
            </w:tcBorders>
          </w:tcPr>
          <w:p w14:paraId="22411EF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4C8F2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9B9FC1B" w14:textId="77777777" w:rsidTr="00EE7E2A">
        <w:trPr>
          <w:cantSplit/>
        </w:trPr>
        <w:tc>
          <w:tcPr>
            <w:tcW w:w="0" w:type="auto"/>
            <w:tcBorders>
              <w:top w:val="single" w:sz="4" w:space="0" w:color="A6A6A6" w:themeColor="background1" w:themeShade="A6"/>
              <w:right w:val="single" w:sz="4" w:space="0" w:color="000000" w:themeColor="text1"/>
            </w:tcBorders>
          </w:tcPr>
          <w:p w14:paraId="6B155E8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89AD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5A2FEE4" w14:textId="77777777" w:rsidTr="00EE7E2A">
        <w:trPr>
          <w:cantSplit/>
        </w:trPr>
        <w:tc>
          <w:tcPr>
            <w:tcW w:w="0" w:type="auto"/>
            <w:tcBorders>
              <w:top w:val="single" w:sz="4" w:space="0" w:color="A6A6A6" w:themeColor="background1" w:themeShade="A6"/>
              <w:right w:val="single" w:sz="4" w:space="0" w:color="000000" w:themeColor="text1"/>
            </w:tcBorders>
          </w:tcPr>
          <w:p w14:paraId="1F09804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8A45C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3490A71" w14:textId="77777777" w:rsidTr="00EE7E2A">
        <w:trPr>
          <w:cantSplit/>
        </w:trPr>
        <w:tc>
          <w:tcPr>
            <w:tcW w:w="0" w:type="auto"/>
            <w:tcBorders>
              <w:top w:val="single" w:sz="4" w:space="0" w:color="A6A6A6" w:themeColor="background1" w:themeShade="A6"/>
              <w:right w:val="single" w:sz="4" w:space="0" w:color="000000" w:themeColor="text1"/>
            </w:tcBorders>
          </w:tcPr>
          <w:p w14:paraId="49193B6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07EE2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58587A" w14:textId="77777777" w:rsidTr="00EE7E2A">
        <w:trPr>
          <w:cantSplit/>
        </w:trPr>
        <w:tc>
          <w:tcPr>
            <w:tcW w:w="0" w:type="auto"/>
            <w:tcBorders>
              <w:top w:val="single" w:sz="4" w:space="0" w:color="A6A6A6" w:themeColor="background1" w:themeShade="A6"/>
              <w:right w:val="single" w:sz="4" w:space="0" w:color="000000" w:themeColor="text1"/>
            </w:tcBorders>
          </w:tcPr>
          <w:p w14:paraId="74225F9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B9720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1AB336B" w14:textId="77777777" w:rsidTr="00EE7E2A">
        <w:trPr>
          <w:cantSplit/>
        </w:trPr>
        <w:tc>
          <w:tcPr>
            <w:tcW w:w="0" w:type="auto"/>
            <w:tcBorders>
              <w:top w:val="single" w:sz="4" w:space="0" w:color="A6A6A6" w:themeColor="background1" w:themeShade="A6"/>
              <w:right w:val="single" w:sz="4" w:space="0" w:color="000000" w:themeColor="text1"/>
            </w:tcBorders>
          </w:tcPr>
          <w:p w14:paraId="5647034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6B00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36DA980" w14:textId="77777777" w:rsidTr="00EE7E2A">
        <w:trPr>
          <w:cantSplit/>
        </w:trPr>
        <w:tc>
          <w:tcPr>
            <w:tcW w:w="0" w:type="auto"/>
            <w:tcBorders>
              <w:top w:val="single" w:sz="4" w:space="0" w:color="A6A6A6" w:themeColor="background1" w:themeShade="A6"/>
              <w:right w:val="single" w:sz="4" w:space="0" w:color="000000" w:themeColor="text1"/>
            </w:tcBorders>
          </w:tcPr>
          <w:p w14:paraId="1FE0388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E691A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EC3620" w14:textId="77777777" w:rsidTr="00EE7E2A">
        <w:trPr>
          <w:cantSplit/>
        </w:trPr>
        <w:tc>
          <w:tcPr>
            <w:tcW w:w="0" w:type="auto"/>
            <w:tcBorders>
              <w:top w:val="single" w:sz="4" w:space="0" w:color="A6A6A6" w:themeColor="background1" w:themeShade="A6"/>
              <w:right w:val="single" w:sz="4" w:space="0" w:color="000000" w:themeColor="text1"/>
            </w:tcBorders>
          </w:tcPr>
          <w:p w14:paraId="010C6F7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1BF0A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18FAD33" w14:textId="77777777" w:rsidTr="00EE7E2A">
        <w:trPr>
          <w:cantSplit/>
        </w:trPr>
        <w:tc>
          <w:tcPr>
            <w:tcW w:w="0" w:type="auto"/>
            <w:tcBorders>
              <w:top w:val="single" w:sz="4" w:space="0" w:color="A6A6A6" w:themeColor="background1" w:themeShade="A6"/>
              <w:right w:val="single" w:sz="4" w:space="0" w:color="000000" w:themeColor="text1"/>
            </w:tcBorders>
          </w:tcPr>
          <w:p w14:paraId="1FE5277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26EE4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A30F3E" w14:textId="77777777" w:rsidTr="00EE7E2A">
        <w:trPr>
          <w:cantSplit/>
        </w:trPr>
        <w:tc>
          <w:tcPr>
            <w:tcW w:w="0" w:type="auto"/>
            <w:tcBorders>
              <w:top w:val="single" w:sz="4" w:space="0" w:color="A6A6A6" w:themeColor="background1" w:themeShade="A6"/>
              <w:right w:val="single" w:sz="4" w:space="0" w:color="000000" w:themeColor="text1"/>
            </w:tcBorders>
          </w:tcPr>
          <w:p w14:paraId="6FF4591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0A9FD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71A3214" w14:textId="77777777" w:rsidTr="00EE7E2A">
        <w:trPr>
          <w:cantSplit/>
        </w:trPr>
        <w:tc>
          <w:tcPr>
            <w:tcW w:w="0" w:type="auto"/>
            <w:tcBorders>
              <w:top w:val="single" w:sz="4" w:space="0" w:color="A6A6A6" w:themeColor="background1" w:themeShade="A6"/>
              <w:right w:val="single" w:sz="4" w:space="0" w:color="000000" w:themeColor="text1"/>
            </w:tcBorders>
          </w:tcPr>
          <w:p w14:paraId="208C74F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037D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886C0C" w14:textId="77777777" w:rsidTr="00EE7E2A">
        <w:trPr>
          <w:cantSplit/>
        </w:trPr>
        <w:tc>
          <w:tcPr>
            <w:tcW w:w="0" w:type="auto"/>
            <w:tcBorders>
              <w:top w:val="single" w:sz="4" w:space="0" w:color="A6A6A6" w:themeColor="background1" w:themeShade="A6"/>
              <w:right w:val="single" w:sz="4" w:space="0" w:color="000000" w:themeColor="text1"/>
            </w:tcBorders>
          </w:tcPr>
          <w:p w14:paraId="03000B5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0264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8654503" w14:textId="77777777" w:rsidTr="00EE7E2A">
        <w:trPr>
          <w:cantSplit/>
        </w:trPr>
        <w:tc>
          <w:tcPr>
            <w:tcW w:w="0" w:type="auto"/>
            <w:tcBorders>
              <w:top w:val="single" w:sz="4" w:space="0" w:color="A6A6A6" w:themeColor="background1" w:themeShade="A6"/>
              <w:right w:val="single" w:sz="4" w:space="0" w:color="000000" w:themeColor="text1"/>
            </w:tcBorders>
          </w:tcPr>
          <w:p w14:paraId="25A5F07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05B7B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3F31AE" w14:textId="77777777" w:rsidTr="00EE7E2A">
        <w:trPr>
          <w:cantSplit/>
        </w:trPr>
        <w:tc>
          <w:tcPr>
            <w:tcW w:w="0" w:type="auto"/>
            <w:tcBorders>
              <w:top w:val="single" w:sz="4" w:space="0" w:color="A6A6A6" w:themeColor="background1" w:themeShade="A6"/>
              <w:right w:val="single" w:sz="4" w:space="0" w:color="000000" w:themeColor="text1"/>
            </w:tcBorders>
          </w:tcPr>
          <w:p w14:paraId="60156F0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0A7B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99A0040" w14:textId="77777777" w:rsidTr="00EE7E2A">
        <w:trPr>
          <w:cantSplit/>
        </w:trPr>
        <w:tc>
          <w:tcPr>
            <w:tcW w:w="0" w:type="auto"/>
            <w:tcBorders>
              <w:top w:val="single" w:sz="4" w:space="0" w:color="A6A6A6" w:themeColor="background1" w:themeShade="A6"/>
              <w:right w:val="single" w:sz="4" w:space="0" w:color="000000" w:themeColor="text1"/>
            </w:tcBorders>
          </w:tcPr>
          <w:p w14:paraId="5961D95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DCE06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0E6D54D" w14:textId="77777777" w:rsidTr="00EE7E2A">
        <w:trPr>
          <w:cantSplit/>
        </w:trPr>
        <w:tc>
          <w:tcPr>
            <w:tcW w:w="0" w:type="auto"/>
            <w:tcBorders>
              <w:top w:val="single" w:sz="4" w:space="0" w:color="A6A6A6" w:themeColor="background1" w:themeShade="A6"/>
              <w:right w:val="single" w:sz="4" w:space="0" w:color="000000" w:themeColor="text1"/>
            </w:tcBorders>
          </w:tcPr>
          <w:p w14:paraId="3408648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466C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BFA303" w14:textId="77777777" w:rsidTr="00EE7E2A">
        <w:trPr>
          <w:cantSplit/>
        </w:trPr>
        <w:tc>
          <w:tcPr>
            <w:tcW w:w="0" w:type="auto"/>
            <w:tcBorders>
              <w:top w:val="single" w:sz="4" w:space="0" w:color="A6A6A6" w:themeColor="background1" w:themeShade="A6"/>
              <w:right w:val="single" w:sz="4" w:space="0" w:color="000000" w:themeColor="text1"/>
            </w:tcBorders>
          </w:tcPr>
          <w:p w14:paraId="1291C6F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8B8D7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05D3195" w14:textId="77777777" w:rsidTr="00EE7E2A">
        <w:trPr>
          <w:cantSplit/>
        </w:trPr>
        <w:tc>
          <w:tcPr>
            <w:tcW w:w="0" w:type="auto"/>
            <w:tcBorders>
              <w:top w:val="single" w:sz="4" w:space="0" w:color="A6A6A6" w:themeColor="background1" w:themeShade="A6"/>
              <w:right w:val="single" w:sz="4" w:space="0" w:color="000000" w:themeColor="text1"/>
            </w:tcBorders>
          </w:tcPr>
          <w:p w14:paraId="6BDDA9B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3D20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356C0C3" w14:textId="77777777" w:rsidTr="00EE7E2A">
        <w:trPr>
          <w:cantSplit/>
        </w:trPr>
        <w:tc>
          <w:tcPr>
            <w:tcW w:w="0" w:type="auto"/>
            <w:tcBorders>
              <w:top w:val="single" w:sz="4" w:space="0" w:color="A6A6A6" w:themeColor="background1" w:themeShade="A6"/>
              <w:right w:val="single" w:sz="4" w:space="0" w:color="000000" w:themeColor="text1"/>
            </w:tcBorders>
          </w:tcPr>
          <w:p w14:paraId="5243EF3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C821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872644B" w14:textId="77777777" w:rsidTr="00EE7E2A">
        <w:trPr>
          <w:cantSplit/>
        </w:trPr>
        <w:tc>
          <w:tcPr>
            <w:tcW w:w="0" w:type="auto"/>
            <w:tcBorders>
              <w:top w:val="single" w:sz="4" w:space="0" w:color="A6A6A6" w:themeColor="background1" w:themeShade="A6"/>
              <w:right w:val="single" w:sz="4" w:space="0" w:color="000000" w:themeColor="text1"/>
            </w:tcBorders>
          </w:tcPr>
          <w:p w14:paraId="022DB2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9E63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3CE8B8" w14:textId="77777777" w:rsidTr="00EE7E2A">
        <w:trPr>
          <w:cantSplit/>
        </w:trPr>
        <w:tc>
          <w:tcPr>
            <w:tcW w:w="0" w:type="auto"/>
            <w:tcBorders>
              <w:top w:val="single" w:sz="4" w:space="0" w:color="A6A6A6" w:themeColor="background1" w:themeShade="A6"/>
              <w:right w:val="single" w:sz="4" w:space="0" w:color="000000" w:themeColor="text1"/>
            </w:tcBorders>
          </w:tcPr>
          <w:p w14:paraId="777E493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CBB71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07BF10" w14:textId="77777777" w:rsidTr="00EE7E2A">
        <w:trPr>
          <w:cantSplit/>
        </w:trPr>
        <w:tc>
          <w:tcPr>
            <w:tcW w:w="0" w:type="auto"/>
            <w:tcBorders>
              <w:top w:val="single" w:sz="4" w:space="0" w:color="A6A6A6" w:themeColor="background1" w:themeShade="A6"/>
              <w:right w:val="single" w:sz="4" w:space="0" w:color="000000" w:themeColor="text1"/>
            </w:tcBorders>
          </w:tcPr>
          <w:p w14:paraId="67B8A71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026A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B0711A" w14:textId="77777777" w:rsidTr="00EE7E2A">
        <w:trPr>
          <w:cantSplit/>
        </w:trPr>
        <w:tc>
          <w:tcPr>
            <w:tcW w:w="0" w:type="auto"/>
            <w:tcBorders>
              <w:top w:val="single" w:sz="4" w:space="0" w:color="A6A6A6" w:themeColor="background1" w:themeShade="A6"/>
              <w:right w:val="single" w:sz="4" w:space="0" w:color="000000" w:themeColor="text1"/>
            </w:tcBorders>
          </w:tcPr>
          <w:p w14:paraId="7539C65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79F4C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69357B" w14:textId="77777777" w:rsidTr="00EE7E2A">
        <w:trPr>
          <w:cantSplit/>
        </w:trPr>
        <w:tc>
          <w:tcPr>
            <w:tcW w:w="0" w:type="auto"/>
            <w:tcBorders>
              <w:top w:val="single" w:sz="4" w:space="0" w:color="A6A6A6" w:themeColor="background1" w:themeShade="A6"/>
              <w:right w:val="single" w:sz="4" w:space="0" w:color="000000" w:themeColor="text1"/>
            </w:tcBorders>
          </w:tcPr>
          <w:p w14:paraId="2CEFC11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D0917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7ABFAD" w14:textId="77777777" w:rsidTr="00EE7E2A">
        <w:trPr>
          <w:cantSplit/>
        </w:trPr>
        <w:tc>
          <w:tcPr>
            <w:tcW w:w="0" w:type="auto"/>
            <w:tcBorders>
              <w:top w:val="single" w:sz="4" w:space="0" w:color="A6A6A6" w:themeColor="background1" w:themeShade="A6"/>
              <w:right w:val="single" w:sz="4" w:space="0" w:color="000000" w:themeColor="text1"/>
            </w:tcBorders>
          </w:tcPr>
          <w:p w14:paraId="6F3592D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E1B5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6620C2" w14:textId="77777777" w:rsidTr="00EE7E2A">
        <w:trPr>
          <w:cantSplit/>
        </w:trPr>
        <w:tc>
          <w:tcPr>
            <w:tcW w:w="0" w:type="auto"/>
            <w:tcBorders>
              <w:top w:val="single" w:sz="4" w:space="0" w:color="A6A6A6" w:themeColor="background1" w:themeShade="A6"/>
              <w:right w:val="single" w:sz="4" w:space="0" w:color="000000" w:themeColor="text1"/>
            </w:tcBorders>
          </w:tcPr>
          <w:p w14:paraId="1018342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6848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FE463EC" w14:textId="77777777" w:rsidTr="00EE7E2A">
        <w:trPr>
          <w:cantSplit/>
        </w:trPr>
        <w:tc>
          <w:tcPr>
            <w:tcW w:w="0" w:type="auto"/>
            <w:tcBorders>
              <w:top w:val="single" w:sz="4" w:space="0" w:color="A6A6A6" w:themeColor="background1" w:themeShade="A6"/>
              <w:right w:val="single" w:sz="4" w:space="0" w:color="000000" w:themeColor="text1"/>
            </w:tcBorders>
          </w:tcPr>
          <w:p w14:paraId="7103686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C9EF0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B37803" w14:textId="77777777" w:rsidTr="00EE7E2A">
        <w:trPr>
          <w:cantSplit/>
        </w:trPr>
        <w:tc>
          <w:tcPr>
            <w:tcW w:w="0" w:type="auto"/>
            <w:tcBorders>
              <w:top w:val="single" w:sz="4" w:space="0" w:color="A6A6A6" w:themeColor="background1" w:themeShade="A6"/>
              <w:right w:val="single" w:sz="4" w:space="0" w:color="000000" w:themeColor="text1"/>
            </w:tcBorders>
          </w:tcPr>
          <w:p w14:paraId="17DA0F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A1E3F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C16225B" w14:textId="77777777" w:rsidTr="00EE7E2A">
        <w:trPr>
          <w:cantSplit/>
        </w:trPr>
        <w:tc>
          <w:tcPr>
            <w:tcW w:w="0" w:type="auto"/>
            <w:tcBorders>
              <w:top w:val="single" w:sz="4" w:space="0" w:color="A6A6A6" w:themeColor="background1" w:themeShade="A6"/>
              <w:right w:val="single" w:sz="4" w:space="0" w:color="000000" w:themeColor="text1"/>
            </w:tcBorders>
          </w:tcPr>
          <w:p w14:paraId="440FD98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963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73DF3A4" w14:textId="77777777" w:rsidTr="00EE7E2A">
        <w:trPr>
          <w:cantSplit/>
        </w:trPr>
        <w:tc>
          <w:tcPr>
            <w:tcW w:w="0" w:type="auto"/>
            <w:tcBorders>
              <w:top w:val="single" w:sz="4" w:space="0" w:color="A6A6A6" w:themeColor="background1" w:themeShade="A6"/>
              <w:right w:val="single" w:sz="4" w:space="0" w:color="000000" w:themeColor="text1"/>
            </w:tcBorders>
          </w:tcPr>
          <w:p w14:paraId="7831056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AA16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146D0A" w14:textId="77777777" w:rsidTr="00EE7E2A">
        <w:trPr>
          <w:cantSplit/>
        </w:trPr>
        <w:tc>
          <w:tcPr>
            <w:tcW w:w="0" w:type="auto"/>
            <w:tcBorders>
              <w:top w:val="single" w:sz="4" w:space="0" w:color="A6A6A6" w:themeColor="background1" w:themeShade="A6"/>
              <w:right w:val="single" w:sz="4" w:space="0" w:color="000000" w:themeColor="text1"/>
            </w:tcBorders>
          </w:tcPr>
          <w:p w14:paraId="3EB88BE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DB248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E782BAD" w14:textId="77777777" w:rsidTr="00EE7E2A">
        <w:trPr>
          <w:cantSplit/>
        </w:trPr>
        <w:tc>
          <w:tcPr>
            <w:tcW w:w="0" w:type="auto"/>
            <w:tcBorders>
              <w:top w:val="single" w:sz="4" w:space="0" w:color="A6A6A6" w:themeColor="background1" w:themeShade="A6"/>
              <w:right w:val="single" w:sz="4" w:space="0" w:color="000000" w:themeColor="text1"/>
            </w:tcBorders>
          </w:tcPr>
          <w:p w14:paraId="1CA7DBF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AF846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964CFB" w14:textId="77777777" w:rsidTr="00EE7E2A">
        <w:trPr>
          <w:cantSplit/>
        </w:trPr>
        <w:tc>
          <w:tcPr>
            <w:tcW w:w="0" w:type="auto"/>
            <w:tcBorders>
              <w:top w:val="single" w:sz="4" w:space="0" w:color="A6A6A6" w:themeColor="background1" w:themeShade="A6"/>
              <w:right w:val="single" w:sz="4" w:space="0" w:color="000000" w:themeColor="text1"/>
            </w:tcBorders>
          </w:tcPr>
          <w:p w14:paraId="4330833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266FA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DA5214" w14:textId="77777777" w:rsidTr="00EE7E2A">
        <w:trPr>
          <w:cantSplit/>
        </w:trPr>
        <w:tc>
          <w:tcPr>
            <w:tcW w:w="0" w:type="auto"/>
            <w:tcBorders>
              <w:top w:val="single" w:sz="4" w:space="0" w:color="A6A6A6" w:themeColor="background1" w:themeShade="A6"/>
              <w:right w:val="single" w:sz="4" w:space="0" w:color="000000" w:themeColor="text1"/>
            </w:tcBorders>
          </w:tcPr>
          <w:p w14:paraId="191427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C9AC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70E475" w14:textId="77777777" w:rsidTr="00EE7E2A">
        <w:trPr>
          <w:cantSplit/>
        </w:trPr>
        <w:tc>
          <w:tcPr>
            <w:tcW w:w="0" w:type="auto"/>
            <w:tcBorders>
              <w:top w:val="single" w:sz="4" w:space="0" w:color="A6A6A6" w:themeColor="background1" w:themeShade="A6"/>
              <w:right w:val="single" w:sz="4" w:space="0" w:color="000000" w:themeColor="text1"/>
            </w:tcBorders>
          </w:tcPr>
          <w:p w14:paraId="108BB34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69F88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0C3CCC" w14:textId="77777777" w:rsidTr="00EE7E2A">
        <w:trPr>
          <w:cantSplit/>
        </w:trPr>
        <w:tc>
          <w:tcPr>
            <w:tcW w:w="0" w:type="auto"/>
            <w:tcBorders>
              <w:top w:val="single" w:sz="4" w:space="0" w:color="A6A6A6" w:themeColor="background1" w:themeShade="A6"/>
              <w:right w:val="single" w:sz="4" w:space="0" w:color="000000" w:themeColor="text1"/>
            </w:tcBorders>
          </w:tcPr>
          <w:p w14:paraId="3BF92EE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8A0C7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4004BD" w14:textId="77777777" w:rsidTr="00EE7E2A">
        <w:trPr>
          <w:cantSplit/>
        </w:trPr>
        <w:tc>
          <w:tcPr>
            <w:tcW w:w="0" w:type="auto"/>
            <w:tcBorders>
              <w:top w:val="single" w:sz="4" w:space="0" w:color="A6A6A6" w:themeColor="background1" w:themeShade="A6"/>
              <w:right w:val="single" w:sz="4" w:space="0" w:color="000000" w:themeColor="text1"/>
            </w:tcBorders>
          </w:tcPr>
          <w:p w14:paraId="5885073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73CB0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FBDCC15" w14:textId="77777777" w:rsidTr="00EE7E2A">
        <w:trPr>
          <w:cantSplit/>
        </w:trPr>
        <w:tc>
          <w:tcPr>
            <w:tcW w:w="0" w:type="auto"/>
            <w:tcBorders>
              <w:top w:val="single" w:sz="4" w:space="0" w:color="A6A6A6" w:themeColor="background1" w:themeShade="A6"/>
              <w:right w:val="single" w:sz="4" w:space="0" w:color="000000" w:themeColor="text1"/>
            </w:tcBorders>
          </w:tcPr>
          <w:p w14:paraId="4602878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17023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885CA03" w14:textId="77777777" w:rsidTr="00EE7E2A">
        <w:trPr>
          <w:cantSplit/>
        </w:trPr>
        <w:tc>
          <w:tcPr>
            <w:tcW w:w="0" w:type="auto"/>
            <w:tcBorders>
              <w:top w:val="single" w:sz="4" w:space="0" w:color="A6A6A6" w:themeColor="background1" w:themeShade="A6"/>
              <w:right w:val="single" w:sz="4" w:space="0" w:color="000000" w:themeColor="text1"/>
            </w:tcBorders>
          </w:tcPr>
          <w:p w14:paraId="7F4B070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8DF9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E28C39B" w14:textId="77777777" w:rsidTr="00EE7E2A">
        <w:trPr>
          <w:cantSplit/>
        </w:trPr>
        <w:tc>
          <w:tcPr>
            <w:tcW w:w="0" w:type="auto"/>
            <w:tcBorders>
              <w:top w:val="single" w:sz="4" w:space="0" w:color="A6A6A6" w:themeColor="background1" w:themeShade="A6"/>
              <w:right w:val="single" w:sz="4" w:space="0" w:color="000000" w:themeColor="text1"/>
            </w:tcBorders>
          </w:tcPr>
          <w:p w14:paraId="3FA3DD8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76A1C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371684" w14:textId="77777777" w:rsidTr="00EE7E2A">
        <w:trPr>
          <w:cantSplit/>
        </w:trPr>
        <w:tc>
          <w:tcPr>
            <w:tcW w:w="0" w:type="auto"/>
            <w:tcBorders>
              <w:top w:val="single" w:sz="4" w:space="0" w:color="A6A6A6" w:themeColor="background1" w:themeShade="A6"/>
              <w:right w:val="single" w:sz="4" w:space="0" w:color="000000" w:themeColor="text1"/>
            </w:tcBorders>
          </w:tcPr>
          <w:p w14:paraId="3CE4DE4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2F78B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189B47" w14:textId="77777777" w:rsidTr="00EE7E2A">
        <w:trPr>
          <w:cantSplit/>
        </w:trPr>
        <w:tc>
          <w:tcPr>
            <w:tcW w:w="0" w:type="auto"/>
            <w:tcBorders>
              <w:top w:val="single" w:sz="4" w:space="0" w:color="A6A6A6" w:themeColor="background1" w:themeShade="A6"/>
              <w:right w:val="single" w:sz="4" w:space="0" w:color="000000" w:themeColor="text1"/>
            </w:tcBorders>
          </w:tcPr>
          <w:p w14:paraId="3F67A07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3DF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C365218" w14:textId="77777777" w:rsidTr="00EE7E2A">
        <w:trPr>
          <w:cantSplit/>
        </w:trPr>
        <w:tc>
          <w:tcPr>
            <w:tcW w:w="0" w:type="auto"/>
            <w:tcBorders>
              <w:top w:val="single" w:sz="4" w:space="0" w:color="A6A6A6" w:themeColor="background1" w:themeShade="A6"/>
              <w:right w:val="single" w:sz="4" w:space="0" w:color="000000" w:themeColor="text1"/>
            </w:tcBorders>
          </w:tcPr>
          <w:p w14:paraId="5E09C46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C002C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AE09F46" w14:textId="77777777" w:rsidTr="00EE7E2A">
        <w:trPr>
          <w:cantSplit/>
        </w:trPr>
        <w:tc>
          <w:tcPr>
            <w:tcW w:w="0" w:type="auto"/>
            <w:tcBorders>
              <w:top w:val="single" w:sz="4" w:space="0" w:color="A6A6A6" w:themeColor="background1" w:themeShade="A6"/>
              <w:right w:val="single" w:sz="4" w:space="0" w:color="000000" w:themeColor="text1"/>
            </w:tcBorders>
          </w:tcPr>
          <w:p w14:paraId="2AF8547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D025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44688C" w14:textId="77777777" w:rsidTr="00EE7E2A">
        <w:trPr>
          <w:cantSplit/>
        </w:trPr>
        <w:tc>
          <w:tcPr>
            <w:tcW w:w="0" w:type="auto"/>
            <w:tcBorders>
              <w:top w:val="single" w:sz="4" w:space="0" w:color="A6A6A6" w:themeColor="background1" w:themeShade="A6"/>
              <w:right w:val="single" w:sz="4" w:space="0" w:color="000000" w:themeColor="text1"/>
            </w:tcBorders>
          </w:tcPr>
          <w:p w14:paraId="564B131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27A72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BADBDE" w14:textId="77777777" w:rsidTr="00EE7E2A">
        <w:trPr>
          <w:cantSplit/>
        </w:trPr>
        <w:tc>
          <w:tcPr>
            <w:tcW w:w="0" w:type="auto"/>
            <w:tcBorders>
              <w:top w:val="single" w:sz="4" w:space="0" w:color="A6A6A6" w:themeColor="background1" w:themeShade="A6"/>
              <w:right w:val="single" w:sz="4" w:space="0" w:color="000000" w:themeColor="text1"/>
            </w:tcBorders>
          </w:tcPr>
          <w:p w14:paraId="586B937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05C09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B97553A" w14:textId="77777777" w:rsidTr="00EE7E2A">
        <w:trPr>
          <w:cantSplit/>
        </w:trPr>
        <w:tc>
          <w:tcPr>
            <w:tcW w:w="0" w:type="auto"/>
            <w:tcBorders>
              <w:top w:val="single" w:sz="4" w:space="0" w:color="A6A6A6" w:themeColor="background1" w:themeShade="A6"/>
              <w:right w:val="single" w:sz="4" w:space="0" w:color="000000" w:themeColor="text1"/>
            </w:tcBorders>
          </w:tcPr>
          <w:p w14:paraId="18919A2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3C77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88DAF9B" w14:textId="77777777" w:rsidTr="00EE7E2A">
        <w:trPr>
          <w:cantSplit/>
        </w:trPr>
        <w:tc>
          <w:tcPr>
            <w:tcW w:w="0" w:type="auto"/>
            <w:tcBorders>
              <w:top w:val="single" w:sz="4" w:space="0" w:color="A6A6A6" w:themeColor="background1" w:themeShade="A6"/>
              <w:right w:val="single" w:sz="4" w:space="0" w:color="000000" w:themeColor="text1"/>
            </w:tcBorders>
          </w:tcPr>
          <w:p w14:paraId="27AD72B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72FB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216EF0" w14:textId="77777777" w:rsidTr="00EE7E2A">
        <w:trPr>
          <w:cantSplit/>
        </w:trPr>
        <w:tc>
          <w:tcPr>
            <w:tcW w:w="0" w:type="auto"/>
            <w:tcBorders>
              <w:top w:val="single" w:sz="4" w:space="0" w:color="A6A6A6" w:themeColor="background1" w:themeShade="A6"/>
              <w:right w:val="single" w:sz="4" w:space="0" w:color="000000" w:themeColor="text1"/>
            </w:tcBorders>
          </w:tcPr>
          <w:p w14:paraId="7E96B56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955E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D94AD4D" w14:textId="77777777" w:rsidTr="00EE7E2A">
        <w:trPr>
          <w:cantSplit/>
        </w:trPr>
        <w:tc>
          <w:tcPr>
            <w:tcW w:w="0" w:type="auto"/>
            <w:tcBorders>
              <w:top w:val="single" w:sz="4" w:space="0" w:color="A6A6A6" w:themeColor="background1" w:themeShade="A6"/>
              <w:right w:val="single" w:sz="4" w:space="0" w:color="000000" w:themeColor="text1"/>
            </w:tcBorders>
          </w:tcPr>
          <w:p w14:paraId="00A9B5F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5C6B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A994225" w14:textId="77777777" w:rsidTr="00EE7E2A">
        <w:trPr>
          <w:cantSplit/>
        </w:trPr>
        <w:tc>
          <w:tcPr>
            <w:tcW w:w="0" w:type="auto"/>
            <w:tcBorders>
              <w:top w:val="single" w:sz="4" w:space="0" w:color="A6A6A6" w:themeColor="background1" w:themeShade="A6"/>
              <w:right w:val="single" w:sz="4" w:space="0" w:color="000000" w:themeColor="text1"/>
            </w:tcBorders>
          </w:tcPr>
          <w:p w14:paraId="6BC9340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D086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EB4C45E" w14:textId="77777777" w:rsidTr="00EE7E2A">
        <w:trPr>
          <w:cantSplit/>
        </w:trPr>
        <w:tc>
          <w:tcPr>
            <w:tcW w:w="0" w:type="auto"/>
            <w:tcBorders>
              <w:top w:val="single" w:sz="4" w:space="0" w:color="A6A6A6" w:themeColor="background1" w:themeShade="A6"/>
              <w:right w:val="single" w:sz="4" w:space="0" w:color="000000" w:themeColor="text1"/>
            </w:tcBorders>
          </w:tcPr>
          <w:p w14:paraId="448B6B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1905 90 00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D697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1352A39" w14:textId="77777777" w:rsidTr="00EE7E2A">
        <w:trPr>
          <w:cantSplit/>
        </w:trPr>
        <w:tc>
          <w:tcPr>
            <w:tcW w:w="0" w:type="auto"/>
            <w:tcBorders>
              <w:top w:val="single" w:sz="4" w:space="0" w:color="A6A6A6" w:themeColor="background1" w:themeShade="A6"/>
              <w:right w:val="single" w:sz="4" w:space="0" w:color="000000" w:themeColor="text1"/>
            </w:tcBorders>
          </w:tcPr>
          <w:p w14:paraId="17DE097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DE0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DFE8D59" w14:textId="77777777" w:rsidTr="00EE7E2A">
        <w:trPr>
          <w:cantSplit/>
        </w:trPr>
        <w:tc>
          <w:tcPr>
            <w:tcW w:w="0" w:type="auto"/>
            <w:tcBorders>
              <w:top w:val="single" w:sz="4" w:space="0" w:color="A6A6A6" w:themeColor="background1" w:themeShade="A6"/>
              <w:right w:val="single" w:sz="4" w:space="0" w:color="000000" w:themeColor="text1"/>
            </w:tcBorders>
          </w:tcPr>
          <w:p w14:paraId="4FA1AFC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0AAA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49C1A1B" w14:textId="77777777" w:rsidTr="00EE7E2A">
        <w:trPr>
          <w:cantSplit/>
        </w:trPr>
        <w:tc>
          <w:tcPr>
            <w:tcW w:w="0" w:type="auto"/>
            <w:tcBorders>
              <w:top w:val="single" w:sz="4" w:space="0" w:color="A6A6A6" w:themeColor="background1" w:themeShade="A6"/>
              <w:right w:val="single" w:sz="4" w:space="0" w:color="000000" w:themeColor="text1"/>
            </w:tcBorders>
          </w:tcPr>
          <w:p w14:paraId="1981654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17156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6890B9A" w14:textId="77777777" w:rsidTr="00EE7E2A">
        <w:trPr>
          <w:cantSplit/>
        </w:trPr>
        <w:tc>
          <w:tcPr>
            <w:tcW w:w="0" w:type="auto"/>
            <w:tcBorders>
              <w:top w:val="single" w:sz="4" w:space="0" w:color="A6A6A6" w:themeColor="background1" w:themeShade="A6"/>
              <w:right w:val="single" w:sz="4" w:space="0" w:color="000000" w:themeColor="text1"/>
            </w:tcBorders>
          </w:tcPr>
          <w:p w14:paraId="03A25EE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2020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9B3B7C" w14:textId="77777777" w:rsidTr="00EE7E2A">
        <w:trPr>
          <w:cantSplit/>
        </w:trPr>
        <w:tc>
          <w:tcPr>
            <w:tcW w:w="0" w:type="auto"/>
            <w:tcBorders>
              <w:top w:val="single" w:sz="4" w:space="0" w:color="A6A6A6" w:themeColor="background1" w:themeShade="A6"/>
              <w:right w:val="single" w:sz="4" w:space="0" w:color="000000" w:themeColor="text1"/>
            </w:tcBorders>
          </w:tcPr>
          <w:p w14:paraId="028F058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3421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412DA04" w14:textId="77777777" w:rsidTr="00EE7E2A">
        <w:trPr>
          <w:cantSplit/>
        </w:trPr>
        <w:tc>
          <w:tcPr>
            <w:tcW w:w="0" w:type="auto"/>
            <w:tcBorders>
              <w:top w:val="single" w:sz="4" w:space="0" w:color="A6A6A6" w:themeColor="background1" w:themeShade="A6"/>
              <w:right w:val="single" w:sz="4" w:space="0" w:color="000000" w:themeColor="text1"/>
            </w:tcBorders>
          </w:tcPr>
          <w:p w14:paraId="5045C75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FCE61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0A6951" w14:textId="77777777" w:rsidTr="00EE7E2A">
        <w:trPr>
          <w:cantSplit/>
        </w:trPr>
        <w:tc>
          <w:tcPr>
            <w:tcW w:w="0" w:type="auto"/>
            <w:tcBorders>
              <w:top w:val="single" w:sz="4" w:space="0" w:color="A6A6A6" w:themeColor="background1" w:themeShade="A6"/>
              <w:right w:val="single" w:sz="4" w:space="0" w:color="000000" w:themeColor="text1"/>
            </w:tcBorders>
          </w:tcPr>
          <w:p w14:paraId="22429C0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678FF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2A10EE" w14:textId="77777777" w:rsidTr="00EE7E2A">
        <w:trPr>
          <w:cantSplit/>
        </w:trPr>
        <w:tc>
          <w:tcPr>
            <w:tcW w:w="0" w:type="auto"/>
            <w:tcBorders>
              <w:top w:val="single" w:sz="4" w:space="0" w:color="A6A6A6" w:themeColor="background1" w:themeShade="A6"/>
              <w:right w:val="single" w:sz="4" w:space="0" w:color="000000" w:themeColor="text1"/>
            </w:tcBorders>
          </w:tcPr>
          <w:p w14:paraId="3A7734F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8FC0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CE5F492" w14:textId="77777777" w:rsidTr="00EE7E2A">
        <w:trPr>
          <w:cantSplit/>
        </w:trPr>
        <w:tc>
          <w:tcPr>
            <w:tcW w:w="0" w:type="auto"/>
            <w:tcBorders>
              <w:top w:val="single" w:sz="4" w:space="0" w:color="A6A6A6" w:themeColor="background1" w:themeShade="A6"/>
              <w:right w:val="single" w:sz="4" w:space="0" w:color="000000" w:themeColor="text1"/>
            </w:tcBorders>
          </w:tcPr>
          <w:p w14:paraId="33D8599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2F67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3D1AA6" w14:textId="77777777" w:rsidTr="00EE7E2A">
        <w:trPr>
          <w:cantSplit/>
        </w:trPr>
        <w:tc>
          <w:tcPr>
            <w:tcW w:w="0" w:type="auto"/>
            <w:tcBorders>
              <w:top w:val="single" w:sz="4" w:space="0" w:color="A6A6A6" w:themeColor="background1" w:themeShade="A6"/>
              <w:right w:val="single" w:sz="4" w:space="0" w:color="000000" w:themeColor="text1"/>
            </w:tcBorders>
          </w:tcPr>
          <w:p w14:paraId="5CE4478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7D7C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3C17C7E" w14:textId="77777777" w:rsidTr="00EE7E2A">
        <w:trPr>
          <w:cantSplit/>
        </w:trPr>
        <w:tc>
          <w:tcPr>
            <w:tcW w:w="0" w:type="auto"/>
            <w:tcBorders>
              <w:top w:val="single" w:sz="4" w:space="0" w:color="A6A6A6" w:themeColor="background1" w:themeShade="A6"/>
              <w:right w:val="single" w:sz="4" w:space="0" w:color="000000" w:themeColor="text1"/>
            </w:tcBorders>
          </w:tcPr>
          <w:p w14:paraId="4B341EB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8BD04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3BC16E1" w14:textId="77777777" w:rsidTr="00EE7E2A">
        <w:trPr>
          <w:cantSplit/>
        </w:trPr>
        <w:tc>
          <w:tcPr>
            <w:tcW w:w="0" w:type="auto"/>
            <w:tcBorders>
              <w:top w:val="single" w:sz="4" w:space="0" w:color="A6A6A6" w:themeColor="background1" w:themeShade="A6"/>
              <w:right w:val="single" w:sz="4" w:space="0" w:color="000000" w:themeColor="text1"/>
            </w:tcBorders>
          </w:tcPr>
          <w:p w14:paraId="60D1EC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8A4E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0A2E941" w14:textId="77777777" w:rsidTr="00EE7E2A">
        <w:trPr>
          <w:cantSplit/>
        </w:trPr>
        <w:tc>
          <w:tcPr>
            <w:tcW w:w="0" w:type="auto"/>
            <w:tcBorders>
              <w:top w:val="single" w:sz="4" w:space="0" w:color="A6A6A6" w:themeColor="background1" w:themeShade="A6"/>
              <w:right w:val="single" w:sz="4" w:space="0" w:color="000000" w:themeColor="text1"/>
            </w:tcBorders>
          </w:tcPr>
          <w:p w14:paraId="31C6761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D9E6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66B4D5" w14:textId="77777777" w:rsidTr="00EE7E2A">
        <w:trPr>
          <w:cantSplit/>
        </w:trPr>
        <w:tc>
          <w:tcPr>
            <w:tcW w:w="0" w:type="auto"/>
            <w:tcBorders>
              <w:top w:val="single" w:sz="4" w:space="0" w:color="A6A6A6" w:themeColor="background1" w:themeShade="A6"/>
              <w:right w:val="single" w:sz="4" w:space="0" w:color="000000" w:themeColor="text1"/>
            </w:tcBorders>
          </w:tcPr>
          <w:p w14:paraId="54DB248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16091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AF912D" w14:textId="77777777" w:rsidTr="00EE7E2A">
        <w:trPr>
          <w:cantSplit/>
        </w:trPr>
        <w:tc>
          <w:tcPr>
            <w:tcW w:w="0" w:type="auto"/>
            <w:tcBorders>
              <w:top w:val="single" w:sz="4" w:space="0" w:color="A6A6A6" w:themeColor="background1" w:themeShade="A6"/>
              <w:right w:val="single" w:sz="4" w:space="0" w:color="000000" w:themeColor="text1"/>
            </w:tcBorders>
          </w:tcPr>
          <w:p w14:paraId="6D34195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BCB6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56EE63" w14:textId="77777777" w:rsidTr="00EE7E2A">
        <w:trPr>
          <w:cantSplit/>
        </w:trPr>
        <w:tc>
          <w:tcPr>
            <w:tcW w:w="0" w:type="auto"/>
            <w:tcBorders>
              <w:top w:val="single" w:sz="4" w:space="0" w:color="A6A6A6" w:themeColor="background1" w:themeShade="A6"/>
              <w:right w:val="single" w:sz="4" w:space="0" w:color="000000" w:themeColor="text1"/>
            </w:tcBorders>
          </w:tcPr>
          <w:p w14:paraId="16611E7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A0DF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7356A17" w14:textId="77777777" w:rsidTr="00EE7E2A">
        <w:trPr>
          <w:cantSplit/>
        </w:trPr>
        <w:tc>
          <w:tcPr>
            <w:tcW w:w="0" w:type="auto"/>
            <w:tcBorders>
              <w:top w:val="single" w:sz="4" w:space="0" w:color="A6A6A6" w:themeColor="background1" w:themeShade="A6"/>
              <w:right w:val="single" w:sz="4" w:space="0" w:color="000000" w:themeColor="text1"/>
            </w:tcBorders>
          </w:tcPr>
          <w:p w14:paraId="2004192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557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17AF166" w14:textId="77777777" w:rsidTr="00EE7E2A">
        <w:trPr>
          <w:cantSplit/>
        </w:trPr>
        <w:tc>
          <w:tcPr>
            <w:tcW w:w="0" w:type="auto"/>
            <w:tcBorders>
              <w:top w:val="single" w:sz="4" w:space="0" w:color="A6A6A6" w:themeColor="background1" w:themeShade="A6"/>
              <w:right w:val="single" w:sz="4" w:space="0" w:color="000000" w:themeColor="text1"/>
            </w:tcBorders>
          </w:tcPr>
          <w:p w14:paraId="5733F65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7EE09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504524B" w14:textId="77777777" w:rsidTr="00EE7E2A">
        <w:trPr>
          <w:cantSplit/>
        </w:trPr>
        <w:tc>
          <w:tcPr>
            <w:tcW w:w="0" w:type="auto"/>
            <w:tcBorders>
              <w:top w:val="single" w:sz="4" w:space="0" w:color="A6A6A6" w:themeColor="background1" w:themeShade="A6"/>
              <w:right w:val="single" w:sz="4" w:space="0" w:color="000000" w:themeColor="text1"/>
            </w:tcBorders>
          </w:tcPr>
          <w:p w14:paraId="248BA94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AC13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758F83F" w14:textId="77777777" w:rsidTr="00EE7E2A">
        <w:trPr>
          <w:cantSplit/>
        </w:trPr>
        <w:tc>
          <w:tcPr>
            <w:tcW w:w="0" w:type="auto"/>
            <w:tcBorders>
              <w:top w:val="single" w:sz="4" w:space="0" w:color="A6A6A6" w:themeColor="background1" w:themeShade="A6"/>
              <w:right w:val="single" w:sz="4" w:space="0" w:color="000000" w:themeColor="text1"/>
            </w:tcBorders>
          </w:tcPr>
          <w:p w14:paraId="41D6013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FA032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FB9D3C" w14:textId="77777777" w:rsidTr="00EE7E2A">
        <w:trPr>
          <w:cantSplit/>
        </w:trPr>
        <w:tc>
          <w:tcPr>
            <w:tcW w:w="0" w:type="auto"/>
            <w:tcBorders>
              <w:top w:val="single" w:sz="4" w:space="0" w:color="A6A6A6" w:themeColor="background1" w:themeShade="A6"/>
              <w:right w:val="single" w:sz="4" w:space="0" w:color="000000" w:themeColor="text1"/>
            </w:tcBorders>
          </w:tcPr>
          <w:p w14:paraId="4B38380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9D4F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CAFA88" w14:textId="77777777" w:rsidTr="00EE7E2A">
        <w:trPr>
          <w:cantSplit/>
        </w:trPr>
        <w:tc>
          <w:tcPr>
            <w:tcW w:w="0" w:type="auto"/>
            <w:tcBorders>
              <w:top w:val="single" w:sz="4" w:space="0" w:color="A6A6A6" w:themeColor="background1" w:themeShade="A6"/>
              <w:right w:val="single" w:sz="4" w:space="0" w:color="000000" w:themeColor="text1"/>
            </w:tcBorders>
          </w:tcPr>
          <w:p w14:paraId="1ACBE5A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6363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9A022A3" w14:textId="77777777" w:rsidTr="00EE7E2A">
        <w:trPr>
          <w:cantSplit/>
        </w:trPr>
        <w:tc>
          <w:tcPr>
            <w:tcW w:w="0" w:type="auto"/>
            <w:tcBorders>
              <w:top w:val="single" w:sz="4" w:space="0" w:color="A6A6A6" w:themeColor="background1" w:themeShade="A6"/>
              <w:right w:val="single" w:sz="4" w:space="0" w:color="000000" w:themeColor="text1"/>
            </w:tcBorders>
          </w:tcPr>
          <w:p w14:paraId="4AF9F45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20A67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0E2147" w14:textId="77777777" w:rsidTr="00EE7E2A">
        <w:trPr>
          <w:cantSplit/>
        </w:trPr>
        <w:tc>
          <w:tcPr>
            <w:tcW w:w="0" w:type="auto"/>
            <w:tcBorders>
              <w:top w:val="single" w:sz="4" w:space="0" w:color="A6A6A6" w:themeColor="background1" w:themeShade="A6"/>
              <w:right w:val="single" w:sz="4" w:space="0" w:color="000000" w:themeColor="text1"/>
            </w:tcBorders>
          </w:tcPr>
          <w:p w14:paraId="3F5DB2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9098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C533ED0" w14:textId="77777777" w:rsidTr="00EE7E2A">
        <w:trPr>
          <w:cantSplit/>
        </w:trPr>
        <w:tc>
          <w:tcPr>
            <w:tcW w:w="0" w:type="auto"/>
            <w:tcBorders>
              <w:top w:val="single" w:sz="4" w:space="0" w:color="A6A6A6" w:themeColor="background1" w:themeShade="A6"/>
              <w:right w:val="single" w:sz="4" w:space="0" w:color="000000" w:themeColor="text1"/>
            </w:tcBorders>
          </w:tcPr>
          <w:p w14:paraId="231FA05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649A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9DD7987" w14:textId="77777777" w:rsidTr="00EE7E2A">
        <w:trPr>
          <w:cantSplit/>
        </w:trPr>
        <w:tc>
          <w:tcPr>
            <w:tcW w:w="0" w:type="auto"/>
            <w:tcBorders>
              <w:top w:val="single" w:sz="4" w:space="0" w:color="A6A6A6" w:themeColor="background1" w:themeShade="A6"/>
              <w:right w:val="single" w:sz="4" w:space="0" w:color="000000" w:themeColor="text1"/>
            </w:tcBorders>
          </w:tcPr>
          <w:p w14:paraId="209D9A8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E660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FE949D4" w14:textId="77777777" w:rsidTr="00EE7E2A">
        <w:trPr>
          <w:cantSplit/>
        </w:trPr>
        <w:tc>
          <w:tcPr>
            <w:tcW w:w="0" w:type="auto"/>
            <w:tcBorders>
              <w:top w:val="single" w:sz="4" w:space="0" w:color="A6A6A6" w:themeColor="background1" w:themeShade="A6"/>
              <w:right w:val="single" w:sz="4" w:space="0" w:color="000000" w:themeColor="text1"/>
            </w:tcBorders>
          </w:tcPr>
          <w:p w14:paraId="508C1F7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FCF8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2EA5849" w14:textId="77777777" w:rsidTr="00EE7E2A">
        <w:trPr>
          <w:cantSplit/>
        </w:trPr>
        <w:tc>
          <w:tcPr>
            <w:tcW w:w="0" w:type="auto"/>
            <w:tcBorders>
              <w:top w:val="single" w:sz="4" w:space="0" w:color="A6A6A6" w:themeColor="background1" w:themeShade="A6"/>
              <w:right w:val="single" w:sz="4" w:space="0" w:color="000000" w:themeColor="text1"/>
            </w:tcBorders>
          </w:tcPr>
          <w:p w14:paraId="43C2376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4987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4883155" w14:textId="77777777" w:rsidTr="00EE7E2A">
        <w:trPr>
          <w:cantSplit/>
        </w:trPr>
        <w:tc>
          <w:tcPr>
            <w:tcW w:w="0" w:type="auto"/>
            <w:tcBorders>
              <w:top w:val="single" w:sz="4" w:space="0" w:color="A6A6A6" w:themeColor="background1" w:themeShade="A6"/>
              <w:right w:val="single" w:sz="4" w:space="0" w:color="000000" w:themeColor="text1"/>
            </w:tcBorders>
          </w:tcPr>
          <w:p w14:paraId="0349CBC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1C44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AB13EB1" w14:textId="77777777" w:rsidTr="00EE7E2A">
        <w:trPr>
          <w:cantSplit/>
        </w:trPr>
        <w:tc>
          <w:tcPr>
            <w:tcW w:w="0" w:type="auto"/>
            <w:tcBorders>
              <w:top w:val="single" w:sz="4" w:space="0" w:color="A6A6A6" w:themeColor="background1" w:themeShade="A6"/>
              <w:right w:val="single" w:sz="4" w:space="0" w:color="000000" w:themeColor="text1"/>
            </w:tcBorders>
          </w:tcPr>
          <w:p w14:paraId="27D977F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DB78A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863CE75" w14:textId="77777777" w:rsidTr="00EE7E2A">
        <w:trPr>
          <w:cantSplit/>
        </w:trPr>
        <w:tc>
          <w:tcPr>
            <w:tcW w:w="0" w:type="auto"/>
            <w:tcBorders>
              <w:top w:val="single" w:sz="4" w:space="0" w:color="A6A6A6" w:themeColor="background1" w:themeShade="A6"/>
              <w:right w:val="single" w:sz="4" w:space="0" w:color="000000" w:themeColor="text1"/>
            </w:tcBorders>
          </w:tcPr>
          <w:p w14:paraId="2CBEEED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DD35C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E7C57B" w14:textId="77777777" w:rsidTr="00EE7E2A">
        <w:trPr>
          <w:cantSplit/>
        </w:trPr>
        <w:tc>
          <w:tcPr>
            <w:tcW w:w="0" w:type="auto"/>
            <w:tcBorders>
              <w:top w:val="single" w:sz="4" w:space="0" w:color="A6A6A6" w:themeColor="background1" w:themeShade="A6"/>
              <w:right w:val="single" w:sz="4" w:space="0" w:color="000000" w:themeColor="text1"/>
            </w:tcBorders>
          </w:tcPr>
          <w:p w14:paraId="37F431D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2009 90 00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844E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CE4019E" w14:textId="77777777" w:rsidTr="00EE7E2A">
        <w:trPr>
          <w:cantSplit/>
        </w:trPr>
        <w:tc>
          <w:tcPr>
            <w:tcW w:w="0" w:type="auto"/>
            <w:tcBorders>
              <w:top w:val="single" w:sz="4" w:space="0" w:color="A6A6A6" w:themeColor="background1" w:themeShade="A6"/>
              <w:right w:val="single" w:sz="4" w:space="0" w:color="000000" w:themeColor="text1"/>
            </w:tcBorders>
          </w:tcPr>
          <w:p w14:paraId="2B8FD3A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885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5325B5C" w14:textId="77777777" w:rsidTr="00EE7E2A">
        <w:trPr>
          <w:cantSplit/>
        </w:trPr>
        <w:tc>
          <w:tcPr>
            <w:tcW w:w="0" w:type="auto"/>
            <w:tcBorders>
              <w:top w:val="single" w:sz="4" w:space="0" w:color="A6A6A6" w:themeColor="background1" w:themeShade="A6"/>
              <w:right w:val="single" w:sz="4" w:space="0" w:color="000000" w:themeColor="text1"/>
            </w:tcBorders>
          </w:tcPr>
          <w:p w14:paraId="221EBB6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8305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0539D78" w14:textId="77777777" w:rsidTr="00EE7E2A">
        <w:trPr>
          <w:cantSplit/>
        </w:trPr>
        <w:tc>
          <w:tcPr>
            <w:tcW w:w="0" w:type="auto"/>
            <w:tcBorders>
              <w:top w:val="single" w:sz="4" w:space="0" w:color="A6A6A6" w:themeColor="background1" w:themeShade="A6"/>
              <w:right w:val="single" w:sz="4" w:space="0" w:color="000000" w:themeColor="text1"/>
            </w:tcBorders>
          </w:tcPr>
          <w:p w14:paraId="17E79A4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6AF6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27B8EF8" w14:textId="77777777" w:rsidTr="00EE7E2A">
        <w:trPr>
          <w:cantSplit/>
        </w:trPr>
        <w:tc>
          <w:tcPr>
            <w:tcW w:w="0" w:type="auto"/>
            <w:tcBorders>
              <w:top w:val="single" w:sz="4" w:space="0" w:color="A6A6A6" w:themeColor="background1" w:themeShade="A6"/>
              <w:right w:val="single" w:sz="4" w:space="0" w:color="000000" w:themeColor="text1"/>
            </w:tcBorders>
          </w:tcPr>
          <w:p w14:paraId="42CCCE0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08965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7562942" w14:textId="77777777" w:rsidTr="00EE7E2A">
        <w:trPr>
          <w:cantSplit/>
        </w:trPr>
        <w:tc>
          <w:tcPr>
            <w:tcW w:w="0" w:type="auto"/>
            <w:tcBorders>
              <w:top w:val="single" w:sz="4" w:space="0" w:color="A6A6A6" w:themeColor="background1" w:themeShade="A6"/>
              <w:right w:val="single" w:sz="4" w:space="0" w:color="000000" w:themeColor="text1"/>
            </w:tcBorders>
          </w:tcPr>
          <w:p w14:paraId="6928AF5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DC528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AAEBA82" w14:textId="77777777" w:rsidTr="00EE7E2A">
        <w:trPr>
          <w:cantSplit/>
        </w:trPr>
        <w:tc>
          <w:tcPr>
            <w:tcW w:w="0" w:type="auto"/>
            <w:tcBorders>
              <w:top w:val="single" w:sz="4" w:space="0" w:color="A6A6A6" w:themeColor="background1" w:themeShade="A6"/>
              <w:right w:val="single" w:sz="4" w:space="0" w:color="000000" w:themeColor="text1"/>
            </w:tcBorders>
          </w:tcPr>
          <w:p w14:paraId="5F798F4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79BF5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F54F5E9" w14:textId="77777777" w:rsidTr="00EE7E2A">
        <w:trPr>
          <w:cantSplit/>
        </w:trPr>
        <w:tc>
          <w:tcPr>
            <w:tcW w:w="0" w:type="auto"/>
            <w:tcBorders>
              <w:top w:val="single" w:sz="4" w:space="0" w:color="A6A6A6" w:themeColor="background1" w:themeShade="A6"/>
              <w:right w:val="single" w:sz="4" w:space="0" w:color="000000" w:themeColor="text1"/>
            </w:tcBorders>
          </w:tcPr>
          <w:p w14:paraId="5C35ECC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8BF0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DDD38B5" w14:textId="77777777" w:rsidTr="00EE7E2A">
        <w:trPr>
          <w:cantSplit/>
        </w:trPr>
        <w:tc>
          <w:tcPr>
            <w:tcW w:w="0" w:type="auto"/>
            <w:tcBorders>
              <w:top w:val="single" w:sz="4" w:space="0" w:color="A6A6A6" w:themeColor="background1" w:themeShade="A6"/>
              <w:right w:val="single" w:sz="4" w:space="0" w:color="000000" w:themeColor="text1"/>
            </w:tcBorders>
          </w:tcPr>
          <w:p w14:paraId="796AD65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DBAA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B0F6F5" w14:textId="77777777" w:rsidTr="00EE7E2A">
        <w:trPr>
          <w:cantSplit/>
        </w:trPr>
        <w:tc>
          <w:tcPr>
            <w:tcW w:w="0" w:type="auto"/>
            <w:tcBorders>
              <w:top w:val="single" w:sz="4" w:space="0" w:color="A6A6A6" w:themeColor="background1" w:themeShade="A6"/>
              <w:right w:val="single" w:sz="4" w:space="0" w:color="000000" w:themeColor="text1"/>
            </w:tcBorders>
          </w:tcPr>
          <w:p w14:paraId="1AD5548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820D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1A85012" w14:textId="77777777" w:rsidTr="00EE7E2A">
        <w:trPr>
          <w:cantSplit/>
        </w:trPr>
        <w:tc>
          <w:tcPr>
            <w:tcW w:w="0" w:type="auto"/>
            <w:tcBorders>
              <w:top w:val="single" w:sz="4" w:space="0" w:color="A6A6A6" w:themeColor="background1" w:themeShade="A6"/>
              <w:right w:val="single" w:sz="4" w:space="0" w:color="000000" w:themeColor="text1"/>
            </w:tcBorders>
          </w:tcPr>
          <w:p w14:paraId="64FECB7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0E32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0A5722" w14:textId="77777777" w:rsidTr="00EE7E2A">
        <w:trPr>
          <w:cantSplit/>
        </w:trPr>
        <w:tc>
          <w:tcPr>
            <w:tcW w:w="0" w:type="auto"/>
            <w:tcBorders>
              <w:top w:val="single" w:sz="4" w:space="0" w:color="A6A6A6" w:themeColor="background1" w:themeShade="A6"/>
              <w:right w:val="single" w:sz="4" w:space="0" w:color="000000" w:themeColor="text1"/>
            </w:tcBorders>
          </w:tcPr>
          <w:p w14:paraId="6114C61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011ED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425DA0" w14:textId="77777777" w:rsidTr="00EE7E2A">
        <w:trPr>
          <w:cantSplit/>
        </w:trPr>
        <w:tc>
          <w:tcPr>
            <w:tcW w:w="0" w:type="auto"/>
            <w:tcBorders>
              <w:top w:val="single" w:sz="4" w:space="0" w:color="A6A6A6" w:themeColor="background1" w:themeShade="A6"/>
              <w:right w:val="single" w:sz="4" w:space="0" w:color="000000" w:themeColor="text1"/>
            </w:tcBorders>
          </w:tcPr>
          <w:p w14:paraId="72BD929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D592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47782EF" w14:textId="77777777" w:rsidTr="00EE7E2A">
        <w:trPr>
          <w:cantSplit/>
        </w:trPr>
        <w:tc>
          <w:tcPr>
            <w:tcW w:w="0" w:type="auto"/>
            <w:tcBorders>
              <w:top w:val="single" w:sz="4" w:space="0" w:color="A6A6A6" w:themeColor="background1" w:themeShade="A6"/>
              <w:right w:val="single" w:sz="4" w:space="0" w:color="000000" w:themeColor="text1"/>
            </w:tcBorders>
          </w:tcPr>
          <w:p w14:paraId="430E93F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F90E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41B4CFA" w14:textId="77777777" w:rsidTr="00EE7E2A">
        <w:trPr>
          <w:cantSplit/>
        </w:trPr>
        <w:tc>
          <w:tcPr>
            <w:tcW w:w="0" w:type="auto"/>
            <w:tcBorders>
              <w:top w:val="single" w:sz="4" w:space="0" w:color="A6A6A6" w:themeColor="background1" w:themeShade="A6"/>
              <w:right w:val="single" w:sz="4" w:space="0" w:color="000000" w:themeColor="text1"/>
            </w:tcBorders>
          </w:tcPr>
          <w:p w14:paraId="77E6AC1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64E1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14B7C3B" w14:textId="77777777" w:rsidTr="00EE7E2A">
        <w:trPr>
          <w:cantSplit/>
        </w:trPr>
        <w:tc>
          <w:tcPr>
            <w:tcW w:w="0" w:type="auto"/>
            <w:tcBorders>
              <w:top w:val="single" w:sz="4" w:space="0" w:color="A6A6A6" w:themeColor="background1" w:themeShade="A6"/>
              <w:right w:val="single" w:sz="4" w:space="0" w:color="000000" w:themeColor="text1"/>
            </w:tcBorders>
          </w:tcPr>
          <w:p w14:paraId="4664D9B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00A1C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D651598" w14:textId="77777777" w:rsidTr="00EE7E2A">
        <w:trPr>
          <w:cantSplit/>
        </w:trPr>
        <w:tc>
          <w:tcPr>
            <w:tcW w:w="0" w:type="auto"/>
            <w:tcBorders>
              <w:top w:val="single" w:sz="4" w:space="0" w:color="A6A6A6" w:themeColor="background1" w:themeShade="A6"/>
              <w:right w:val="single" w:sz="4" w:space="0" w:color="000000" w:themeColor="text1"/>
            </w:tcBorders>
          </w:tcPr>
          <w:p w14:paraId="47E99F9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9CAB5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C006E1" w14:textId="77777777" w:rsidTr="00EE7E2A">
        <w:trPr>
          <w:cantSplit/>
        </w:trPr>
        <w:tc>
          <w:tcPr>
            <w:tcW w:w="0" w:type="auto"/>
            <w:tcBorders>
              <w:top w:val="single" w:sz="4" w:space="0" w:color="A6A6A6" w:themeColor="background1" w:themeShade="A6"/>
              <w:right w:val="single" w:sz="4" w:space="0" w:color="000000" w:themeColor="text1"/>
            </w:tcBorders>
          </w:tcPr>
          <w:p w14:paraId="09FA59E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5721F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6CCFCE2" w14:textId="77777777" w:rsidTr="00EE7E2A">
        <w:trPr>
          <w:cantSplit/>
        </w:trPr>
        <w:tc>
          <w:tcPr>
            <w:tcW w:w="0" w:type="auto"/>
            <w:tcBorders>
              <w:top w:val="single" w:sz="4" w:space="0" w:color="A6A6A6" w:themeColor="background1" w:themeShade="A6"/>
              <w:right w:val="single" w:sz="4" w:space="0" w:color="000000" w:themeColor="text1"/>
            </w:tcBorders>
          </w:tcPr>
          <w:p w14:paraId="4AD4DE5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63CD6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5091A4E" w14:textId="77777777" w:rsidTr="00EE7E2A">
        <w:trPr>
          <w:cantSplit/>
        </w:trPr>
        <w:tc>
          <w:tcPr>
            <w:tcW w:w="0" w:type="auto"/>
            <w:tcBorders>
              <w:top w:val="single" w:sz="4" w:space="0" w:color="A6A6A6" w:themeColor="background1" w:themeShade="A6"/>
              <w:right w:val="single" w:sz="4" w:space="0" w:color="000000" w:themeColor="text1"/>
            </w:tcBorders>
          </w:tcPr>
          <w:p w14:paraId="010E30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6BA79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6E577B" w14:textId="77777777" w:rsidTr="00EE7E2A">
        <w:trPr>
          <w:cantSplit/>
        </w:trPr>
        <w:tc>
          <w:tcPr>
            <w:tcW w:w="0" w:type="auto"/>
            <w:tcBorders>
              <w:top w:val="single" w:sz="4" w:space="0" w:color="A6A6A6" w:themeColor="background1" w:themeShade="A6"/>
              <w:right w:val="single" w:sz="4" w:space="0" w:color="000000" w:themeColor="text1"/>
            </w:tcBorders>
          </w:tcPr>
          <w:p w14:paraId="79430E7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FEC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16E192D" w14:textId="77777777" w:rsidTr="00EE7E2A">
        <w:trPr>
          <w:cantSplit/>
        </w:trPr>
        <w:tc>
          <w:tcPr>
            <w:tcW w:w="0" w:type="auto"/>
            <w:tcBorders>
              <w:top w:val="single" w:sz="4" w:space="0" w:color="A6A6A6" w:themeColor="background1" w:themeShade="A6"/>
              <w:right w:val="single" w:sz="4" w:space="0" w:color="000000" w:themeColor="text1"/>
            </w:tcBorders>
          </w:tcPr>
          <w:p w14:paraId="1C1EFEE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48E2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7938B1" w14:textId="77777777" w:rsidTr="00EE7E2A">
        <w:trPr>
          <w:cantSplit/>
        </w:trPr>
        <w:tc>
          <w:tcPr>
            <w:tcW w:w="0" w:type="auto"/>
            <w:tcBorders>
              <w:top w:val="single" w:sz="4" w:space="0" w:color="A6A6A6" w:themeColor="background1" w:themeShade="A6"/>
              <w:right w:val="single" w:sz="4" w:space="0" w:color="000000" w:themeColor="text1"/>
            </w:tcBorders>
          </w:tcPr>
          <w:p w14:paraId="07C8B76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2FCA8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E4715B8" w14:textId="77777777" w:rsidTr="00EE7E2A">
        <w:trPr>
          <w:cantSplit/>
        </w:trPr>
        <w:tc>
          <w:tcPr>
            <w:tcW w:w="0" w:type="auto"/>
            <w:tcBorders>
              <w:top w:val="single" w:sz="4" w:space="0" w:color="A6A6A6" w:themeColor="background1" w:themeShade="A6"/>
              <w:right w:val="single" w:sz="4" w:space="0" w:color="000000" w:themeColor="text1"/>
            </w:tcBorders>
          </w:tcPr>
          <w:p w14:paraId="0380B91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4A6D1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8F717E5" w14:textId="77777777" w:rsidTr="00EE7E2A">
        <w:trPr>
          <w:cantSplit/>
        </w:trPr>
        <w:tc>
          <w:tcPr>
            <w:tcW w:w="0" w:type="auto"/>
            <w:tcBorders>
              <w:top w:val="single" w:sz="4" w:space="0" w:color="A6A6A6" w:themeColor="background1" w:themeShade="A6"/>
              <w:right w:val="single" w:sz="4" w:space="0" w:color="000000" w:themeColor="text1"/>
            </w:tcBorders>
          </w:tcPr>
          <w:p w14:paraId="1819071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1CFA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B65243F" w14:textId="77777777" w:rsidTr="00EE7E2A">
        <w:trPr>
          <w:cantSplit/>
        </w:trPr>
        <w:tc>
          <w:tcPr>
            <w:tcW w:w="0" w:type="auto"/>
            <w:tcBorders>
              <w:top w:val="single" w:sz="4" w:space="0" w:color="A6A6A6" w:themeColor="background1" w:themeShade="A6"/>
              <w:right w:val="single" w:sz="4" w:space="0" w:color="000000" w:themeColor="text1"/>
            </w:tcBorders>
          </w:tcPr>
          <w:p w14:paraId="3A5CA62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FDB1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C42E925" w14:textId="77777777" w:rsidTr="00EE7E2A">
        <w:trPr>
          <w:cantSplit/>
        </w:trPr>
        <w:tc>
          <w:tcPr>
            <w:tcW w:w="0" w:type="auto"/>
            <w:tcBorders>
              <w:top w:val="single" w:sz="4" w:space="0" w:color="A6A6A6" w:themeColor="background1" w:themeShade="A6"/>
              <w:right w:val="single" w:sz="4" w:space="0" w:color="000000" w:themeColor="text1"/>
            </w:tcBorders>
          </w:tcPr>
          <w:p w14:paraId="222C80B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3DC9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E67BE18" w14:textId="77777777" w:rsidTr="00EE7E2A">
        <w:trPr>
          <w:cantSplit/>
        </w:trPr>
        <w:tc>
          <w:tcPr>
            <w:tcW w:w="0" w:type="auto"/>
            <w:tcBorders>
              <w:top w:val="single" w:sz="4" w:space="0" w:color="A6A6A6" w:themeColor="background1" w:themeShade="A6"/>
              <w:right w:val="single" w:sz="4" w:space="0" w:color="000000" w:themeColor="text1"/>
            </w:tcBorders>
          </w:tcPr>
          <w:p w14:paraId="3DF70B2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74BC4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587C8A" w14:textId="77777777" w:rsidTr="00EE7E2A">
        <w:trPr>
          <w:cantSplit/>
        </w:trPr>
        <w:tc>
          <w:tcPr>
            <w:tcW w:w="0" w:type="auto"/>
            <w:tcBorders>
              <w:top w:val="single" w:sz="4" w:space="0" w:color="A6A6A6" w:themeColor="background1" w:themeShade="A6"/>
              <w:right w:val="single" w:sz="4" w:space="0" w:color="000000" w:themeColor="text1"/>
            </w:tcBorders>
          </w:tcPr>
          <w:p w14:paraId="0CF4717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0C3E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77C148" w14:textId="77777777" w:rsidTr="00EE7E2A">
        <w:trPr>
          <w:cantSplit/>
        </w:trPr>
        <w:tc>
          <w:tcPr>
            <w:tcW w:w="0" w:type="auto"/>
            <w:tcBorders>
              <w:top w:val="single" w:sz="4" w:space="0" w:color="A6A6A6" w:themeColor="background1" w:themeShade="A6"/>
              <w:right w:val="single" w:sz="4" w:space="0" w:color="000000" w:themeColor="text1"/>
            </w:tcBorders>
          </w:tcPr>
          <w:p w14:paraId="6DAE8B2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C586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C0F7A5" w14:textId="77777777" w:rsidTr="00EE7E2A">
        <w:trPr>
          <w:cantSplit/>
        </w:trPr>
        <w:tc>
          <w:tcPr>
            <w:tcW w:w="0" w:type="auto"/>
            <w:tcBorders>
              <w:top w:val="single" w:sz="4" w:space="0" w:color="A6A6A6" w:themeColor="background1" w:themeShade="A6"/>
              <w:right w:val="single" w:sz="4" w:space="0" w:color="000000" w:themeColor="text1"/>
            </w:tcBorders>
          </w:tcPr>
          <w:p w14:paraId="7B3EAF8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E1067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BB5015" w14:textId="77777777" w:rsidTr="00EE7E2A">
        <w:trPr>
          <w:cantSplit/>
        </w:trPr>
        <w:tc>
          <w:tcPr>
            <w:tcW w:w="0" w:type="auto"/>
            <w:tcBorders>
              <w:top w:val="single" w:sz="4" w:space="0" w:color="A6A6A6" w:themeColor="background1" w:themeShade="A6"/>
              <w:right w:val="single" w:sz="4" w:space="0" w:color="000000" w:themeColor="text1"/>
            </w:tcBorders>
          </w:tcPr>
          <w:p w14:paraId="4AE9193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78DC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14B9D7" w14:textId="77777777" w:rsidTr="00EE7E2A">
        <w:trPr>
          <w:cantSplit/>
        </w:trPr>
        <w:tc>
          <w:tcPr>
            <w:tcW w:w="0" w:type="auto"/>
            <w:tcBorders>
              <w:top w:val="single" w:sz="4" w:space="0" w:color="A6A6A6" w:themeColor="background1" w:themeShade="A6"/>
              <w:right w:val="single" w:sz="4" w:space="0" w:color="000000" w:themeColor="text1"/>
            </w:tcBorders>
          </w:tcPr>
          <w:p w14:paraId="2AFC04A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4C52E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61CC493" w14:textId="77777777" w:rsidTr="00EE7E2A">
        <w:trPr>
          <w:cantSplit/>
        </w:trPr>
        <w:tc>
          <w:tcPr>
            <w:tcW w:w="0" w:type="auto"/>
            <w:tcBorders>
              <w:top w:val="single" w:sz="4" w:space="0" w:color="A6A6A6" w:themeColor="background1" w:themeShade="A6"/>
              <w:right w:val="single" w:sz="4" w:space="0" w:color="000000" w:themeColor="text1"/>
            </w:tcBorders>
          </w:tcPr>
          <w:p w14:paraId="1E2A2BB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D128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147C01" w14:textId="77777777" w:rsidTr="00EE7E2A">
        <w:trPr>
          <w:cantSplit/>
        </w:trPr>
        <w:tc>
          <w:tcPr>
            <w:tcW w:w="0" w:type="auto"/>
            <w:tcBorders>
              <w:top w:val="single" w:sz="4" w:space="0" w:color="A6A6A6" w:themeColor="background1" w:themeShade="A6"/>
              <w:right w:val="single" w:sz="4" w:space="0" w:color="000000" w:themeColor="text1"/>
            </w:tcBorders>
          </w:tcPr>
          <w:p w14:paraId="18ADF4B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92355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E5BA01" w14:textId="77777777" w:rsidTr="00EE7E2A">
        <w:trPr>
          <w:cantSplit/>
        </w:trPr>
        <w:tc>
          <w:tcPr>
            <w:tcW w:w="0" w:type="auto"/>
            <w:tcBorders>
              <w:top w:val="single" w:sz="4" w:space="0" w:color="A6A6A6" w:themeColor="background1" w:themeShade="A6"/>
              <w:right w:val="single" w:sz="4" w:space="0" w:color="000000" w:themeColor="text1"/>
            </w:tcBorders>
          </w:tcPr>
          <w:p w14:paraId="24E61DD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127A2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C85BC07" w14:textId="77777777" w:rsidTr="00EE7E2A">
        <w:trPr>
          <w:cantSplit/>
        </w:trPr>
        <w:tc>
          <w:tcPr>
            <w:tcW w:w="0" w:type="auto"/>
            <w:tcBorders>
              <w:top w:val="single" w:sz="4" w:space="0" w:color="A6A6A6" w:themeColor="background1" w:themeShade="A6"/>
              <w:right w:val="single" w:sz="4" w:space="0" w:color="000000" w:themeColor="text1"/>
            </w:tcBorders>
          </w:tcPr>
          <w:p w14:paraId="4E1DB84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32E4F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02FADC" w14:textId="77777777" w:rsidTr="00EE7E2A">
        <w:trPr>
          <w:cantSplit/>
        </w:trPr>
        <w:tc>
          <w:tcPr>
            <w:tcW w:w="0" w:type="auto"/>
            <w:tcBorders>
              <w:top w:val="single" w:sz="4" w:space="0" w:color="A6A6A6" w:themeColor="background1" w:themeShade="A6"/>
              <w:right w:val="single" w:sz="4" w:space="0" w:color="000000" w:themeColor="text1"/>
            </w:tcBorders>
          </w:tcPr>
          <w:p w14:paraId="618B478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4346E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C1C1CB7" w14:textId="77777777" w:rsidTr="00EE7E2A">
        <w:trPr>
          <w:cantSplit/>
        </w:trPr>
        <w:tc>
          <w:tcPr>
            <w:tcW w:w="0" w:type="auto"/>
            <w:tcBorders>
              <w:top w:val="single" w:sz="4" w:space="0" w:color="A6A6A6" w:themeColor="background1" w:themeShade="A6"/>
              <w:right w:val="single" w:sz="4" w:space="0" w:color="000000" w:themeColor="text1"/>
            </w:tcBorders>
          </w:tcPr>
          <w:p w14:paraId="2C5E8A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76CF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C8EF40B" w14:textId="77777777" w:rsidTr="00EE7E2A">
        <w:trPr>
          <w:cantSplit/>
        </w:trPr>
        <w:tc>
          <w:tcPr>
            <w:tcW w:w="0" w:type="auto"/>
            <w:tcBorders>
              <w:top w:val="single" w:sz="4" w:space="0" w:color="A6A6A6" w:themeColor="background1" w:themeShade="A6"/>
              <w:right w:val="single" w:sz="4" w:space="0" w:color="000000" w:themeColor="text1"/>
            </w:tcBorders>
          </w:tcPr>
          <w:p w14:paraId="6D86824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40C9E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4E5FE32" w14:textId="77777777" w:rsidTr="00EE7E2A">
        <w:trPr>
          <w:cantSplit/>
        </w:trPr>
        <w:tc>
          <w:tcPr>
            <w:tcW w:w="0" w:type="auto"/>
            <w:tcBorders>
              <w:top w:val="single" w:sz="4" w:space="0" w:color="A6A6A6" w:themeColor="background1" w:themeShade="A6"/>
              <w:right w:val="single" w:sz="4" w:space="0" w:color="000000" w:themeColor="text1"/>
            </w:tcBorders>
          </w:tcPr>
          <w:p w14:paraId="5335224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03D2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EFCD17" w14:textId="77777777" w:rsidTr="00EE7E2A">
        <w:trPr>
          <w:cantSplit/>
        </w:trPr>
        <w:tc>
          <w:tcPr>
            <w:tcW w:w="0" w:type="auto"/>
            <w:tcBorders>
              <w:top w:val="single" w:sz="4" w:space="0" w:color="A6A6A6" w:themeColor="background1" w:themeShade="A6"/>
              <w:right w:val="single" w:sz="4" w:space="0" w:color="000000" w:themeColor="text1"/>
            </w:tcBorders>
          </w:tcPr>
          <w:p w14:paraId="46558A8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AFFFA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87A0441" w14:textId="77777777" w:rsidTr="00EE7E2A">
        <w:trPr>
          <w:cantSplit/>
        </w:trPr>
        <w:tc>
          <w:tcPr>
            <w:tcW w:w="0" w:type="auto"/>
            <w:tcBorders>
              <w:top w:val="single" w:sz="4" w:space="0" w:color="A6A6A6" w:themeColor="background1" w:themeShade="A6"/>
              <w:right w:val="single" w:sz="4" w:space="0" w:color="000000" w:themeColor="text1"/>
            </w:tcBorders>
          </w:tcPr>
          <w:p w14:paraId="069BA4E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1F89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6367790" w14:textId="77777777" w:rsidTr="00EE7E2A">
        <w:trPr>
          <w:cantSplit/>
        </w:trPr>
        <w:tc>
          <w:tcPr>
            <w:tcW w:w="0" w:type="auto"/>
            <w:tcBorders>
              <w:top w:val="single" w:sz="4" w:space="0" w:color="A6A6A6" w:themeColor="background1" w:themeShade="A6"/>
              <w:right w:val="single" w:sz="4" w:space="0" w:color="000000" w:themeColor="text1"/>
            </w:tcBorders>
          </w:tcPr>
          <w:p w14:paraId="7C021E2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CD28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92A779" w14:textId="77777777" w:rsidTr="00EE7E2A">
        <w:trPr>
          <w:cantSplit/>
        </w:trPr>
        <w:tc>
          <w:tcPr>
            <w:tcW w:w="0" w:type="auto"/>
            <w:tcBorders>
              <w:top w:val="single" w:sz="4" w:space="0" w:color="A6A6A6" w:themeColor="background1" w:themeShade="A6"/>
              <w:right w:val="single" w:sz="4" w:space="0" w:color="000000" w:themeColor="text1"/>
            </w:tcBorders>
          </w:tcPr>
          <w:p w14:paraId="6295B16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3409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594F1D3" w14:textId="77777777" w:rsidTr="00EE7E2A">
        <w:trPr>
          <w:cantSplit/>
        </w:trPr>
        <w:tc>
          <w:tcPr>
            <w:tcW w:w="0" w:type="auto"/>
            <w:tcBorders>
              <w:top w:val="single" w:sz="4" w:space="0" w:color="A6A6A6" w:themeColor="background1" w:themeShade="A6"/>
              <w:right w:val="single" w:sz="4" w:space="0" w:color="000000" w:themeColor="text1"/>
            </w:tcBorders>
          </w:tcPr>
          <w:p w14:paraId="592F77A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EA32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45CCBB7" w14:textId="77777777" w:rsidTr="00EE7E2A">
        <w:trPr>
          <w:cantSplit/>
        </w:trPr>
        <w:tc>
          <w:tcPr>
            <w:tcW w:w="0" w:type="auto"/>
            <w:tcBorders>
              <w:top w:val="single" w:sz="4" w:space="0" w:color="A6A6A6" w:themeColor="background1" w:themeShade="A6"/>
              <w:right w:val="single" w:sz="4" w:space="0" w:color="000000" w:themeColor="text1"/>
            </w:tcBorders>
          </w:tcPr>
          <w:p w14:paraId="3E0DCE0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6642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6A2BE4" w14:textId="77777777" w:rsidTr="00EE7E2A">
        <w:trPr>
          <w:cantSplit/>
        </w:trPr>
        <w:tc>
          <w:tcPr>
            <w:tcW w:w="0" w:type="auto"/>
            <w:tcBorders>
              <w:top w:val="single" w:sz="4" w:space="0" w:color="A6A6A6" w:themeColor="background1" w:themeShade="A6"/>
              <w:right w:val="single" w:sz="4" w:space="0" w:color="000000" w:themeColor="text1"/>
            </w:tcBorders>
          </w:tcPr>
          <w:p w14:paraId="66FFF10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DEF8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7C44647" w14:textId="77777777" w:rsidTr="00EE7E2A">
        <w:trPr>
          <w:cantSplit/>
        </w:trPr>
        <w:tc>
          <w:tcPr>
            <w:tcW w:w="0" w:type="auto"/>
            <w:tcBorders>
              <w:top w:val="single" w:sz="4" w:space="0" w:color="A6A6A6" w:themeColor="background1" w:themeShade="A6"/>
              <w:right w:val="single" w:sz="4" w:space="0" w:color="000000" w:themeColor="text1"/>
            </w:tcBorders>
          </w:tcPr>
          <w:p w14:paraId="1A227F4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8A7A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6B609C9" w14:textId="77777777" w:rsidTr="00EE7E2A">
        <w:trPr>
          <w:cantSplit/>
        </w:trPr>
        <w:tc>
          <w:tcPr>
            <w:tcW w:w="0" w:type="auto"/>
            <w:tcBorders>
              <w:top w:val="single" w:sz="4" w:space="0" w:color="A6A6A6" w:themeColor="background1" w:themeShade="A6"/>
              <w:right w:val="single" w:sz="4" w:space="0" w:color="000000" w:themeColor="text1"/>
            </w:tcBorders>
          </w:tcPr>
          <w:p w14:paraId="0FC8C36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FCDCF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302B939" w14:textId="77777777" w:rsidTr="00EE7E2A">
        <w:trPr>
          <w:cantSplit/>
        </w:trPr>
        <w:tc>
          <w:tcPr>
            <w:tcW w:w="0" w:type="auto"/>
            <w:tcBorders>
              <w:top w:val="single" w:sz="4" w:space="0" w:color="A6A6A6" w:themeColor="background1" w:themeShade="A6"/>
              <w:right w:val="single" w:sz="4" w:space="0" w:color="000000" w:themeColor="text1"/>
            </w:tcBorders>
          </w:tcPr>
          <w:p w14:paraId="00A228E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0716C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C3C504" w14:textId="77777777" w:rsidTr="00EE7E2A">
        <w:trPr>
          <w:cantSplit/>
        </w:trPr>
        <w:tc>
          <w:tcPr>
            <w:tcW w:w="0" w:type="auto"/>
            <w:tcBorders>
              <w:top w:val="single" w:sz="4" w:space="0" w:color="A6A6A6" w:themeColor="background1" w:themeShade="A6"/>
              <w:right w:val="single" w:sz="4" w:space="0" w:color="000000" w:themeColor="text1"/>
            </w:tcBorders>
          </w:tcPr>
          <w:p w14:paraId="4A88A3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F8904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3E4C873" w14:textId="77777777" w:rsidTr="00EE7E2A">
        <w:trPr>
          <w:cantSplit/>
        </w:trPr>
        <w:tc>
          <w:tcPr>
            <w:tcW w:w="0" w:type="auto"/>
            <w:tcBorders>
              <w:top w:val="single" w:sz="4" w:space="0" w:color="A6A6A6" w:themeColor="background1" w:themeShade="A6"/>
              <w:right w:val="single" w:sz="4" w:space="0" w:color="000000" w:themeColor="text1"/>
            </w:tcBorders>
          </w:tcPr>
          <w:p w14:paraId="496A006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E09A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44F87BC" w14:textId="77777777" w:rsidTr="00EE7E2A">
        <w:trPr>
          <w:cantSplit/>
        </w:trPr>
        <w:tc>
          <w:tcPr>
            <w:tcW w:w="0" w:type="auto"/>
            <w:tcBorders>
              <w:top w:val="single" w:sz="4" w:space="0" w:color="A6A6A6" w:themeColor="background1" w:themeShade="A6"/>
              <w:right w:val="single" w:sz="4" w:space="0" w:color="000000" w:themeColor="text1"/>
            </w:tcBorders>
          </w:tcPr>
          <w:p w14:paraId="7AEA9E8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D054B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4FAFF89" w14:textId="77777777" w:rsidTr="00EE7E2A">
        <w:trPr>
          <w:cantSplit/>
        </w:trPr>
        <w:tc>
          <w:tcPr>
            <w:tcW w:w="0" w:type="auto"/>
            <w:tcBorders>
              <w:top w:val="single" w:sz="4" w:space="0" w:color="A6A6A6" w:themeColor="background1" w:themeShade="A6"/>
              <w:right w:val="single" w:sz="4" w:space="0" w:color="000000" w:themeColor="text1"/>
            </w:tcBorders>
          </w:tcPr>
          <w:p w14:paraId="2A17368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39D0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AAC9F75" w14:textId="77777777" w:rsidTr="00EE7E2A">
        <w:trPr>
          <w:cantSplit/>
        </w:trPr>
        <w:tc>
          <w:tcPr>
            <w:tcW w:w="0" w:type="auto"/>
            <w:tcBorders>
              <w:top w:val="single" w:sz="4" w:space="0" w:color="A6A6A6" w:themeColor="background1" w:themeShade="A6"/>
              <w:right w:val="single" w:sz="4" w:space="0" w:color="000000" w:themeColor="text1"/>
            </w:tcBorders>
          </w:tcPr>
          <w:p w14:paraId="3C2A12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0ACEC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2661A24" w14:textId="77777777" w:rsidTr="00EE7E2A">
        <w:trPr>
          <w:cantSplit/>
        </w:trPr>
        <w:tc>
          <w:tcPr>
            <w:tcW w:w="0" w:type="auto"/>
            <w:tcBorders>
              <w:top w:val="single" w:sz="4" w:space="0" w:color="A6A6A6" w:themeColor="background1" w:themeShade="A6"/>
              <w:right w:val="single" w:sz="4" w:space="0" w:color="000000" w:themeColor="text1"/>
            </w:tcBorders>
          </w:tcPr>
          <w:p w14:paraId="4B6E378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5F3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E4587B" w14:textId="77777777" w:rsidTr="00EE7E2A">
        <w:trPr>
          <w:cantSplit/>
        </w:trPr>
        <w:tc>
          <w:tcPr>
            <w:tcW w:w="0" w:type="auto"/>
            <w:tcBorders>
              <w:top w:val="single" w:sz="4" w:space="0" w:color="A6A6A6" w:themeColor="background1" w:themeShade="A6"/>
              <w:right w:val="single" w:sz="4" w:space="0" w:color="000000" w:themeColor="text1"/>
            </w:tcBorders>
          </w:tcPr>
          <w:p w14:paraId="4205AB5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8C429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FE6588" w14:textId="77777777" w:rsidTr="00EE7E2A">
        <w:trPr>
          <w:cantSplit/>
        </w:trPr>
        <w:tc>
          <w:tcPr>
            <w:tcW w:w="0" w:type="auto"/>
            <w:tcBorders>
              <w:top w:val="single" w:sz="4" w:space="0" w:color="A6A6A6" w:themeColor="background1" w:themeShade="A6"/>
              <w:right w:val="single" w:sz="4" w:space="0" w:color="000000" w:themeColor="text1"/>
            </w:tcBorders>
          </w:tcPr>
          <w:p w14:paraId="7423194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CEA1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7602AC" w14:textId="77777777" w:rsidTr="00EE7E2A">
        <w:trPr>
          <w:cantSplit/>
        </w:trPr>
        <w:tc>
          <w:tcPr>
            <w:tcW w:w="0" w:type="auto"/>
            <w:tcBorders>
              <w:top w:val="single" w:sz="4" w:space="0" w:color="A6A6A6" w:themeColor="background1" w:themeShade="A6"/>
              <w:right w:val="single" w:sz="4" w:space="0" w:color="000000" w:themeColor="text1"/>
            </w:tcBorders>
          </w:tcPr>
          <w:p w14:paraId="5B89C3B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5F00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25AB60F" w14:textId="77777777" w:rsidTr="00EE7E2A">
        <w:trPr>
          <w:cantSplit/>
        </w:trPr>
        <w:tc>
          <w:tcPr>
            <w:tcW w:w="0" w:type="auto"/>
            <w:tcBorders>
              <w:top w:val="single" w:sz="4" w:space="0" w:color="A6A6A6" w:themeColor="background1" w:themeShade="A6"/>
              <w:right w:val="single" w:sz="4" w:space="0" w:color="000000" w:themeColor="text1"/>
            </w:tcBorders>
          </w:tcPr>
          <w:p w14:paraId="3351814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D9B0A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C44690" w14:textId="77777777" w:rsidTr="00EE7E2A">
        <w:trPr>
          <w:cantSplit/>
        </w:trPr>
        <w:tc>
          <w:tcPr>
            <w:tcW w:w="0" w:type="auto"/>
            <w:tcBorders>
              <w:top w:val="single" w:sz="4" w:space="0" w:color="A6A6A6" w:themeColor="background1" w:themeShade="A6"/>
              <w:right w:val="single" w:sz="4" w:space="0" w:color="000000" w:themeColor="text1"/>
            </w:tcBorders>
          </w:tcPr>
          <w:p w14:paraId="5D072A8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F8398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24E7850" w14:textId="77777777" w:rsidTr="00EE7E2A">
        <w:trPr>
          <w:cantSplit/>
        </w:trPr>
        <w:tc>
          <w:tcPr>
            <w:tcW w:w="0" w:type="auto"/>
            <w:tcBorders>
              <w:top w:val="single" w:sz="4" w:space="0" w:color="A6A6A6" w:themeColor="background1" w:themeShade="A6"/>
              <w:right w:val="single" w:sz="4" w:space="0" w:color="000000" w:themeColor="text1"/>
            </w:tcBorders>
          </w:tcPr>
          <w:p w14:paraId="23D3DDA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EB13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FAABA3E" w14:textId="77777777" w:rsidTr="00EE7E2A">
        <w:trPr>
          <w:cantSplit/>
        </w:trPr>
        <w:tc>
          <w:tcPr>
            <w:tcW w:w="0" w:type="auto"/>
            <w:tcBorders>
              <w:top w:val="single" w:sz="4" w:space="0" w:color="A6A6A6" w:themeColor="background1" w:themeShade="A6"/>
              <w:right w:val="single" w:sz="4" w:space="0" w:color="000000" w:themeColor="text1"/>
            </w:tcBorders>
          </w:tcPr>
          <w:p w14:paraId="176A446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CF8E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5E4328" w14:textId="77777777" w:rsidTr="00EE7E2A">
        <w:trPr>
          <w:cantSplit/>
        </w:trPr>
        <w:tc>
          <w:tcPr>
            <w:tcW w:w="0" w:type="auto"/>
            <w:tcBorders>
              <w:top w:val="single" w:sz="4" w:space="0" w:color="A6A6A6" w:themeColor="background1" w:themeShade="A6"/>
              <w:right w:val="single" w:sz="4" w:space="0" w:color="000000" w:themeColor="text1"/>
            </w:tcBorders>
          </w:tcPr>
          <w:p w14:paraId="63B7B37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BC48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0FDE3C1" w14:textId="77777777" w:rsidTr="00EE7E2A">
        <w:trPr>
          <w:cantSplit/>
        </w:trPr>
        <w:tc>
          <w:tcPr>
            <w:tcW w:w="0" w:type="auto"/>
            <w:tcBorders>
              <w:top w:val="single" w:sz="4" w:space="0" w:color="A6A6A6" w:themeColor="background1" w:themeShade="A6"/>
              <w:right w:val="single" w:sz="4" w:space="0" w:color="000000" w:themeColor="text1"/>
            </w:tcBorders>
          </w:tcPr>
          <w:p w14:paraId="79433B8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4ECC3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9A0EACD" w14:textId="77777777" w:rsidTr="00EE7E2A">
        <w:trPr>
          <w:cantSplit/>
        </w:trPr>
        <w:tc>
          <w:tcPr>
            <w:tcW w:w="0" w:type="auto"/>
            <w:tcBorders>
              <w:top w:val="single" w:sz="4" w:space="0" w:color="A6A6A6" w:themeColor="background1" w:themeShade="A6"/>
              <w:right w:val="single" w:sz="4" w:space="0" w:color="000000" w:themeColor="text1"/>
            </w:tcBorders>
          </w:tcPr>
          <w:p w14:paraId="4717214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57E0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14226B" w14:textId="77777777" w:rsidTr="00EE7E2A">
        <w:trPr>
          <w:cantSplit/>
        </w:trPr>
        <w:tc>
          <w:tcPr>
            <w:tcW w:w="0" w:type="auto"/>
            <w:tcBorders>
              <w:top w:val="single" w:sz="4" w:space="0" w:color="A6A6A6" w:themeColor="background1" w:themeShade="A6"/>
              <w:right w:val="single" w:sz="4" w:space="0" w:color="000000" w:themeColor="text1"/>
            </w:tcBorders>
          </w:tcPr>
          <w:p w14:paraId="4D5C718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CCEB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C49285E" w14:textId="77777777" w:rsidTr="00EE7E2A">
        <w:trPr>
          <w:cantSplit/>
        </w:trPr>
        <w:tc>
          <w:tcPr>
            <w:tcW w:w="0" w:type="auto"/>
            <w:tcBorders>
              <w:top w:val="single" w:sz="4" w:space="0" w:color="A6A6A6" w:themeColor="background1" w:themeShade="A6"/>
              <w:right w:val="single" w:sz="4" w:space="0" w:color="000000" w:themeColor="text1"/>
            </w:tcBorders>
          </w:tcPr>
          <w:p w14:paraId="3079432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218A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3D4B74" w14:textId="77777777" w:rsidTr="00EE7E2A">
        <w:trPr>
          <w:cantSplit/>
        </w:trPr>
        <w:tc>
          <w:tcPr>
            <w:tcW w:w="0" w:type="auto"/>
            <w:tcBorders>
              <w:top w:val="single" w:sz="4" w:space="0" w:color="A6A6A6" w:themeColor="background1" w:themeShade="A6"/>
              <w:right w:val="single" w:sz="4" w:space="0" w:color="000000" w:themeColor="text1"/>
            </w:tcBorders>
          </w:tcPr>
          <w:p w14:paraId="2D9E8C9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4730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FEB581" w14:textId="77777777" w:rsidTr="00EE7E2A">
        <w:trPr>
          <w:cantSplit/>
        </w:trPr>
        <w:tc>
          <w:tcPr>
            <w:tcW w:w="0" w:type="auto"/>
            <w:tcBorders>
              <w:top w:val="single" w:sz="4" w:space="0" w:color="A6A6A6" w:themeColor="background1" w:themeShade="A6"/>
              <w:right w:val="single" w:sz="4" w:space="0" w:color="000000" w:themeColor="text1"/>
            </w:tcBorders>
          </w:tcPr>
          <w:p w14:paraId="5484634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269B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F7F6D5" w14:textId="77777777" w:rsidTr="00EE7E2A">
        <w:trPr>
          <w:cantSplit/>
        </w:trPr>
        <w:tc>
          <w:tcPr>
            <w:tcW w:w="0" w:type="auto"/>
            <w:tcBorders>
              <w:top w:val="single" w:sz="4" w:space="0" w:color="A6A6A6" w:themeColor="background1" w:themeShade="A6"/>
              <w:right w:val="single" w:sz="4" w:space="0" w:color="000000" w:themeColor="text1"/>
            </w:tcBorders>
          </w:tcPr>
          <w:p w14:paraId="0B85BA8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50B9E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91D7F13" w14:textId="77777777" w:rsidTr="00EE7E2A">
        <w:trPr>
          <w:cantSplit/>
        </w:trPr>
        <w:tc>
          <w:tcPr>
            <w:tcW w:w="0" w:type="auto"/>
            <w:tcBorders>
              <w:top w:val="single" w:sz="4" w:space="0" w:color="A6A6A6" w:themeColor="background1" w:themeShade="A6"/>
              <w:right w:val="single" w:sz="4" w:space="0" w:color="000000" w:themeColor="text1"/>
            </w:tcBorders>
          </w:tcPr>
          <w:p w14:paraId="0EC51A2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91CA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75102B" w14:textId="77777777" w:rsidTr="00EE7E2A">
        <w:trPr>
          <w:cantSplit/>
        </w:trPr>
        <w:tc>
          <w:tcPr>
            <w:tcW w:w="0" w:type="auto"/>
            <w:tcBorders>
              <w:top w:val="single" w:sz="4" w:space="0" w:color="A6A6A6" w:themeColor="background1" w:themeShade="A6"/>
              <w:right w:val="single" w:sz="4" w:space="0" w:color="000000" w:themeColor="text1"/>
            </w:tcBorders>
          </w:tcPr>
          <w:p w14:paraId="3BA0C32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BCBC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04C8D1C" w14:textId="77777777" w:rsidTr="00EE7E2A">
        <w:trPr>
          <w:cantSplit/>
        </w:trPr>
        <w:tc>
          <w:tcPr>
            <w:tcW w:w="0" w:type="auto"/>
            <w:tcBorders>
              <w:top w:val="single" w:sz="4" w:space="0" w:color="A6A6A6" w:themeColor="background1" w:themeShade="A6"/>
              <w:right w:val="single" w:sz="4" w:space="0" w:color="000000" w:themeColor="text1"/>
            </w:tcBorders>
          </w:tcPr>
          <w:p w14:paraId="08FA26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19D4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625B6D6" w14:textId="77777777" w:rsidTr="00EE7E2A">
        <w:trPr>
          <w:cantSplit/>
        </w:trPr>
        <w:tc>
          <w:tcPr>
            <w:tcW w:w="0" w:type="auto"/>
            <w:tcBorders>
              <w:top w:val="single" w:sz="4" w:space="0" w:color="A6A6A6" w:themeColor="background1" w:themeShade="A6"/>
              <w:right w:val="single" w:sz="4" w:space="0" w:color="000000" w:themeColor="text1"/>
            </w:tcBorders>
          </w:tcPr>
          <w:p w14:paraId="63CE21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D92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AC51AD5" w14:textId="77777777" w:rsidTr="00EE7E2A">
        <w:trPr>
          <w:cantSplit/>
        </w:trPr>
        <w:tc>
          <w:tcPr>
            <w:tcW w:w="0" w:type="auto"/>
            <w:tcBorders>
              <w:top w:val="single" w:sz="4" w:space="0" w:color="A6A6A6" w:themeColor="background1" w:themeShade="A6"/>
              <w:right w:val="single" w:sz="4" w:space="0" w:color="000000" w:themeColor="text1"/>
            </w:tcBorders>
          </w:tcPr>
          <w:p w14:paraId="5FE40D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D4A4D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52845A4" w14:textId="77777777" w:rsidTr="00EE7E2A">
        <w:trPr>
          <w:cantSplit/>
        </w:trPr>
        <w:tc>
          <w:tcPr>
            <w:tcW w:w="0" w:type="auto"/>
            <w:tcBorders>
              <w:top w:val="single" w:sz="4" w:space="0" w:color="A6A6A6" w:themeColor="background1" w:themeShade="A6"/>
              <w:right w:val="single" w:sz="4" w:space="0" w:color="000000" w:themeColor="text1"/>
            </w:tcBorders>
          </w:tcPr>
          <w:p w14:paraId="56A33CD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61C75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0BADB3" w14:textId="77777777" w:rsidTr="00EE7E2A">
        <w:trPr>
          <w:cantSplit/>
        </w:trPr>
        <w:tc>
          <w:tcPr>
            <w:tcW w:w="0" w:type="auto"/>
            <w:tcBorders>
              <w:top w:val="single" w:sz="4" w:space="0" w:color="A6A6A6" w:themeColor="background1" w:themeShade="A6"/>
              <w:right w:val="single" w:sz="4" w:space="0" w:color="000000" w:themeColor="text1"/>
            </w:tcBorders>
          </w:tcPr>
          <w:p w14:paraId="25048EE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B04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97E8D9" w14:textId="77777777" w:rsidTr="00EE7E2A">
        <w:trPr>
          <w:cantSplit/>
        </w:trPr>
        <w:tc>
          <w:tcPr>
            <w:tcW w:w="0" w:type="auto"/>
            <w:tcBorders>
              <w:top w:val="single" w:sz="4" w:space="0" w:color="A6A6A6" w:themeColor="background1" w:themeShade="A6"/>
              <w:right w:val="single" w:sz="4" w:space="0" w:color="000000" w:themeColor="text1"/>
            </w:tcBorders>
          </w:tcPr>
          <w:p w14:paraId="0C13A23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41F66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3A0B63D" w14:textId="77777777" w:rsidTr="00EE7E2A">
        <w:trPr>
          <w:cantSplit/>
        </w:trPr>
        <w:tc>
          <w:tcPr>
            <w:tcW w:w="0" w:type="auto"/>
            <w:tcBorders>
              <w:top w:val="single" w:sz="4" w:space="0" w:color="A6A6A6" w:themeColor="background1" w:themeShade="A6"/>
              <w:right w:val="single" w:sz="4" w:space="0" w:color="000000" w:themeColor="text1"/>
            </w:tcBorders>
          </w:tcPr>
          <w:p w14:paraId="6FCCB59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5EEC6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EAE4D2" w14:textId="77777777" w:rsidTr="00EE7E2A">
        <w:trPr>
          <w:cantSplit/>
        </w:trPr>
        <w:tc>
          <w:tcPr>
            <w:tcW w:w="0" w:type="auto"/>
            <w:tcBorders>
              <w:top w:val="single" w:sz="4" w:space="0" w:color="A6A6A6" w:themeColor="background1" w:themeShade="A6"/>
              <w:right w:val="single" w:sz="4" w:space="0" w:color="000000" w:themeColor="text1"/>
            </w:tcBorders>
          </w:tcPr>
          <w:p w14:paraId="677C152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5697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B781885" w14:textId="77777777" w:rsidTr="00EE7E2A">
        <w:trPr>
          <w:cantSplit/>
        </w:trPr>
        <w:tc>
          <w:tcPr>
            <w:tcW w:w="0" w:type="auto"/>
            <w:tcBorders>
              <w:top w:val="single" w:sz="4" w:space="0" w:color="A6A6A6" w:themeColor="background1" w:themeShade="A6"/>
              <w:right w:val="single" w:sz="4" w:space="0" w:color="000000" w:themeColor="text1"/>
            </w:tcBorders>
          </w:tcPr>
          <w:p w14:paraId="3959452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E9C1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DB2B0D2" w14:textId="77777777" w:rsidTr="00EE7E2A">
        <w:trPr>
          <w:cantSplit/>
        </w:trPr>
        <w:tc>
          <w:tcPr>
            <w:tcW w:w="0" w:type="auto"/>
            <w:tcBorders>
              <w:top w:val="single" w:sz="4" w:space="0" w:color="A6A6A6" w:themeColor="background1" w:themeShade="A6"/>
              <w:right w:val="single" w:sz="4" w:space="0" w:color="000000" w:themeColor="text1"/>
            </w:tcBorders>
          </w:tcPr>
          <w:p w14:paraId="6951763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30016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DFC377A" w14:textId="77777777" w:rsidTr="00EE7E2A">
        <w:trPr>
          <w:cantSplit/>
        </w:trPr>
        <w:tc>
          <w:tcPr>
            <w:tcW w:w="0" w:type="auto"/>
            <w:tcBorders>
              <w:top w:val="single" w:sz="4" w:space="0" w:color="A6A6A6" w:themeColor="background1" w:themeShade="A6"/>
              <w:right w:val="single" w:sz="4" w:space="0" w:color="000000" w:themeColor="text1"/>
            </w:tcBorders>
          </w:tcPr>
          <w:p w14:paraId="5B36516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DE234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12BA79" w14:textId="77777777" w:rsidTr="00EE7E2A">
        <w:trPr>
          <w:cantSplit/>
        </w:trPr>
        <w:tc>
          <w:tcPr>
            <w:tcW w:w="0" w:type="auto"/>
            <w:tcBorders>
              <w:top w:val="single" w:sz="4" w:space="0" w:color="A6A6A6" w:themeColor="background1" w:themeShade="A6"/>
              <w:right w:val="single" w:sz="4" w:space="0" w:color="000000" w:themeColor="text1"/>
            </w:tcBorders>
          </w:tcPr>
          <w:p w14:paraId="2FE9379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0731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7651EF" w14:textId="77777777" w:rsidTr="00EE7E2A">
        <w:trPr>
          <w:cantSplit/>
        </w:trPr>
        <w:tc>
          <w:tcPr>
            <w:tcW w:w="0" w:type="auto"/>
            <w:tcBorders>
              <w:top w:val="single" w:sz="4" w:space="0" w:color="A6A6A6" w:themeColor="background1" w:themeShade="A6"/>
              <w:right w:val="single" w:sz="4" w:space="0" w:color="000000" w:themeColor="text1"/>
            </w:tcBorders>
          </w:tcPr>
          <w:p w14:paraId="65886CF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C9956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A05195" w14:textId="77777777" w:rsidTr="00EE7E2A">
        <w:trPr>
          <w:cantSplit/>
        </w:trPr>
        <w:tc>
          <w:tcPr>
            <w:tcW w:w="0" w:type="auto"/>
            <w:tcBorders>
              <w:top w:val="single" w:sz="4" w:space="0" w:color="A6A6A6" w:themeColor="background1" w:themeShade="A6"/>
              <w:right w:val="single" w:sz="4" w:space="0" w:color="000000" w:themeColor="text1"/>
            </w:tcBorders>
          </w:tcPr>
          <w:p w14:paraId="4B3227C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CAAC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ECF74E1" w14:textId="77777777" w:rsidTr="00EE7E2A">
        <w:trPr>
          <w:cantSplit/>
        </w:trPr>
        <w:tc>
          <w:tcPr>
            <w:tcW w:w="0" w:type="auto"/>
            <w:tcBorders>
              <w:top w:val="single" w:sz="4" w:space="0" w:color="A6A6A6" w:themeColor="background1" w:themeShade="A6"/>
              <w:right w:val="single" w:sz="4" w:space="0" w:color="000000" w:themeColor="text1"/>
            </w:tcBorders>
          </w:tcPr>
          <w:p w14:paraId="0B66B14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AC874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F624616" w14:textId="77777777" w:rsidTr="00EE7E2A">
        <w:trPr>
          <w:cantSplit/>
        </w:trPr>
        <w:tc>
          <w:tcPr>
            <w:tcW w:w="0" w:type="auto"/>
            <w:tcBorders>
              <w:top w:val="single" w:sz="4" w:space="0" w:color="A6A6A6" w:themeColor="background1" w:themeShade="A6"/>
              <w:right w:val="single" w:sz="4" w:space="0" w:color="000000" w:themeColor="text1"/>
            </w:tcBorders>
          </w:tcPr>
          <w:p w14:paraId="57C3C8C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2917 39 00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99F5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BEA712" w14:textId="77777777" w:rsidTr="00EE7E2A">
        <w:trPr>
          <w:cantSplit/>
        </w:trPr>
        <w:tc>
          <w:tcPr>
            <w:tcW w:w="0" w:type="auto"/>
            <w:tcBorders>
              <w:top w:val="single" w:sz="4" w:space="0" w:color="A6A6A6" w:themeColor="background1" w:themeShade="A6"/>
              <w:right w:val="single" w:sz="4" w:space="0" w:color="000000" w:themeColor="text1"/>
            </w:tcBorders>
          </w:tcPr>
          <w:p w14:paraId="58279B6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176F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211B0C" w14:textId="77777777" w:rsidTr="00EE7E2A">
        <w:trPr>
          <w:cantSplit/>
        </w:trPr>
        <w:tc>
          <w:tcPr>
            <w:tcW w:w="0" w:type="auto"/>
            <w:tcBorders>
              <w:top w:val="single" w:sz="4" w:space="0" w:color="A6A6A6" w:themeColor="background1" w:themeShade="A6"/>
              <w:right w:val="single" w:sz="4" w:space="0" w:color="000000" w:themeColor="text1"/>
            </w:tcBorders>
          </w:tcPr>
          <w:p w14:paraId="1C1C2B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3C1D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FCD3906" w14:textId="77777777" w:rsidTr="00EE7E2A">
        <w:trPr>
          <w:cantSplit/>
        </w:trPr>
        <w:tc>
          <w:tcPr>
            <w:tcW w:w="0" w:type="auto"/>
            <w:tcBorders>
              <w:top w:val="single" w:sz="4" w:space="0" w:color="A6A6A6" w:themeColor="background1" w:themeShade="A6"/>
              <w:right w:val="single" w:sz="4" w:space="0" w:color="000000" w:themeColor="text1"/>
            </w:tcBorders>
          </w:tcPr>
          <w:p w14:paraId="4717543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7301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0BEA63" w14:textId="77777777" w:rsidTr="00EE7E2A">
        <w:trPr>
          <w:cantSplit/>
        </w:trPr>
        <w:tc>
          <w:tcPr>
            <w:tcW w:w="0" w:type="auto"/>
            <w:tcBorders>
              <w:top w:val="single" w:sz="4" w:space="0" w:color="A6A6A6" w:themeColor="background1" w:themeShade="A6"/>
              <w:right w:val="single" w:sz="4" w:space="0" w:color="000000" w:themeColor="text1"/>
            </w:tcBorders>
          </w:tcPr>
          <w:p w14:paraId="5F11846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057F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ABE8A73" w14:textId="77777777" w:rsidTr="00EE7E2A">
        <w:trPr>
          <w:cantSplit/>
        </w:trPr>
        <w:tc>
          <w:tcPr>
            <w:tcW w:w="0" w:type="auto"/>
            <w:tcBorders>
              <w:top w:val="single" w:sz="4" w:space="0" w:color="A6A6A6" w:themeColor="background1" w:themeShade="A6"/>
              <w:right w:val="single" w:sz="4" w:space="0" w:color="000000" w:themeColor="text1"/>
            </w:tcBorders>
          </w:tcPr>
          <w:p w14:paraId="282BA64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6516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EE858F1" w14:textId="77777777" w:rsidTr="00EE7E2A">
        <w:trPr>
          <w:cantSplit/>
        </w:trPr>
        <w:tc>
          <w:tcPr>
            <w:tcW w:w="0" w:type="auto"/>
            <w:tcBorders>
              <w:top w:val="single" w:sz="4" w:space="0" w:color="A6A6A6" w:themeColor="background1" w:themeShade="A6"/>
              <w:right w:val="single" w:sz="4" w:space="0" w:color="000000" w:themeColor="text1"/>
            </w:tcBorders>
          </w:tcPr>
          <w:p w14:paraId="7AD2656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8CB3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91B9319" w14:textId="77777777" w:rsidTr="00EE7E2A">
        <w:trPr>
          <w:cantSplit/>
        </w:trPr>
        <w:tc>
          <w:tcPr>
            <w:tcW w:w="0" w:type="auto"/>
            <w:tcBorders>
              <w:top w:val="single" w:sz="4" w:space="0" w:color="A6A6A6" w:themeColor="background1" w:themeShade="A6"/>
              <w:right w:val="single" w:sz="4" w:space="0" w:color="000000" w:themeColor="text1"/>
            </w:tcBorders>
          </w:tcPr>
          <w:p w14:paraId="72A8E14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8395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068295" w14:textId="77777777" w:rsidTr="00EE7E2A">
        <w:trPr>
          <w:cantSplit/>
        </w:trPr>
        <w:tc>
          <w:tcPr>
            <w:tcW w:w="0" w:type="auto"/>
            <w:tcBorders>
              <w:top w:val="single" w:sz="4" w:space="0" w:color="A6A6A6" w:themeColor="background1" w:themeShade="A6"/>
              <w:right w:val="single" w:sz="4" w:space="0" w:color="000000" w:themeColor="text1"/>
            </w:tcBorders>
          </w:tcPr>
          <w:p w14:paraId="21E6E22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FA5C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BFA70A1" w14:textId="77777777" w:rsidTr="00EE7E2A">
        <w:trPr>
          <w:cantSplit/>
        </w:trPr>
        <w:tc>
          <w:tcPr>
            <w:tcW w:w="0" w:type="auto"/>
            <w:tcBorders>
              <w:top w:val="single" w:sz="4" w:space="0" w:color="A6A6A6" w:themeColor="background1" w:themeShade="A6"/>
              <w:right w:val="single" w:sz="4" w:space="0" w:color="000000" w:themeColor="text1"/>
            </w:tcBorders>
          </w:tcPr>
          <w:p w14:paraId="59CC3AB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534E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3C7A1B" w14:textId="77777777" w:rsidTr="00EE7E2A">
        <w:trPr>
          <w:cantSplit/>
        </w:trPr>
        <w:tc>
          <w:tcPr>
            <w:tcW w:w="0" w:type="auto"/>
            <w:tcBorders>
              <w:top w:val="single" w:sz="4" w:space="0" w:color="A6A6A6" w:themeColor="background1" w:themeShade="A6"/>
              <w:right w:val="single" w:sz="4" w:space="0" w:color="000000" w:themeColor="text1"/>
            </w:tcBorders>
          </w:tcPr>
          <w:p w14:paraId="51BFC8F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8DD54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15E1961" w14:textId="77777777" w:rsidTr="00EE7E2A">
        <w:trPr>
          <w:cantSplit/>
        </w:trPr>
        <w:tc>
          <w:tcPr>
            <w:tcW w:w="0" w:type="auto"/>
            <w:tcBorders>
              <w:top w:val="single" w:sz="4" w:space="0" w:color="A6A6A6" w:themeColor="background1" w:themeShade="A6"/>
              <w:right w:val="single" w:sz="4" w:space="0" w:color="000000" w:themeColor="text1"/>
            </w:tcBorders>
          </w:tcPr>
          <w:p w14:paraId="4425522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CE3F4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8BBDEE" w14:textId="77777777" w:rsidTr="00EE7E2A">
        <w:trPr>
          <w:cantSplit/>
        </w:trPr>
        <w:tc>
          <w:tcPr>
            <w:tcW w:w="0" w:type="auto"/>
            <w:tcBorders>
              <w:top w:val="single" w:sz="4" w:space="0" w:color="A6A6A6" w:themeColor="background1" w:themeShade="A6"/>
              <w:right w:val="single" w:sz="4" w:space="0" w:color="000000" w:themeColor="text1"/>
            </w:tcBorders>
          </w:tcPr>
          <w:p w14:paraId="6200538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0A80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EA2452E" w14:textId="77777777" w:rsidTr="00EE7E2A">
        <w:trPr>
          <w:cantSplit/>
        </w:trPr>
        <w:tc>
          <w:tcPr>
            <w:tcW w:w="0" w:type="auto"/>
            <w:tcBorders>
              <w:top w:val="single" w:sz="4" w:space="0" w:color="A6A6A6" w:themeColor="background1" w:themeShade="A6"/>
              <w:right w:val="single" w:sz="4" w:space="0" w:color="000000" w:themeColor="text1"/>
            </w:tcBorders>
          </w:tcPr>
          <w:p w14:paraId="3D02510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BD6F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851BAA" w14:textId="77777777" w:rsidTr="00EE7E2A">
        <w:trPr>
          <w:cantSplit/>
        </w:trPr>
        <w:tc>
          <w:tcPr>
            <w:tcW w:w="0" w:type="auto"/>
            <w:tcBorders>
              <w:top w:val="single" w:sz="4" w:space="0" w:color="A6A6A6" w:themeColor="background1" w:themeShade="A6"/>
              <w:right w:val="single" w:sz="4" w:space="0" w:color="000000" w:themeColor="text1"/>
            </w:tcBorders>
          </w:tcPr>
          <w:p w14:paraId="5244B6D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26909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7F676B" w14:textId="77777777" w:rsidTr="00EE7E2A">
        <w:trPr>
          <w:cantSplit/>
        </w:trPr>
        <w:tc>
          <w:tcPr>
            <w:tcW w:w="0" w:type="auto"/>
            <w:tcBorders>
              <w:top w:val="single" w:sz="4" w:space="0" w:color="A6A6A6" w:themeColor="background1" w:themeShade="A6"/>
              <w:right w:val="single" w:sz="4" w:space="0" w:color="000000" w:themeColor="text1"/>
            </w:tcBorders>
          </w:tcPr>
          <w:p w14:paraId="20830E7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DDC0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B50AD2" w14:textId="77777777" w:rsidTr="00EE7E2A">
        <w:trPr>
          <w:cantSplit/>
        </w:trPr>
        <w:tc>
          <w:tcPr>
            <w:tcW w:w="0" w:type="auto"/>
            <w:tcBorders>
              <w:top w:val="single" w:sz="4" w:space="0" w:color="A6A6A6" w:themeColor="background1" w:themeShade="A6"/>
              <w:right w:val="single" w:sz="4" w:space="0" w:color="000000" w:themeColor="text1"/>
            </w:tcBorders>
          </w:tcPr>
          <w:p w14:paraId="24AF2A0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ECCE5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8E90EB" w14:textId="77777777" w:rsidTr="00EE7E2A">
        <w:trPr>
          <w:cantSplit/>
        </w:trPr>
        <w:tc>
          <w:tcPr>
            <w:tcW w:w="0" w:type="auto"/>
            <w:tcBorders>
              <w:top w:val="single" w:sz="4" w:space="0" w:color="A6A6A6" w:themeColor="background1" w:themeShade="A6"/>
              <w:right w:val="single" w:sz="4" w:space="0" w:color="000000" w:themeColor="text1"/>
            </w:tcBorders>
          </w:tcPr>
          <w:p w14:paraId="756CCFB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9668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3CD2F06" w14:textId="77777777" w:rsidTr="00EE7E2A">
        <w:trPr>
          <w:cantSplit/>
        </w:trPr>
        <w:tc>
          <w:tcPr>
            <w:tcW w:w="0" w:type="auto"/>
            <w:tcBorders>
              <w:top w:val="single" w:sz="4" w:space="0" w:color="A6A6A6" w:themeColor="background1" w:themeShade="A6"/>
              <w:right w:val="single" w:sz="4" w:space="0" w:color="000000" w:themeColor="text1"/>
            </w:tcBorders>
          </w:tcPr>
          <w:p w14:paraId="405A85B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8074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ABC34E" w14:textId="77777777" w:rsidTr="00EE7E2A">
        <w:trPr>
          <w:cantSplit/>
        </w:trPr>
        <w:tc>
          <w:tcPr>
            <w:tcW w:w="0" w:type="auto"/>
            <w:tcBorders>
              <w:top w:val="single" w:sz="4" w:space="0" w:color="A6A6A6" w:themeColor="background1" w:themeShade="A6"/>
              <w:right w:val="single" w:sz="4" w:space="0" w:color="000000" w:themeColor="text1"/>
            </w:tcBorders>
          </w:tcPr>
          <w:p w14:paraId="2191E46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F41A8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A944A3B" w14:textId="77777777" w:rsidTr="00EE7E2A">
        <w:trPr>
          <w:cantSplit/>
        </w:trPr>
        <w:tc>
          <w:tcPr>
            <w:tcW w:w="0" w:type="auto"/>
            <w:tcBorders>
              <w:top w:val="single" w:sz="4" w:space="0" w:color="A6A6A6" w:themeColor="background1" w:themeShade="A6"/>
              <w:right w:val="single" w:sz="4" w:space="0" w:color="000000" w:themeColor="text1"/>
            </w:tcBorders>
          </w:tcPr>
          <w:p w14:paraId="7F705BC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DD65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32EC6D0" w14:textId="77777777" w:rsidTr="00EE7E2A">
        <w:trPr>
          <w:cantSplit/>
        </w:trPr>
        <w:tc>
          <w:tcPr>
            <w:tcW w:w="0" w:type="auto"/>
            <w:tcBorders>
              <w:top w:val="single" w:sz="4" w:space="0" w:color="A6A6A6" w:themeColor="background1" w:themeShade="A6"/>
              <w:right w:val="single" w:sz="4" w:space="0" w:color="000000" w:themeColor="text1"/>
            </w:tcBorders>
          </w:tcPr>
          <w:p w14:paraId="65F07A9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D00A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D63CF98" w14:textId="77777777" w:rsidTr="00EE7E2A">
        <w:trPr>
          <w:cantSplit/>
        </w:trPr>
        <w:tc>
          <w:tcPr>
            <w:tcW w:w="0" w:type="auto"/>
            <w:tcBorders>
              <w:top w:val="single" w:sz="4" w:space="0" w:color="A6A6A6" w:themeColor="background1" w:themeShade="A6"/>
              <w:right w:val="single" w:sz="4" w:space="0" w:color="000000" w:themeColor="text1"/>
            </w:tcBorders>
          </w:tcPr>
          <w:p w14:paraId="348DB94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08EC7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114E36" w14:textId="77777777" w:rsidTr="00EE7E2A">
        <w:trPr>
          <w:cantSplit/>
        </w:trPr>
        <w:tc>
          <w:tcPr>
            <w:tcW w:w="0" w:type="auto"/>
            <w:tcBorders>
              <w:top w:val="single" w:sz="4" w:space="0" w:color="A6A6A6" w:themeColor="background1" w:themeShade="A6"/>
              <w:right w:val="single" w:sz="4" w:space="0" w:color="000000" w:themeColor="text1"/>
            </w:tcBorders>
          </w:tcPr>
          <w:p w14:paraId="391FCF9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A9CE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8C89C82" w14:textId="77777777" w:rsidTr="00EE7E2A">
        <w:trPr>
          <w:cantSplit/>
        </w:trPr>
        <w:tc>
          <w:tcPr>
            <w:tcW w:w="0" w:type="auto"/>
            <w:tcBorders>
              <w:top w:val="single" w:sz="4" w:space="0" w:color="A6A6A6" w:themeColor="background1" w:themeShade="A6"/>
              <w:right w:val="single" w:sz="4" w:space="0" w:color="000000" w:themeColor="text1"/>
            </w:tcBorders>
          </w:tcPr>
          <w:p w14:paraId="07F24BB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FFD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6F9C1C4" w14:textId="77777777" w:rsidTr="00EE7E2A">
        <w:trPr>
          <w:cantSplit/>
        </w:trPr>
        <w:tc>
          <w:tcPr>
            <w:tcW w:w="0" w:type="auto"/>
            <w:tcBorders>
              <w:top w:val="single" w:sz="4" w:space="0" w:color="A6A6A6" w:themeColor="background1" w:themeShade="A6"/>
              <w:right w:val="single" w:sz="4" w:space="0" w:color="000000" w:themeColor="text1"/>
            </w:tcBorders>
          </w:tcPr>
          <w:p w14:paraId="6328E49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D66BF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DD1D4B" w14:textId="77777777" w:rsidTr="00EE7E2A">
        <w:trPr>
          <w:cantSplit/>
        </w:trPr>
        <w:tc>
          <w:tcPr>
            <w:tcW w:w="0" w:type="auto"/>
            <w:tcBorders>
              <w:top w:val="single" w:sz="4" w:space="0" w:color="A6A6A6" w:themeColor="background1" w:themeShade="A6"/>
              <w:right w:val="single" w:sz="4" w:space="0" w:color="000000" w:themeColor="text1"/>
            </w:tcBorders>
          </w:tcPr>
          <w:p w14:paraId="168B7BE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C54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9E6941D" w14:textId="77777777" w:rsidTr="00EE7E2A">
        <w:trPr>
          <w:cantSplit/>
        </w:trPr>
        <w:tc>
          <w:tcPr>
            <w:tcW w:w="0" w:type="auto"/>
            <w:tcBorders>
              <w:top w:val="single" w:sz="4" w:space="0" w:color="A6A6A6" w:themeColor="background1" w:themeShade="A6"/>
              <w:right w:val="single" w:sz="4" w:space="0" w:color="000000" w:themeColor="text1"/>
            </w:tcBorders>
          </w:tcPr>
          <w:p w14:paraId="12B9B83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CE26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14169FB" w14:textId="77777777" w:rsidTr="00EE7E2A">
        <w:trPr>
          <w:cantSplit/>
        </w:trPr>
        <w:tc>
          <w:tcPr>
            <w:tcW w:w="0" w:type="auto"/>
            <w:tcBorders>
              <w:top w:val="single" w:sz="4" w:space="0" w:color="A6A6A6" w:themeColor="background1" w:themeShade="A6"/>
              <w:right w:val="single" w:sz="4" w:space="0" w:color="000000" w:themeColor="text1"/>
            </w:tcBorders>
          </w:tcPr>
          <w:p w14:paraId="0DCCD86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6C6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E82014D" w14:textId="77777777" w:rsidTr="00EE7E2A">
        <w:trPr>
          <w:cantSplit/>
        </w:trPr>
        <w:tc>
          <w:tcPr>
            <w:tcW w:w="0" w:type="auto"/>
            <w:tcBorders>
              <w:top w:val="single" w:sz="4" w:space="0" w:color="A6A6A6" w:themeColor="background1" w:themeShade="A6"/>
              <w:right w:val="single" w:sz="4" w:space="0" w:color="000000" w:themeColor="text1"/>
            </w:tcBorders>
          </w:tcPr>
          <w:p w14:paraId="258BBA5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98F7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E987B74" w14:textId="77777777" w:rsidTr="00EE7E2A">
        <w:trPr>
          <w:cantSplit/>
        </w:trPr>
        <w:tc>
          <w:tcPr>
            <w:tcW w:w="0" w:type="auto"/>
            <w:tcBorders>
              <w:top w:val="single" w:sz="4" w:space="0" w:color="A6A6A6" w:themeColor="background1" w:themeShade="A6"/>
              <w:right w:val="single" w:sz="4" w:space="0" w:color="000000" w:themeColor="text1"/>
            </w:tcBorders>
          </w:tcPr>
          <w:p w14:paraId="3C78D9F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F91C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C97E6D" w14:textId="77777777" w:rsidTr="00EE7E2A">
        <w:trPr>
          <w:cantSplit/>
        </w:trPr>
        <w:tc>
          <w:tcPr>
            <w:tcW w:w="0" w:type="auto"/>
            <w:tcBorders>
              <w:top w:val="single" w:sz="4" w:space="0" w:color="A6A6A6" w:themeColor="background1" w:themeShade="A6"/>
              <w:right w:val="single" w:sz="4" w:space="0" w:color="000000" w:themeColor="text1"/>
            </w:tcBorders>
          </w:tcPr>
          <w:p w14:paraId="5AC4C3C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982B7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CB6996" w14:textId="77777777" w:rsidTr="00EE7E2A">
        <w:trPr>
          <w:cantSplit/>
        </w:trPr>
        <w:tc>
          <w:tcPr>
            <w:tcW w:w="0" w:type="auto"/>
            <w:tcBorders>
              <w:top w:val="single" w:sz="4" w:space="0" w:color="A6A6A6" w:themeColor="background1" w:themeShade="A6"/>
              <w:right w:val="single" w:sz="4" w:space="0" w:color="000000" w:themeColor="text1"/>
            </w:tcBorders>
          </w:tcPr>
          <w:p w14:paraId="66040CE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F52E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6F1B5A" w14:textId="77777777" w:rsidTr="00EE7E2A">
        <w:trPr>
          <w:cantSplit/>
        </w:trPr>
        <w:tc>
          <w:tcPr>
            <w:tcW w:w="0" w:type="auto"/>
            <w:tcBorders>
              <w:top w:val="single" w:sz="4" w:space="0" w:color="A6A6A6" w:themeColor="background1" w:themeShade="A6"/>
              <w:right w:val="single" w:sz="4" w:space="0" w:color="000000" w:themeColor="text1"/>
            </w:tcBorders>
          </w:tcPr>
          <w:p w14:paraId="7F9E964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711B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861653" w14:textId="77777777" w:rsidTr="00EE7E2A">
        <w:trPr>
          <w:cantSplit/>
        </w:trPr>
        <w:tc>
          <w:tcPr>
            <w:tcW w:w="0" w:type="auto"/>
            <w:tcBorders>
              <w:top w:val="single" w:sz="4" w:space="0" w:color="A6A6A6" w:themeColor="background1" w:themeShade="A6"/>
              <w:right w:val="single" w:sz="4" w:space="0" w:color="000000" w:themeColor="text1"/>
            </w:tcBorders>
          </w:tcPr>
          <w:p w14:paraId="07793A4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BE1DB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C5BD392" w14:textId="77777777" w:rsidTr="00EE7E2A">
        <w:trPr>
          <w:cantSplit/>
        </w:trPr>
        <w:tc>
          <w:tcPr>
            <w:tcW w:w="0" w:type="auto"/>
            <w:tcBorders>
              <w:top w:val="single" w:sz="4" w:space="0" w:color="A6A6A6" w:themeColor="background1" w:themeShade="A6"/>
              <w:right w:val="single" w:sz="4" w:space="0" w:color="000000" w:themeColor="text1"/>
            </w:tcBorders>
          </w:tcPr>
          <w:p w14:paraId="3B132DC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CF9A3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7E8A9E7" w14:textId="77777777" w:rsidTr="00EE7E2A">
        <w:trPr>
          <w:cantSplit/>
        </w:trPr>
        <w:tc>
          <w:tcPr>
            <w:tcW w:w="0" w:type="auto"/>
            <w:tcBorders>
              <w:top w:val="single" w:sz="4" w:space="0" w:color="A6A6A6" w:themeColor="background1" w:themeShade="A6"/>
              <w:right w:val="single" w:sz="4" w:space="0" w:color="000000" w:themeColor="text1"/>
            </w:tcBorders>
          </w:tcPr>
          <w:p w14:paraId="49D06C9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E2D3E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4352DED" w14:textId="77777777" w:rsidTr="00EE7E2A">
        <w:trPr>
          <w:cantSplit/>
        </w:trPr>
        <w:tc>
          <w:tcPr>
            <w:tcW w:w="0" w:type="auto"/>
            <w:tcBorders>
              <w:top w:val="single" w:sz="4" w:space="0" w:color="A6A6A6" w:themeColor="background1" w:themeShade="A6"/>
              <w:right w:val="single" w:sz="4" w:space="0" w:color="000000" w:themeColor="text1"/>
            </w:tcBorders>
          </w:tcPr>
          <w:p w14:paraId="23CAB9F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4011 00 00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E0C2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CB8805" w14:textId="77777777" w:rsidTr="00EE7E2A">
        <w:trPr>
          <w:cantSplit/>
        </w:trPr>
        <w:tc>
          <w:tcPr>
            <w:tcW w:w="0" w:type="auto"/>
            <w:tcBorders>
              <w:top w:val="single" w:sz="4" w:space="0" w:color="A6A6A6" w:themeColor="background1" w:themeShade="A6"/>
              <w:right w:val="single" w:sz="4" w:space="0" w:color="000000" w:themeColor="text1"/>
            </w:tcBorders>
          </w:tcPr>
          <w:p w14:paraId="172FBD4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7E3BD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F4C83E" w14:textId="77777777" w:rsidTr="00EE7E2A">
        <w:trPr>
          <w:cantSplit/>
        </w:trPr>
        <w:tc>
          <w:tcPr>
            <w:tcW w:w="0" w:type="auto"/>
            <w:tcBorders>
              <w:top w:val="single" w:sz="4" w:space="0" w:color="A6A6A6" w:themeColor="background1" w:themeShade="A6"/>
              <w:right w:val="single" w:sz="4" w:space="0" w:color="000000" w:themeColor="text1"/>
            </w:tcBorders>
          </w:tcPr>
          <w:p w14:paraId="312DEF8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4ABB0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5AF9E2E" w14:textId="77777777" w:rsidTr="00EE7E2A">
        <w:trPr>
          <w:cantSplit/>
        </w:trPr>
        <w:tc>
          <w:tcPr>
            <w:tcW w:w="0" w:type="auto"/>
            <w:tcBorders>
              <w:top w:val="single" w:sz="4" w:space="0" w:color="A6A6A6" w:themeColor="background1" w:themeShade="A6"/>
              <w:right w:val="single" w:sz="4" w:space="0" w:color="000000" w:themeColor="text1"/>
            </w:tcBorders>
          </w:tcPr>
          <w:p w14:paraId="5CB2B2C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82A98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0F65402" w14:textId="77777777" w:rsidTr="00EE7E2A">
        <w:trPr>
          <w:cantSplit/>
        </w:trPr>
        <w:tc>
          <w:tcPr>
            <w:tcW w:w="0" w:type="auto"/>
            <w:tcBorders>
              <w:top w:val="single" w:sz="4" w:space="0" w:color="A6A6A6" w:themeColor="background1" w:themeShade="A6"/>
              <w:right w:val="single" w:sz="4" w:space="0" w:color="000000" w:themeColor="text1"/>
            </w:tcBorders>
          </w:tcPr>
          <w:p w14:paraId="3D540C4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67B0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82A9DA" w14:textId="77777777" w:rsidTr="00EE7E2A">
        <w:trPr>
          <w:cantSplit/>
        </w:trPr>
        <w:tc>
          <w:tcPr>
            <w:tcW w:w="0" w:type="auto"/>
            <w:tcBorders>
              <w:top w:val="single" w:sz="4" w:space="0" w:color="A6A6A6" w:themeColor="background1" w:themeShade="A6"/>
              <w:right w:val="single" w:sz="4" w:space="0" w:color="000000" w:themeColor="text1"/>
            </w:tcBorders>
          </w:tcPr>
          <w:p w14:paraId="550198A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A4D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141C279" w14:textId="77777777" w:rsidTr="00EE7E2A">
        <w:trPr>
          <w:cantSplit/>
        </w:trPr>
        <w:tc>
          <w:tcPr>
            <w:tcW w:w="0" w:type="auto"/>
            <w:tcBorders>
              <w:top w:val="single" w:sz="4" w:space="0" w:color="A6A6A6" w:themeColor="background1" w:themeShade="A6"/>
              <w:right w:val="single" w:sz="4" w:space="0" w:color="000000" w:themeColor="text1"/>
            </w:tcBorders>
          </w:tcPr>
          <w:p w14:paraId="19BAF7F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7D4F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F538F2D" w14:textId="77777777" w:rsidTr="00EE7E2A">
        <w:trPr>
          <w:cantSplit/>
        </w:trPr>
        <w:tc>
          <w:tcPr>
            <w:tcW w:w="0" w:type="auto"/>
            <w:tcBorders>
              <w:top w:val="single" w:sz="4" w:space="0" w:color="A6A6A6" w:themeColor="background1" w:themeShade="A6"/>
              <w:right w:val="single" w:sz="4" w:space="0" w:color="000000" w:themeColor="text1"/>
            </w:tcBorders>
          </w:tcPr>
          <w:p w14:paraId="02CE856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FC9F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D10349" w14:textId="77777777" w:rsidTr="00EE7E2A">
        <w:trPr>
          <w:cantSplit/>
        </w:trPr>
        <w:tc>
          <w:tcPr>
            <w:tcW w:w="0" w:type="auto"/>
            <w:tcBorders>
              <w:top w:val="single" w:sz="4" w:space="0" w:color="A6A6A6" w:themeColor="background1" w:themeShade="A6"/>
              <w:right w:val="single" w:sz="4" w:space="0" w:color="000000" w:themeColor="text1"/>
            </w:tcBorders>
          </w:tcPr>
          <w:p w14:paraId="73A893A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5537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ABE912" w14:textId="77777777" w:rsidTr="00EE7E2A">
        <w:trPr>
          <w:cantSplit/>
        </w:trPr>
        <w:tc>
          <w:tcPr>
            <w:tcW w:w="0" w:type="auto"/>
            <w:tcBorders>
              <w:top w:val="single" w:sz="4" w:space="0" w:color="A6A6A6" w:themeColor="background1" w:themeShade="A6"/>
              <w:right w:val="single" w:sz="4" w:space="0" w:color="000000" w:themeColor="text1"/>
            </w:tcBorders>
          </w:tcPr>
          <w:p w14:paraId="3277BA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3BB7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43DCCA" w14:textId="77777777" w:rsidTr="00EE7E2A">
        <w:trPr>
          <w:cantSplit/>
        </w:trPr>
        <w:tc>
          <w:tcPr>
            <w:tcW w:w="0" w:type="auto"/>
            <w:tcBorders>
              <w:top w:val="single" w:sz="4" w:space="0" w:color="A6A6A6" w:themeColor="background1" w:themeShade="A6"/>
              <w:right w:val="single" w:sz="4" w:space="0" w:color="000000" w:themeColor="text1"/>
            </w:tcBorders>
          </w:tcPr>
          <w:p w14:paraId="531948C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08FFA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02249FC" w14:textId="77777777" w:rsidTr="00EE7E2A">
        <w:trPr>
          <w:cantSplit/>
        </w:trPr>
        <w:tc>
          <w:tcPr>
            <w:tcW w:w="0" w:type="auto"/>
            <w:tcBorders>
              <w:top w:val="single" w:sz="4" w:space="0" w:color="A6A6A6" w:themeColor="background1" w:themeShade="A6"/>
              <w:right w:val="single" w:sz="4" w:space="0" w:color="000000" w:themeColor="text1"/>
            </w:tcBorders>
          </w:tcPr>
          <w:p w14:paraId="567A23A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6713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8D6859" w14:textId="77777777" w:rsidTr="00EE7E2A">
        <w:trPr>
          <w:cantSplit/>
        </w:trPr>
        <w:tc>
          <w:tcPr>
            <w:tcW w:w="0" w:type="auto"/>
            <w:tcBorders>
              <w:top w:val="single" w:sz="4" w:space="0" w:color="A6A6A6" w:themeColor="background1" w:themeShade="A6"/>
              <w:right w:val="single" w:sz="4" w:space="0" w:color="000000" w:themeColor="text1"/>
            </w:tcBorders>
          </w:tcPr>
          <w:p w14:paraId="7E7D1DD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EDA98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ADDD92" w14:textId="77777777" w:rsidTr="00EE7E2A">
        <w:trPr>
          <w:cantSplit/>
        </w:trPr>
        <w:tc>
          <w:tcPr>
            <w:tcW w:w="0" w:type="auto"/>
            <w:tcBorders>
              <w:top w:val="single" w:sz="4" w:space="0" w:color="A6A6A6" w:themeColor="background1" w:themeShade="A6"/>
              <w:right w:val="single" w:sz="4" w:space="0" w:color="000000" w:themeColor="text1"/>
            </w:tcBorders>
          </w:tcPr>
          <w:p w14:paraId="43E9030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64EE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1DEB2D" w14:textId="77777777" w:rsidTr="00EE7E2A">
        <w:trPr>
          <w:cantSplit/>
        </w:trPr>
        <w:tc>
          <w:tcPr>
            <w:tcW w:w="0" w:type="auto"/>
            <w:tcBorders>
              <w:top w:val="single" w:sz="4" w:space="0" w:color="A6A6A6" w:themeColor="background1" w:themeShade="A6"/>
              <w:right w:val="single" w:sz="4" w:space="0" w:color="000000" w:themeColor="text1"/>
            </w:tcBorders>
          </w:tcPr>
          <w:p w14:paraId="2619E1D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FA9B2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DE20C9" w14:textId="77777777" w:rsidTr="00EE7E2A">
        <w:trPr>
          <w:cantSplit/>
        </w:trPr>
        <w:tc>
          <w:tcPr>
            <w:tcW w:w="0" w:type="auto"/>
            <w:tcBorders>
              <w:top w:val="single" w:sz="4" w:space="0" w:color="A6A6A6" w:themeColor="background1" w:themeShade="A6"/>
              <w:right w:val="single" w:sz="4" w:space="0" w:color="000000" w:themeColor="text1"/>
            </w:tcBorders>
          </w:tcPr>
          <w:p w14:paraId="4CD3DAF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830ED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2684B7" w14:textId="77777777" w:rsidTr="00EE7E2A">
        <w:trPr>
          <w:cantSplit/>
        </w:trPr>
        <w:tc>
          <w:tcPr>
            <w:tcW w:w="0" w:type="auto"/>
            <w:tcBorders>
              <w:top w:val="single" w:sz="4" w:space="0" w:color="A6A6A6" w:themeColor="background1" w:themeShade="A6"/>
              <w:right w:val="single" w:sz="4" w:space="0" w:color="000000" w:themeColor="text1"/>
            </w:tcBorders>
          </w:tcPr>
          <w:p w14:paraId="109C731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F842C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6CB4FD4" w14:textId="77777777" w:rsidTr="00EE7E2A">
        <w:trPr>
          <w:cantSplit/>
        </w:trPr>
        <w:tc>
          <w:tcPr>
            <w:tcW w:w="0" w:type="auto"/>
            <w:tcBorders>
              <w:top w:val="single" w:sz="4" w:space="0" w:color="A6A6A6" w:themeColor="background1" w:themeShade="A6"/>
              <w:right w:val="single" w:sz="4" w:space="0" w:color="000000" w:themeColor="text1"/>
            </w:tcBorders>
          </w:tcPr>
          <w:p w14:paraId="4FBE31B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859C5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1AFC9F" w14:textId="77777777" w:rsidTr="00EE7E2A">
        <w:trPr>
          <w:cantSplit/>
        </w:trPr>
        <w:tc>
          <w:tcPr>
            <w:tcW w:w="0" w:type="auto"/>
            <w:tcBorders>
              <w:top w:val="single" w:sz="4" w:space="0" w:color="A6A6A6" w:themeColor="background1" w:themeShade="A6"/>
              <w:right w:val="single" w:sz="4" w:space="0" w:color="000000" w:themeColor="text1"/>
            </w:tcBorders>
          </w:tcPr>
          <w:p w14:paraId="70C267E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82A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DCF8B5" w14:textId="77777777" w:rsidTr="00EE7E2A">
        <w:trPr>
          <w:cantSplit/>
        </w:trPr>
        <w:tc>
          <w:tcPr>
            <w:tcW w:w="0" w:type="auto"/>
            <w:tcBorders>
              <w:top w:val="single" w:sz="4" w:space="0" w:color="A6A6A6" w:themeColor="background1" w:themeShade="A6"/>
              <w:right w:val="single" w:sz="4" w:space="0" w:color="000000" w:themeColor="text1"/>
            </w:tcBorders>
          </w:tcPr>
          <w:p w14:paraId="4D5A525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152FF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0AE9FB3" w14:textId="77777777" w:rsidTr="00EE7E2A">
        <w:trPr>
          <w:cantSplit/>
        </w:trPr>
        <w:tc>
          <w:tcPr>
            <w:tcW w:w="0" w:type="auto"/>
            <w:tcBorders>
              <w:top w:val="single" w:sz="4" w:space="0" w:color="A6A6A6" w:themeColor="background1" w:themeShade="A6"/>
              <w:right w:val="single" w:sz="4" w:space="0" w:color="000000" w:themeColor="text1"/>
            </w:tcBorders>
          </w:tcPr>
          <w:p w14:paraId="483E0E8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BFEB3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8AD278F" w14:textId="77777777" w:rsidTr="00EE7E2A">
        <w:trPr>
          <w:cantSplit/>
        </w:trPr>
        <w:tc>
          <w:tcPr>
            <w:tcW w:w="0" w:type="auto"/>
            <w:tcBorders>
              <w:top w:val="single" w:sz="4" w:space="0" w:color="A6A6A6" w:themeColor="background1" w:themeShade="A6"/>
              <w:right w:val="single" w:sz="4" w:space="0" w:color="000000" w:themeColor="text1"/>
            </w:tcBorders>
          </w:tcPr>
          <w:p w14:paraId="56317B4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5255A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AE3474E" w14:textId="77777777" w:rsidTr="00EE7E2A">
        <w:trPr>
          <w:cantSplit/>
        </w:trPr>
        <w:tc>
          <w:tcPr>
            <w:tcW w:w="0" w:type="auto"/>
            <w:tcBorders>
              <w:top w:val="single" w:sz="4" w:space="0" w:color="A6A6A6" w:themeColor="background1" w:themeShade="A6"/>
              <w:right w:val="single" w:sz="4" w:space="0" w:color="000000" w:themeColor="text1"/>
            </w:tcBorders>
          </w:tcPr>
          <w:p w14:paraId="35D379C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2D50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DBE050" w14:textId="77777777" w:rsidTr="00EE7E2A">
        <w:trPr>
          <w:cantSplit/>
        </w:trPr>
        <w:tc>
          <w:tcPr>
            <w:tcW w:w="0" w:type="auto"/>
            <w:tcBorders>
              <w:top w:val="single" w:sz="4" w:space="0" w:color="A6A6A6" w:themeColor="background1" w:themeShade="A6"/>
              <w:right w:val="single" w:sz="4" w:space="0" w:color="000000" w:themeColor="text1"/>
            </w:tcBorders>
          </w:tcPr>
          <w:p w14:paraId="5C336C6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4421 00 00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D288E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D9E0A9" w14:textId="77777777" w:rsidTr="00EE7E2A">
        <w:trPr>
          <w:cantSplit/>
        </w:trPr>
        <w:tc>
          <w:tcPr>
            <w:tcW w:w="0" w:type="auto"/>
            <w:tcBorders>
              <w:top w:val="single" w:sz="4" w:space="0" w:color="A6A6A6" w:themeColor="background1" w:themeShade="A6"/>
              <w:right w:val="single" w:sz="4" w:space="0" w:color="000000" w:themeColor="text1"/>
            </w:tcBorders>
          </w:tcPr>
          <w:p w14:paraId="0C392C5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66BFD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A54930D" w14:textId="77777777" w:rsidTr="00EE7E2A">
        <w:trPr>
          <w:cantSplit/>
        </w:trPr>
        <w:tc>
          <w:tcPr>
            <w:tcW w:w="0" w:type="auto"/>
            <w:tcBorders>
              <w:top w:val="single" w:sz="4" w:space="0" w:color="A6A6A6" w:themeColor="background1" w:themeShade="A6"/>
              <w:right w:val="single" w:sz="4" w:space="0" w:color="000000" w:themeColor="text1"/>
            </w:tcBorders>
          </w:tcPr>
          <w:p w14:paraId="098C998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EA73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6C40C18" w14:textId="77777777" w:rsidTr="00EE7E2A">
        <w:trPr>
          <w:cantSplit/>
        </w:trPr>
        <w:tc>
          <w:tcPr>
            <w:tcW w:w="0" w:type="auto"/>
            <w:tcBorders>
              <w:top w:val="single" w:sz="4" w:space="0" w:color="A6A6A6" w:themeColor="background1" w:themeShade="A6"/>
              <w:right w:val="single" w:sz="4" w:space="0" w:color="000000" w:themeColor="text1"/>
            </w:tcBorders>
          </w:tcPr>
          <w:p w14:paraId="299A3F1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7399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86570A6" w14:textId="77777777" w:rsidTr="00EE7E2A">
        <w:trPr>
          <w:cantSplit/>
        </w:trPr>
        <w:tc>
          <w:tcPr>
            <w:tcW w:w="0" w:type="auto"/>
            <w:tcBorders>
              <w:top w:val="single" w:sz="4" w:space="0" w:color="A6A6A6" w:themeColor="background1" w:themeShade="A6"/>
              <w:right w:val="single" w:sz="4" w:space="0" w:color="000000" w:themeColor="text1"/>
            </w:tcBorders>
          </w:tcPr>
          <w:p w14:paraId="5A10FCA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8E63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BA9D97" w14:textId="77777777" w:rsidTr="00EE7E2A">
        <w:trPr>
          <w:cantSplit/>
        </w:trPr>
        <w:tc>
          <w:tcPr>
            <w:tcW w:w="0" w:type="auto"/>
            <w:tcBorders>
              <w:top w:val="single" w:sz="4" w:space="0" w:color="A6A6A6" w:themeColor="background1" w:themeShade="A6"/>
              <w:right w:val="single" w:sz="4" w:space="0" w:color="000000" w:themeColor="text1"/>
            </w:tcBorders>
          </w:tcPr>
          <w:p w14:paraId="769F7CD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67EC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E7BBDD" w14:textId="77777777" w:rsidTr="00EE7E2A">
        <w:trPr>
          <w:cantSplit/>
        </w:trPr>
        <w:tc>
          <w:tcPr>
            <w:tcW w:w="0" w:type="auto"/>
            <w:tcBorders>
              <w:top w:val="single" w:sz="4" w:space="0" w:color="A6A6A6" w:themeColor="background1" w:themeShade="A6"/>
              <w:right w:val="single" w:sz="4" w:space="0" w:color="000000" w:themeColor="text1"/>
            </w:tcBorders>
          </w:tcPr>
          <w:p w14:paraId="233C890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612C2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6740706" w14:textId="77777777" w:rsidTr="00EE7E2A">
        <w:trPr>
          <w:cantSplit/>
        </w:trPr>
        <w:tc>
          <w:tcPr>
            <w:tcW w:w="0" w:type="auto"/>
            <w:tcBorders>
              <w:top w:val="single" w:sz="4" w:space="0" w:color="A6A6A6" w:themeColor="background1" w:themeShade="A6"/>
              <w:right w:val="single" w:sz="4" w:space="0" w:color="000000" w:themeColor="text1"/>
            </w:tcBorders>
          </w:tcPr>
          <w:p w14:paraId="1B1F1C7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942C4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7E5A62" w14:textId="77777777" w:rsidTr="00EE7E2A">
        <w:trPr>
          <w:cantSplit/>
        </w:trPr>
        <w:tc>
          <w:tcPr>
            <w:tcW w:w="0" w:type="auto"/>
            <w:tcBorders>
              <w:top w:val="single" w:sz="4" w:space="0" w:color="A6A6A6" w:themeColor="background1" w:themeShade="A6"/>
              <w:right w:val="single" w:sz="4" w:space="0" w:color="000000" w:themeColor="text1"/>
            </w:tcBorders>
          </w:tcPr>
          <w:p w14:paraId="1C3E397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302EC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70BEC86" w14:textId="77777777" w:rsidTr="00EE7E2A">
        <w:trPr>
          <w:cantSplit/>
        </w:trPr>
        <w:tc>
          <w:tcPr>
            <w:tcW w:w="0" w:type="auto"/>
            <w:tcBorders>
              <w:top w:val="single" w:sz="4" w:space="0" w:color="A6A6A6" w:themeColor="background1" w:themeShade="A6"/>
              <w:right w:val="single" w:sz="4" w:space="0" w:color="000000" w:themeColor="text1"/>
            </w:tcBorders>
          </w:tcPr>
          <w:p w14:paraId="1B5E4B4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9B4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571E07" w14:textId="77777777" w:rsidTr="00EE7E2A">
        <w:trPr>
          <w:cantSplit/>
        </w:trPr>
        <w:tc>
          <w:tcPr>
            <w:tcW w:w="0" w:type="auto"/>
            <w:tcBorders>
              <w:top w:val="single" w:sz="4" w:space="0" w:color="A6A6A6" w:themeColor="background1" w:themeShade="A6"/>
              <w:right w:val="single" w:sz="4" w:space="0" w:color="000000" w:themeColor="text1"/>
            </w:tcBorders>
          </w:tcPr>
          <w:p w14:paraId="7F7DC7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5ECFD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E8863E" w14:textId="77777777" w:rsidTr="00EE7E2A">
        <w:trPr>
          <w:cantSplit/>
        </w:trPr>
        <w:tc>
          <w:tcPr>
            <w:tcW w:w="0" w:type="auto"/>
            <w:tcBorders>
              <w:top w:val="single" w:sz="4" w:space="0" w:color="A6A6A6" w:themeColor="background1" w:themeShade="A6"/>
              <w:right w:val="single" w:sz="4" w:space="0" w:color="000000" w:themeColor="text1"/>
            </w:tcBorders>
          </w:tcPr>
          <w:p w14:paraId="4827C69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FB473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A2603EF" w14:textId="77777777" w:rsidTr="00EE7E2A">
        <w:trPr>
          <w:cantSplit/>
        </w:trPr>
        <w:tc>
          <w:tcPr>
            <w:tcW w:w="0" w:type="auto"/>
            <w:tcBorders>
              <w:top w:val="single" w:sz="4" w:space="0" w:color="A6A6A6" w:themeColor="background1" w:themeShade="A6"/>
              <w:right w:val="single" w:sz="4" w:space="0" w:color="000000" w:themeColor="text1"/>
            </w:tcBorders>
          </w:tcPr>
          <w:p w14:paraId="6572A9E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CD14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9EC4983" w14:textId="77777777" w:rsidTr="00EE7E2A">
        <w:trPr>
          <w:cantSplit/>
        </w:trPr>
        <w:tc>
          <w:tcPr>
            <w:tcW w:w="0" w:type="auto"/>
            <w:tcBorders>
              <w:top w:val="single" w:sz="4" w:space="0" w:color="A6A6A6" w:themeColor="background1" w:themeShade="A6"/>
              <w:right w:val="single" w:sz="4" w:space="0" w:color="000000" w:themeColor="text1"/>
            </w:tcBorders>
          </w:tcPr>
          <w:p w14:paraId="4F71D1F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20C3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68610FD" w14:textId="77777777" w:rsidTr="00EE7E2A">
        <w:trPr>
          <w:cantSplit/>
        </w:trPr>
        <w:tc>
          <w:tcPr>
            <w:tcW w:w="0" w:type="auto"/>
            <w:tcBorders>
              <w:top w:val="single" w:sz="4" w:space="0" w:color="A6A6A6" w:themeColor="background1" w:themeShade="A6"/>
              <w:right w:val="single" w:sz="4" w:space="0" w:color="000000" w:themeColor="text1"/>
            </w:tcBorders>
          </w:tcPr>
          <w:p w14:paraId="28CD202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5636E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32B045" w14:textId="77777777" w:rsidTr="00EE7E2A">
        <w:trPr>
          <w:cantSplit/>
        </w:trPr>
        <w:tc>
          <w:tcPr>
            <w:tcW w:w="0" w:type="auto"/>
            <w:tcBorders>
              <w:top w:val="single" w:sz="4" w:space="0" w:color="A6A6A6" w:themeColor="background1" w:themeShade="A6"/>
              <w:right w:val="single" w:sz="4" w:space="0" w:color="000000" w:themeColor="text1"/>
            </w:tcBorders>
          </w:tcPr>
          <w:p w14:paraId="4046B38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1C79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758F7FA" w14:textId="77777777" w:rsidTr="00EE7E2A">
        <w:trPr>
          <w:cantSplit/>
        </w:trPr>
        <w:tc>
          <w:tcPr>
            <w:tcW w:w="0" w:type="auto"/>
            <w:tcBorders>
              <w:top w:val="single" w:sz="4" w:space="0" w:color="A6A6A6" w:themeColor="background1" w:themeShade="A6"/>
              <w:right w:val="single" w:sz="4" w:space="0" w:color="000000" w:themeColor="text1"/>
            </w:tcBorders>
          </w:tcPr>
          <w:p w14:paraId="78A0F46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CCC2C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71A8D70" w14:textId="77777777" w:rsidTr="00EE7E2A">
        <w:trPr>
          <w:cantSplit/>
        </w:trPr>
        <w:tc>
          <w:tcPr>
            <w:tcW w:w="0" w:type="auto"/>
            <w:tcBorders>
              <w:top w:val="single" w:sz="4" w:space="0" w:color="A6A6A6" w:themeColor="background1" w:themeShade="A6"/>
              <w:right w:val="single" w:sz="4" w:space="0" w:color="000000" w:themeColor="text1"/>
            </w:tcBorders>
          </w:tcPr>
          <w:p w14:paraId="6B2E07B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E9CA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38B52A0" w14:textId="77777777" w:rsidTr="00EE7E2A">
        <w:trPr>
          <w:cantSplit/>
        </w:trPr>
        <w:tc>
          <w:tcPr>
            <w:tcW w:w="0" w:type="auto"/>
            <w:tcBorders>
              <w:top w:val="single" w:sz="4" w:space="0" w:color="A6A6A6" w:themeColor="background1" w:themeShade="A6"/>
              <w:right w:val="single" w:sz="4" w:space="0" w:color="000000" w:themeColor="text1"/>
            </w:tcBorders>
          </w:tcPr>
          <w:p w14:paraId="40B0C30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6A60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470DE95" w14:textId="77777777" w:rsidTr="00EE7E2A">
        <w:trPr>
          <w:cantSplit/>
        </w:trPr>
        <w:tc>
          <w:tcPr>
            <w:tcW w:w="0" w:type="auto"/>
            <w:tcBorders>
              <w:top w:val="single" w:sz="4" w:space="0" w:color="A6A6A6" w:themeColor="background1" w:themeShade="A6"/>
              <w:right w:val="single" w:sz="4" w:space="0" w:color="000000" w:themeColor="text1"/>
            </w:tcBorders>
          </w:tcPr>
          <w:p w14:paraId="52ED8A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7BF3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10A9E54" w14:textId="77777777" w:rsidTr="00EE7E2A">
        <w:trPr>
          <w:cantSplit/>
        </w:trPr>
        <w:tc>
          <w:tcPr>
            <w:tcW w:w="0" w:type="auto"/>
            <w:tcBorders>
              <w:top w:val="single" w:sz="4" w:space="0" w:color="A6A6A6" w:themeColor="background1" w:themeShade="A6"/>
              <w:right w:val="single" w:sz="4" w:space="0" w:color="000000" w:themeColor="text1"/>
            </w:tcBorders>
          </w:tcPr>
          <w:p w14:paraId="1917B60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ADD67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2DCC707" w14:textId="77777777" w:rsidTr="00EE7E2A">
        <w:trPr>
          <w:cantSplit/>
        </w:trPr>
        <w:tc>
          <w:tcPr>
            <w:tcW w:w="0" w:type="auto"/>
            <w:tcBorders>
              <w:top w:val="single" w:sz="4" w:space="0" w:color="A6A6A6" w:themeColor="background1" w:themeShade="A6"/>
              <w:right w:val="single" w:sz="4" w:space="0" w:color="000000" w:themeColor="text1"/>
            </w:tcBorders>
          </w:tcPr>
          <w:p w14:paraId="1F68CE5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0A09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8F15B56" w14:textId="77777777" w:rsidTr="00EE7E2A">
        <w:trPr>
          <w:cantSplit/>
        </w:trPr>
        <w:tc>
          <w:tcPr>
            <w:tcW w:w="0" w:type="auto"/>
            <w:tcBorders>
              <w:top w:val="single" w:sz="4" w:space="0" w:color="A6A6A6" w:themeColor="background1" w:themeShade="A6"/>
              <w:right w:val="single" w:sz="4" w:space="0" w:color="000000" w:themeColor="text1"/>
            </w:tcBorders>
          </w:tcPr>
          <w:p w14:paraId="6ACBFDA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FE78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77B8D7A" w14:textId="77777777" w:rsidTr="00EE7E2A">
        <w:trPr>
          <w:cantSplit/>
        </w:trPr>
        <w:tc>
          <w:tcPr>
            <w:tcW w:w="0" w:type="auto"/>
            <w:tcBorders>
              <w:top w:val="single" w:sz="4" w:space="0" w:color="A6A6A6" w:themeColor="background1" w:themeShade="A6"/>
              <w:right w:val="single" w:sz="4" w:space="0" w:color="000000" w:themeColor="text1"/>
            </w:tcBorders>
          </w:tcPr>
          <w:p w14:paraId="5E49EEC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9F79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30AE0BC" w14:textId="77777777" w:rsidTr="00EE7E2A">
        <w:trPr>
          <w:cantSplit/>
        </w:trPr>
        <w:tc>
          <w:tcPr>
            <w:tcW w:w="0" w:type="auto"/>
            <w:tcBorders>
              <w:top w:val="single" w:sz="4" w:space="0" w:color="A6A6A6" w:themeColor="background1" w:themeShade="A6"/>
              <w:right w:val="single" w:sz="4" w:space="0" w:color="000000" w:themeColor="text1"/>
            </w:tcBorders>
          </w:tcPr>
          <w:p w14:paraId="59EF81A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E83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9B6A33E" w14:textId="77777777" w:rsidTr="00EE7E2A">
        <w:trPr>
          <w:cantSplit/>
        </w:trPr>
        <w:tc>
          <w:tcPr>
            <w:tcW w:w="0" w:type="auto"/>
            <w:tcBorders>
              <w:top w:val="single" w:sz="4" w:space="0" w:color="A6A6A6" w:themeColor="background1" w:themeShade="A6"/>
              <w:right w:val="single" w:sz="4" w:space="0" w:color="000000" w:themeColor="text1"/>
            </w:tcBorders>
          </w:tcPr>
          <w:p w14:paraId="335C7D8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7F60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E9A2C1C" w14:textId="77777777" w:rsidTr="00EE7E2A">
        <w:trPr>
          <w:cantSplit/>
        </w:trPr>
        <w:tc>
          <w:tcPr>
            <w:tcW w:w="0" w:type="auto"/>
            <w:tcBorders>
              <w:top w:val="single" w:sz="4" w:space="0" w:color="A6A6A6" w:themeColor="background1" w:themeShade="A6"/>
              <w:right w:val="single" w:sz="4" w:space="0" w:color="000000" w:themeColor="text1"/>
            </w:tcBorders>
          </w:tcPr>
          <w:p w14:paraId="5EA1519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5214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644628" w14:textId="77777777" w:rsidTr="00EE7E2A">
        <w:trPr>
          <w:cantSplit/>
        </w:trPr>
        <w:tc>
          <w:tcPr>
            <w:tcW w:w="0" w:type="auto"/>
            <w:tcBorders>
              <w:top w:val="single" w:sz="4" w:space="0" w:color="A6A6A6" w:themeColor="background1" w:themeShade="A6"/>
              <w:right w:val="single" w:sz="4" w:space="0" w:color="000000" w:themeColor="text1"/>
            </w:tcBorders>
          </w:tcPr>
          <w:p w14:paraId="3B9AF22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7D28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62A431B" w14:textId="77777777" w:rsidTr="00EE7E2A">
        <w:trPr>
          <w:cantSplit/>
        </w:trPr>
        <w:tc>
          <w:tcPr>
            <w:tcW w:w="0" w:type="auto"/>
            <w:tcBorders>
              <w:top w:val="single" w:sz="4" w:space="0" w:color="A6A6A6" w:themeColor="background1" w:themeShade="A6"/>
              <w:right w:val="single" w:sz="4" w:space="0" w:color="000000" w:themeColor="text1"/>
            </w:tcBorders>
          </w:tcPr>
          <w:p w14:paraId="19E4407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89666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623959" w14:textId="77777777" w:rsidTr="00EE7E2A">
        <w:trPr>
          <w:cantSplit/>
        </w:trPr>
        <w:tc>
          <w:tcPr>
            <w:tcW w:w="0" w:type="auto"/>
            <w:tcBorders>
              <w:top w:val="single" w:sz="4" w:space="0" w:color="A6A6A6" w:themeColor="background1" w:themeShade="A6"/>
              <w:right w:val="single" w:sz="4" w:space="0" w:color="000000" w:themeColor="text1"/>
            </w:tcBorders>
          </w:tcPr>
          <w:p w14:paraId="1E5D137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F851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39DAE2F" w14:textId="77777777" w:rsidTr="00EE7E2A">
        <w:trPr>
          <w:cantSplit/>
        </w:trPr>
        <w:tc>
          <w:tcPr>
            <w:tcW w:w="0" w:type="auto"/>
            <w:tcBorders>
              <w:top w:val="single" w:sz="4" w:space="0" w:color="A6A6A6" w:themeColor="background1" w:themeShade="A6"/>
              <w:right w:val="single" w:sz="4" w:space="0" w:color="000000" w:themeColor="text1"/>
            </w:tcBorders>
          </w:tcPr>
          <w:p w14:paraId="743ECB6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DC72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F92754" w14:textId="77777777" w:rsidTr="00EE7E2A">
        <w:trPr>
          <w:cantSplit/>
        </w:trPr>
        <w:tc>
          <w:tcPr>
            <w:tcW w:w="0" w:type="auto"/>
            <w:tcBorders>
              <w:top w:val="single" w:sz="4" w:space="0" w:color="A6A6A6" w:themeColor="background1" w:themeShade="A6"/>
              <w:right w:val="single" w:sz="4" w:space="0" w:color="000000" w:themeColor="text1"/>
            </w:tcBorders>
          </w:tcPr>
          <w:p w14:paraId="43300F7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CD887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496BAF3" w14:textId="77777777" w:rsidTr="00EE7E2A">
        <w:trPr>
          <w:cantSplit/>
        </w:trPr>
        <w:tc>
          <w:tcPr>
            <w:tcW w:w="0" w:type="auto"/>
            <w:tcBorders>
              <w:top w:val="single" w:sz="4" w:space="0" w:color="A6A6A6" w:themeColor="background1" w:themeShade="A6"/>
              <w:right w:val="single" w:sz="4" w:space="0" w:color="000000" w:themeColor="text1"/>
            </w:tcBorders>
          </w:tcPr>
          <w:p w14:paraId="6966A32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8DB6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D5CA85" w14:textId="77777777" w:rsidTr="00EE7E2A">
        <w:trPr>
          <w:cantSplit/>
        </w:trPr>
        <w:tc>
          <w:tcPr>
            <w:tcW w:w="0" w:type="auto"/>
            <w:tcBorders>
              <w:top w:val="single" w:sz="4" w:space="0" w:color="A6A6A6" w:themeColor="background1" w:themeShade="A6"/>
              <w:right w:val="single" w:sz="4" w:space="0" w:color="000000" w:themeColor="text1"/>
            </w:tcBorders>
          </w:tcPr>
          <w:p w14:paraId="358EF17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23F5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079BA1" w14:textId="77777777" w:rsidTr="00EE7E2A">
        <w:trPr>
          <w:cantSplit/>
        </w:trPr>
        <w:tc>
          <w:tcPr>
            <w:tcW w:w="0" w:type="auto"/>
            <w:tcBorders>
              <w:top w:val="single" w:sz="4" w:space="0" w:color="A6A6A6" w:themeColor="background1" w:themeShade="A6"/>
              <w:right w:val="single" w:sz="4" w:space="0" w:color="000000" w:themeColor="text1"/>
            </w:tcBorders>
          </w:tcPr>
          <w:p w14:paraId="0FC7343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A40D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06A617F" w14:textId="77777777" w:rsidTr="00EE7E2A">
        <w:trPr>
          <w:cantSplit/>
        </w:trPr>
        <w:tc>
          <w:tcPr>
            <w:tcW w:w="0" w:type="auto"/>
            <w:tcBorders>
              <w:top w:val="single" w:sz="4" w:space="0" w:color="A6A6A6" w:themeColor="background1" w:themeShade="A6"/>
              <w:right w:val="single" w:sz="4" w:space="0" w:color="000000" w:themeColor="text1"/>
            </w:tcBorders>
          </w:tcPr>
          <w:p w14:paraId="16EA498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48C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669305D" w14:textId="77777777" w:rsidTr="00EE7E2A">
        <w:trPr>
          <w:cantSplit/>
        </w:trPr>
        <w:tc>
          <w:tcPr>
            <w:tcW w:w="0" w:type="auto"/>
            <w:tcBorders>
              <w:top w:val="single" w:sz="4" w:space="0" w:color="A6A6A6" w:themeColor="background1" w:themeShade="A6"/>
              <w:right w:val="single" w:sz="4" w:space="0" w:color="000000" w:themeColor="text1"/>
            </w:tcBorders>
          </w:tcPr>
          <w:p w14:paraId="3C2B3AD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7D7E7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F2D4B03" w14:textId="77777777" w:rsidTr="00EE7E2A">
        <w:trPr>
          <w:cantSplit/>
        </w:trPr>
        <w:tc>
          <w:tcPr>
            <w:tcW w:w="0" w:type="auto"/>
            <w:tcBorders>
              <w:top w:val="single" w:sz="4" w:space="0" w:color="A6A6A6" w:themeColor="background1" w:themeShade="A6"/>
              <w:right w:val="single" w:sz="4" w:space="0" w:color="000000" w:themeColor="text1"/>
            </w:tcBorders>
          </w:tcPr>
          <w:p w14:paraId="2C711BC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44744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449891B" w14:textId="77777777" w:rsidTr="00EE7E2A">
        <w:trPr>
          <w:cantSplit/>
        </w:trPr>
        <w:tc>
          <w:tcPr>
            <w:tcW w:w="0" w:type="auto"/>
            <w:tcBorders>
              <w:top w:val="single" w:sz="4" w:space="0" w:color="A6A6A6" w:themeColor="background1" w:themeShade="A6"/>
              <w:right w:val="single" w:sz="4" w:space="0" w:color="000000" w:themeColor="text1"/>
            </w:tcBorders>
          </w:tcPr>
          <w:p w14:paraId="07A3AB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4E59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F536D3F" w14:textId="77777777" w:rsidTr="00EE7E2A">
        <w:trPr>
          <w:cantSplit/>
        </w:trPr>
        <w:tc>
          <w:tcPr>
            <w:tcW w:w="0" w:type="auto"/>
            <w:tcBorders>
              <w:top w:val="single" w:sz="4" w:space="0" w:color="A6A6A6" w:themeColor="background1" w:themeShade="A6"/>
              <w:right w:val="single" w:sz="4" w:space="0" w:color="000000" w:themeColor="text1"/>
            </w:tcBorders>
          </w:tcPr>
          <w:p w14:paraId="741DBF2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C108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7234CA" w14:textId="77777777" w:rsidTr="00EE7E2A">
        <w:trPr>
          <w:cantSplit/>
        </w:trPr>
        <w:tc>
          <w:tcPr>
            <w:tcW w:w="0" w:type="auto"/>
            <w:tcBorders>
              <w:top w:val="single" w:sz="4" w:space="0" w:color="A6A6A6" w:themeColor="background1" w:themeShade="A6"/>
              <w:right w:val="single" w:sz="4" w:space="0" w:color="000000" w:themeColor="text1"/>
            </w:tcBorders>
          </w:tcPr>
          <w:p w14:paraId="3E93186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BED7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B14CA2B" w14:textId="77777777" w:rsidTr="00EE7E2A">
        <w:trPr>
          <w:cantSplit/>
        </w:trPr>
        <w:tc>
          <w:tcPr>
            <w:tcW w:w="0" w:type="auto"/>
            <w:tcBorders>
              <w:top w:val="single" w:sz="4" w:space="0" w:color="A6A6A6" w:themeColor="background1" w:themeShade="A6"/>
              <w:right w:val="single" w:sz="4" w:space="0" w:color="000000" w:themeColor="text1"/>
            </w:tcBorders>
          </w:tcPr>
          <w:p w14:paraId="2660109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681C5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75521E" w14:textId="77777777" w:rsidTr="00EE7E2A">
        <w:trPr>
          <w:cantSplit/>
        </w:trPr>
        <w:tc>
          <w:tcPr>
            <w:tcW w:w="0" w:type="auto"/>
            <w:tcBorders>
              <w:top w:val="single" w:sz="4" w:space="0" w:color="A6A6A6" w:themeColor="background1" w:themeShade="A6"/>
              <w:right w:val="single" w:sz="4" w:space="0" w:color="000000" w:themeColor="text1"/>
            </w:tcBorders>
          </w:tcPr>
          <w:p w14:paraId="379C97C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89EE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8DAB4A" w14:textId="77777777" w:rsidTr="00EE7E2A">
        <w:trPr>
          <w:cantSplit/>
        </w:trPr>
        <w:tc>
          <w:tcPr>
            <w:tcW w:w="0" w:type="auto"/>
            <w:tcBorders>
              <w:top w:val="single" w:sz="4" w:space="0" w:color="A6A6A6" w:themeColor="background1" w:themeShade="A6"/>
              <w:right w:val="single" w:sz="4" w:space="0" w:color="000000" w:themeColor="text1"/>
            </w:tcBorders>
          </w:tcPr>
          <w:p w14:paraId="1ADC444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5446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1160010" w14:textId="77777777" w:rsidTr="00EE7E2A">
        <w:trPr>
          <w:cantSplit/>
        </w:trPr>
        <w:tc>
          <w:tcPr>
            <w:tcW w:w="0" w:type="auto"/>
            <w:tcBorders>
              <w:top w:val="single" w:sz="4" w:space="0" w:color="A6A6A6" w:themeColor="background1" w:themeShade="A6"/>
              <w:right w:val="single" w:sz="4" w:space="0" w:color="000000" w:themeColor="text1"/>
            </w:tcBorders>
          </w:tcPr>
          <w:p w14:paraId="1AF0EC2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7419 00 00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F9B4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9133AB7" w14:textId="77777777" w:rsidTr="00EE7E2A">
        <w:trPr>
          <w:cantSplit/>
        </w:trPr>
        <w:tc>
          <w:tcPr>
            <w:tcW w:w="0" w:type="auto"/>
            <w:tcBorders>
              <w:top w:val="single" w:sz="4" w:space="0" w:color="A6A6A6" w:themeColor="background1" w:themeShade="A6"/>
              <w:right w:val="single" w:sz="4" w:space="0" w:color="000000" w:themeColor="text1"/>
            </w:tcBorders>
          </w:tcPr>
          <w:p w14:paraId="340D41E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A5F77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D22C7B1" w14:textId="77777777" w:rsidTr="00EE7E2A">
        <w:trPr>
          <w:cantSplit/>
        </w:trPr>
        <w:tc>
          <w:tcPr>
            <w:tcW w:w="0" w:type="auto"/>
            <w:tcBorders>
              <w:top w:val="single" w:sz="4" w:space="0" w:color="A6A6A6" w:themeColor="background1" w:themeShade="A6"/>
              <w:right w:val="single" w:sz="4" w:space="0" w:color="000000" w:themeColor="text1"/>
            </w:tcBorders>
          </w:tcPr>
          <w:p w14:paraId="61C0580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D93F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56CE54B" w14:textId="77777777" w:rsidTr="00EE7E2A">
        <w:trPr>
          <w:cantSplit/>
        </w:trPr>
        <w:tc>
          <w:tcPr>
            <w:tcW w:w="0" w:type="auto"/>
            <w:tcBorders>
              <w:top w:val="single" w:sz="4" w:space="0" w:color="A6A6A6" w:themeColor="background1" w:themeShade="A6"/>
              <w:right w:val="single" w:sz="4" w:space="0" w:color="000000" w:themeColor="text1"/>
            </w:tcBorders>
          </w:tcPr>
          <w:p w14:paraId="1A53C46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20A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395E8CD" w14:textId="77777777" w:rsidTr="00EE7E2A">
        <w:trPr>
          <w:cantSplit/>
        </w:trPr>
        <w:tc>
          <w:tcPr>
            <w:tcW w:w="0" w:type="auto"/>
            <w:tcBorders>
              <w:top w:val="single" w:sz="4" w:space="0" w:color="A6A6A6" w:themeColor="background1" w:themeShade="A6"/>
              <w:right w:val="single" w:sz="4" w:space="0" w:color="000000" w:themeColor="text1"/>
            </w:tcBorders>
          </w:tcPr>
          <w:p w14:paraId="4DA547A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A06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2E407AE" w14:textId="77777777" w:rsidTr="00EE7E2A">
        <w:trPr>
          <w:cantSplit/>
        </w:trPr>
        <w:tc>
          <w:tcPr>
            <w:tcW w:w="0" w:type="auto"/>
            <w:tcBorders>
              <w:top w:val="single" w:sz="4" w:space="0" w:color="A6A6A6" w:themeColor="background1" w:themeShade="A6"/>
              <w:right w:val="single" w:sz="4" w:space="0" w:color="000000" w:themeColor="text1"/>
            </w:tcBorders>
          </w:tcPr>
          <w:p w14:paraId="5910F2D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3FF69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916E0FD" w14:textId="77777777" w:rsidTr="00EE7E2A">
        <w:trPr>
          <w:cantSplit/>
        </w:trPr>
        <w:tc>
          <w:tcPr>
            <w:tcW w:w="0" w:type="auto"/>
            <w:tcBorders>
              <w:top w:val="single" w:sz="4" w:space="0" w:color="A6A6A6" w:themeColor="background1" w:themeShade="A6"/>
              <w:right w:val="single" w:sz="4" w:space="0" w:color="000000" w:themeColor="text1"/>
            </w:tcBorders>
          </w:tcPr>
          <w:p w14:paraId="0107456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FE33D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3901E3" w14:textId="77777777" w:rsidTr="00EE7E2A">
        <w:trPr>
          <w:cantSplit/>
        </w:trPr>
        <w:tc>
          <w:tcPr>
            <w:tcW w:w="0" w:type="auto"/>
            <w:tcBorders>
              <w:top w:val="single" w:sz="4" w:space="0" w:color="A6A6A6" w:themeColor="background1" w:themeShade="A6"/>
              <w:right w:val="single" w:sz="4" w:space="0" w:color="000000" w:themeColor="text1"/>
            </w:tcBorders>
          </w:tcPr>
          <w:p w14:paraId="0DC2319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F55E8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965652" w14:textId="77777777" w:rsidTr="00EE7E2A">
        <w:trPr>
          <w:cantSplit/>
        </w:trPr>
        <w:tc>
          <w:tcPr>
            <w:tcW w:w="0" w:type="auto"/>
            <w:tcBorders>
              <w:top w:val="single" w:sz="4" w:space="0" w:color="A6A6A6" w:themeColor="background1" w:themeShade="A6"/>
              <w:right w:val="single" w:sz="4" w:space="0" w:color="000000" w:themeColor="text1"/>
            </w:tcBorders>
          </w:tcPr>
          <w:p w14:paraId="1B0A6A5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F1FD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46FF09D" w14:textId="77777777" w:rsidTr="00EE7E2A">
        <w:trPr>
          <w:cantSplit/>
        </w:trPr>
        <w:tc>
          <w:tcPr>
            <w:tcW w:w="0" w:type="auto"/>
            <w:tcBorders>
              <w:top w:val="single" w:sz="4" w:space="0" w:color="A6A6A6" w:themeColor="background1" w:themeShade="A6"/>
              <w:right w:val="single" w:sz="4" w:space="0" w:color="000000" w:themeColor="text1"/>
            </w:tcBorders>
          </w:tcPr>
          <w:p w14:paraId="6A7A7D8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D7F0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A83625" w14:textId="77777777" w:rsidTr="00EE7E2A">
        <w:trPr>
          <w:cantSplit/>
        </w:trPr>
        <w:tc>
          <w:tcPr>
            <w:tcW w:w="0" w:type="auto"/>
            <w:tcBorders>
              <w:top w:val="single" w:sz="4" w:space="0" w:color="A6A6A6" w:themeColor="background1" w:themeShade="A6"/>
              <w:right w:val="single" w:sz="4" w:space="0" w:color="000000" w:themeColor="text1"/>
            </w:tcBorders>
          </w:tcPr>
          <w:p w14:paraId="556E77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E19F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BF3260" w14:textId="77777777" w:rsidTr="00EE7E2A">
        <w:trPr>
          <w:cantSplit/>
        </w:trPr>
        <w:tc>
          <w:tcPr>
            <w:tcW w:w="0" w:type="auto"/>
            <w:tcBorders>
              <w:top w:val="single" w:sz="4" w:space="0" w:color="A6A6A6" w:themeColor="background1" w:themeShade="A6"/>
              <w:right w:val="single" w:sz="4" w:space="0" w:color="000000" w:themeColor="text1"/>
            </w:tcBorders>
          </w:tcPr>
          <w:p w14:paraId="6331EAA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2FD6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495E271" w14:textId="77777777" w:rsidTr="00EE7E2A">
        <w:trPr>
          <w:cantSplit/>
        </w:trPr>
        <w:tc>
          <w:tcPr>
            <w:tcW w:w="0" w:type="auto"/>
            <w:tcBorders>
              <w:top w:val="single" w:sz="4" w:space="0" w:color="A6A6A6" w:themeColor="background1" w:themeShade="A6"/>
              <w:right w:val="single" w:sz="4" w:space="0" w:color="000000" w:themeColor="text1"/>
            </w:tcBorders>
          </w:tcPr>
          <w:p w14:paraId="2FFC794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C62C1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FE84139" w14:textId="77777777" w:rsidTr="00EE7E2A">
        <w:trPr>
          <w:cantSplit/>
        </w:trPr>
        <w:tc>
          <w:tcPr>
            <w:tcW w:w="0" w:type="auto"/>
            <w:tcBorders>
              <w:top w:val="single" w:sz="4" w:space="0" w:color="A6A6A6" w:themeColor="background1" w:themeShade="A6"/>
              <w:right w:val="single" w:sz="4" w:space="0" w:color="000000" w:themeColor="text1"/>
            </w:tcBorders>
          </w:tcPr>
          <w:p w14:paraId="651CE77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E86E9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B0F6361" w14:textId="77777777" w:rsidTr="00EE7E2A">
        <w:trPr>
          <w:cantSplit/>
        </w:trPr>
        <w:tc>
          <w:tcPr>
            <w:tcW w:w="0" w:type="auto"/>
            <w:tcBorders>
              <w:top w:val="single" w:sz="4" w:space="0" w:color="A6A6A6" w:themeColor="background1" w:themeShade="A6"/>
              <w:right w:val="single" w:sz="4" w:space="0" w:color="000000" w:themeColor="text1"/>
            </w:tcBorders>
          </w:tcPr>
          <w:p w14:paraId="5C1AE66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06985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00C977C" w14:textId="77777777" w:rsidTr="00EE7E2A">
        <w:trPr>
          <w:cantSplit/>
        </w:trPr>
        <w:tc>
          <w:tcPr>
            <w:tcW w:w="0" w:type="auto"/>
            <w:tcBorders>
              <w:top w:val="single" w:sz="4" w:space="0" w:color="A6A6A6" w:themeColor="background1" w:themeShade="A6"/>
              <w:right w:val="single" w:sz="4" w:space="0" w:color="000000" w:themeColor="text1"/>
            </w:tcBorders>
          </w:tcPr>
          <w:p w14:paraId="686439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0F5A6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A3EACF" w14:textId="77777777" w:rsidTr="00EE7E2A">
        <w:trPr>
          <w:cantSplit/>
        </w:trPr>
        <w:tc>
          <w:tcPr>
            <w:tcW w:w="0" w:type="auto"/>
            <w:tcBorders>
              <w:top w:val="single" w:sz="4" w:space="0" w:color="A6A6A6" w:themeColor="background1" w:themeShade="A6"/>
              <w:right w:val="single" w:sz="4" w:space="0" w:color="000000" w:themeColor="text1"/>
            </w:tcBorders>
          </w:tcPr>
          <w:p w14:paraId="6E1C370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6FBB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107D424" w14:textId="77777777" w:rsidTr="00EE7E2A">
        <w:trPr>
          <w:cantSplit/>
        </w:trPr>
        <w:tc>
          <w:tcPr>
            <w:tcW w:w="0" w:type="auto"/>
            <w:tcBorders>
              <w:top w:val="single" w:sz="4" w:space="0" w:color="A6A6A6" w:themeColor="background1" w:themeShade="A6"/>
              <w:right w:val="single" w:sz="4" w:space="0" w:color="000000" w:themeColor="text1"/>
            </w:tcBorders>
          </w:tcPr>
          <w:p w14:paraId="6173D1A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3FC8D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3CF0F71" w14:textId="77777777" w:rsidTr="00EE7E2A">
        <w:trPr>
          <w:cantSplit/>
        </w:trPr>
        <w:tc>
          <w:tcPr>
            <w:tcW w:w="0" w:type="auto"/>
            <w:tcBorders>
              <w:top w:val="single" w:sz="4" w:space="0" w:color="A6A6A6" w:themeColor="background1" w:themeShade="A6"/>
              <w:right w:val="single" w:sz="4" w:space="0" w:color="000000" w:themeColor="text1"/>
            </w:tcBorders>
          </w:tcPr>
          <w:p w14:paraId="1462373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D973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E1B728" w14:textId="77777777" w:rsidTr="00EE7E2A">
        <w:trPr>
          <w:cantSplit/>
        </w:trPr>
        <w:tc>
          <w:tcPr>
            <w:tcW w:w="0" w:type="auto"/>
            <w:tcBorders>
              <w:top w:val="single" w:sz="4" w:space="0" w:color="A6A6A6" w:themeColor="background1" w:themeShade="A6"/>
              <w:right w:val="single" w:sz="4" w:space="0" w:color="000000" w:themeColor="text1"/>
            </w:tcBorders>
          </w:tcPr>
          <w:p w14:paraId="2990428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63FF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66F9A1" w14:textId="77777777" w:rsidTr="00EE7E2A">
        <w:trPr>
          <w:cantSplit/>
        </w:trPr>
        <w:tc>
          <w:tcPr>
            <w:tcW w:w="0" w:type="auto"/>
            <w:tcBorders>
              <w:top w:val="single" w:sz="4" w:space="0" w:color="A6A6A6" w:themeColor="background1" w:themeShade="A6"/>
              <w:right w:val="single" w:sz="4" w:space="0" w:color="000000" w:themeColor="text1"/>
            </w:tcBorders>
          </w:tcPr>
          <w:p w14:paraId="073C691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98CFC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1798A57" w14:textId="77777777" w:rsidTr="00EE7E2A">
        <w:trPr>
          <w:cantSplit/>
        </w:trPr>
        <w:tc>
          <w:tcPr>
            <w:tcW w:w="0" w:type="auto"/>
            <w:tcBorders>
              <w:top w:val="single" w:sz="4" w:space="0" w:color="A6A6A6" w:themeColor="background1" w:themeShade="A6"/>
              <w:right w:val="single" w:sz="4" w:space="0" w:color="000000" w:themeColor="text1"/>
            </w:tcBorders>
          </w:tcPr>
          <w:p w14:paraId="7183592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FFE17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93EF9DE" w14:textId="77777777" w:rsidTr="00EE7E2A">
        <w:trPr>
          <w:cantSplit/>
        </w:trPr>
        <w:tc>
          <w:tcPr>
            <w:tcW w:w="0" w:type="auto"/>
            <w:tcBorders>
              <w:top w:val="single" w:sz="4" w:space="0" w:color="A6A6A6" w:themeColor="background1" w:themeShade="A6"/>
              <w:right w:val="single" w:sz="4" w:space="0" w:color="000000" w:themeColor="text1"/>
            </w:tcBorders>
          </w:tcPr>
          <w:p w14:paraId="1EBD0BF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0CCD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2967467" w14:textId="77777777" w:rsidTr="00EE7E2A">
        <w:trPr>
          <w:cantSplit/>
        </w:trPr>
        <w:tc>
          <w:tcPr>
            <w:tcW w:w="0" w:type="auto"/>
            <w:tcBorders>
              <w:top w:val="single" w:sz="4" w:space="0" w:color="A6A6A6" w:themeColor="background1" w:themeShade="A6"/>
              <w:right w:val="single" w:sz="4" w:space="0" w:color="000000" w:themeColor="text1"/>
            </w:tcBorders>
          </w:tcPr>
          <w:p w14:paraId="1004A87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FCFE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9B77988" w14:textId="77777777" w:rsidTr="00EE7E2A">
        <w:trPr>
          <w:cantSplit/>
        </w:trPr>
        <w:tc>
          <w:tcPr>
            <w:tcW w:w="0" w:type="auto"/>
            <w:tcBorders>
              <w:top w:val="single" w:sz="4" w:space="0" w:color="A6A6A6" w:themeColor="background1" w:themeShade="A6"/>
              <w:right w:val="single" w:sz="4" w:space="0" w:color="000000" w:themeColor="text1"/>
            </w:tcBorders>
          </w:tcPr>
          <w:p w14:paraId="40FC7DD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392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C6D556D" w14:textId="77777777" w:rsidTr="00EE7E2A">
        <w:trPr>
          <w:cantSplit/>
        </w:trPr>
        <w:tc>
          <w:tcPr>
            <w:tcW w:w="0" w:type="auto"/>
            <w:tcBorders>
              <w:top w:val="single" w:sz="4" w:space="0" w:color="A6A6A6" w:themeColor="background1" w:themeShade="A6"/>
              <w:right w:val="single" w:sz="4" w:space="0" w:color="000000" w:themeColor="text1"/>
            </w:tcBorders>
          </w:tcPr>
          <w:p w14:paraId="4EBE2AB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78FC2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968D604" w14:textId="77777777" w:rsidTr="00EE7E2A">
        <w:trPr>
          <w:cantSplit/>
        </w:trPr>
        <w:tc>
          <w:tcPr>
            <w:tcW w:w="0" w:type="auto"/>
            <w:tcBorders>
              <w:top w:val="single" w:sz="4" w:space="0" w:color="A6A6A6" w:themeColor="background1" w:themeShade="A6"/>
              <w:right w:val="single" w:sz="4" w:space="0" w:color="000000" w:themeColor="text1"/>
            </w:tcBorders>
          </w:tcPr>
          <w:p w14:paraId="397335E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7A9C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76FF149" w14:textId="77777777" w:rsidTr="00EE7E2A">
        <w:trPr>
          <w:cantSplit/>
        </w:trPr>
        <w:tc>
          <w:tcPr>
            <w:tcW w:w="0" w:type="auto"/>
            <w:tcBorders>
              <w:top w:val="single" w:sz="4" w:space="0" w:color="A6A6A6" w:themeColor="background1" w:themeShade="A6"/>
              <w:right w:val="single" w:sz="4" w:space="0" w:color="000000" w:themeColor="text1"/>
            </w:tcBorders>
          </w:tcPr>
          <w:p w14:paraId="05E71D1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52BED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CB71AB3" w14:textId="77777777" w:rsidTr="00EE7E2A">
        <w:trPr>
          <w:cantSplit/>
        </w:trPr>
        <w:tc>
          <w:tcPr>
            <w:tcW w:w="0" w:type="auto"/>
            <w:tcBorders>
              <w:top w:val="single" w:sz="4" w:space="0" w:color="A6A6A6" w:themeColor="background1" w:themeShade="A6"/>
              <w:right w:val="single" w:sz="4" w:space="0" w:color="000000" w:themeColor="text1"/>
            </w:tcBorders>
          </w:tcPr>
          <w:p w14:paraId="3C8833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25944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C20AF2E" w14:textId="77777777" w:rsidTr="00EE7E2A">
        <w:trPr>
          <w:cantSplit/>
        </w:trPr>
        <w:tc>
          <w:tcPr>
            <w:tcW w:w="0" w:type="auto"/>
            <w:tcBorders>
              <w:top w:val="single" w:sz="4" w:space="0" w:color="A6A6A6" w:themeColor="background1" w:themeShade="A6"/>
              <w:right w:val="single" w:sz="4" w:space="0" w:color="000000" w:themeColor="text1"/>
            </w:tcBorders>
          </w:tcPr>
          <w:p w14:paraId="27881ED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4FC5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EF9087" w14:textId="77777777" w:rsidTr="00EE7E2A">
        <w:trPr>
          <w:cantSplit/>
        </w:trPr>
        <w:tc>
          <w:tcPr>
            <w:tcW w:w="0" w:type="auto"/>
            <w:tcBorders>
              <w:top w:val="single" w:sz="4" w:space="0" w:color="A6A6A6" w:themeColor="background1" w:themeShade="A6"/>
              <w:right w:val="single" w:sz="4" w:space="0" w:color="000000" w:themeColor="text1"/>
            </w:tcBorders>
          </w:tcPr>
          <w:p w14:paraId="4CED45F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A0D3F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1DF7E0B" w14:textId="77777777" w:rsidTr="00EE7E2A">
        <w:trPr>
          <w:cantSplit/>
        </w:trPr>
        <w:tc>
          <w:tcPr>
            <w:tcW w:w="0" w:type="auto"/>
            <w:tcBorders>
              <w:top w:val="single" w:sz="4" w:space="0" w:color="A6A6A6" w:themeColor="background1" w:themeShade="A6"/>
              <w:right w:val="single" w:sz="4" w:space="0" w:color="000000" w:themeColor="text1"/>
            </w:tcBorders>
          </w:tcPr>
          <w:p w14:paraId="12886BE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A1379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DFE370" w14:textId="77777777" w:rsidTr="00EE7E2A">
        <w:trPr>
          <w:cantSplit/>
        </w:trPr>
        <w:tc>
          <w:tcPr>
            <w:tcW w:w="0" w:type="auto"/>
            <w:tcBorders>
              <w:top w:val="single" w:sz="4" w:space="0" w:color="A6A6A6" w:themeColor="background1" w:themeShade="A6"/>
              <w:right w:val="single" w:sz="4" w:space="0" w:color="000000" w:themeColor="text1"/>
            </w:tcBorders>
          </w:tcPr>
          <w:p w14:paraId="35F3371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94ADE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9F478F" w14:textId="77777777" w:rsidTr="00EE7E2A">
        <w:trPr>
          <w:cantSplit/>
        </w:trPr>
        <w:tc>
          <w:tcPr>
            <w:tcW w:w="0" w:type="auto"/>
            <w:tcBorders>
              <w:top w:val="single" w:sz="4" w:space="0" w:color="A6A6A6" w:themeColor="background1" w:themeShade="A6"/>
              <w:right w:val="single" w:sz="4" w:space="0" w:color="000000" w:themeColor="text1"/>
            </w:tcBorders>
          </w:tcPr>
          <w:p w14:paraId="002510D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3B0B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5AED4D8" w14:textId="77777777" w:rsidTr="00EE7E2A">
        <w:trPr>
          <w:cantSplit/>
        </w:trPr>
        <w:tc>
          <w:tcPr>
            <w:tcW w:w="0" w:type="auto"/>
            <w:tcBorders>
              <w:top w:val="single" w:sz="4" w:space="0" w:color="A6A6A6" w:themeColor="background1" w:themeShade="A6"/>
              <w:right w:val="single" w:sz="4" w:space="0" w:color="000000" w:themeColor="text1"/>
            </w:tcBorders>
          </w:tcPr>
          <w:p w14:paraId="3288EA1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89C74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E72C7D1" w14:textId="77777777" w:rsidTr="00EE7E2A">
        <w:trPr>
          <w:cantSplit/>
        </w:trPr>
        <w:tc>
          <w:tcPr>
            <w:tcW w:w="0" w:type="auto"/>
            <w:tcBorders>
              <w:top w:val="single" w:sz="4" w:space="0" w:color="A6A6A6" w:themeColor="background1" w:themeShade="A6"/>
              <w:right w:val="single" w:sz="4" w:space="0" w:color="000000" w:themeColor="text1"/>
            </w:tcBorders>
          </w:tcPr>
          <w:p w14:paraId="5F284B7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E31A4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F48993E" w14:textId="77777777" w:rsidTr="00EE7E2A">
        <w:trPr>
          <w:cantSplit/>
        </w:trPr>
        <w:tc>
          <w:tcPr>
            <w:tcW w:w="0" w:type="auto"/>
            <w:tcBorders>
              <w:top w:val="single" w:sz="4" w:space="0" w:color="A6A6A6" w:themeColor="background1" w:themeShade="A6"/>
              <w:right w:val="single" w:sz="4" w:space="0" w:color="000000" w:themeColor="text1"/>
            </w:tcBorders>
          </w:tcPr>
          <w:p w14:paraId="24686A1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BB44B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AFFAD44" w14:textId="77777777" w:rsidTr="00EE7E2A">
        <w:trPr>
          <w:cantSplit/>
        </w:trPr>
        <w:tc>
          <w:tcPr>
            <w:tcW w:w="0" w:type="auto"/>
            <w:tcBorders>
              <w:top w:val="single" w:sz="4" w:space="0" w:color="A6A6A6" w:themeColor="background1" w:themeShade="A6"/>
              <w:right w:val="single" w:sz="4" w:space="0" w:color="000000" w:themeColor="text1"/>
            </w:tcBorders>
          </w:tcPr>
          <w:p w14:paraId="0F2BBB2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7F35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C321DB" w14:textId="77777777" w:rsidTr="00EE7E2A">
        <w:trPr>
          <w:cantSplit/>
        </w:trPr>
        <w:tc>
          <w:tcPr>
            <w:tcW w:w="0" w:type="auto"/>
            <w:tcBorders>
              <w:top w:val="single" w:sz="4" w:space="0" w:color="A6A6A6" w:themeColor="background1" w:themeShade="A6"/>
              <w:right w:val="single" w:sz="4" w:space="0" w:color="000000" w:themeColor="text1"/>
            </w:tcBorders>
          </w:tcPr>
          <w:p w14:paraId="3DA7074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F3F7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FB5B0F" w14:textId="77777777" w:rsidTr="00EE7E2A">
        <w:trPr>
          <w:cantSplit/>
        </w:trPr>
        <w:tc>
          <w:tcPr>
            <w:tcW w:w="0" w:type="auto"/>
            <w:tcBorders>
              <w:top w:val="single" w:sz="4" w:space="0" w:color="A6A6A6" w:themeColor="background1" w:themeShade="A6"/>
              <w:right w:val="single" w:sz="4" w:space="0" w:color="000000" w:themeColor="text1"/>
            </w:tcBorders>
          </w:tcPr>
          <w:p w14:paraId="20F6B60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24B3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685468" w14:textId="77777777" w:rsidTr="00EE7E2A">
        <w:trPr>
          <w:cantSplit/>
        </w:trPr>
        <w:tc>
          <w:tcPr>
            <w:tcW w:w="0" w:type="auto"/>
            <w:tcBorders>
              <w:top w:val="single" w:sz="4" w:space="0" w:color="A6A6A6" w:themeColor="background1" w:themeShade="A6"/>
              <w:right w:val="single" w:sz="4" w:space="0" w:color="000000" w:themeColor="text1"/>
            </w:tcBorders>
          </w:tcPr>
          <w:p w14:paraId="1AE13A8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8DF12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EC21BC6" w14:textId="77777777" w:rsidTr="00EE7E2A">
        <w:trPr>
          <w:cantSplit/>
        </w:trPr>
        <w:tc>
          <w:tcPr>
            <w:tcW w:w="0" w:type="auto"/>
            <w:tcBorders>
              <w:top w:val="single" w:sz="4" w:space="0" w:color="A6A6A6" w:themeColor="background1" w:themeShade="A6"/>
              <w:right w:val="single" w:sz="4" w:space="0" w:color="000000" w:themeColor="text1"/>
            </w:tcBorders>
          </w:tcPr>
          <w:p w14:paraId="127AF6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4867C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8BABE9" w14:textId="77777777" w:rsidTr="00EE7E2A">
        <w:trPr>
          <w:cantSplit/>
        </w:trPr>
        <w:tc>
          <w:tcPr>
            <w:tcW w:w="0" w:type="auto"/>
            <w:tcBorders>
              <w:top w:val="single" w:sz="4" w:space="0" w:color="A6A6A6" w:themeColor="background1" w:themeShade="A6"/>
              <w:right w:val="single" w:sz="4" w:space="0" w:color="000000" w:themeColor="text1"/>
            </w:tcBorders>
          </w:tcPr>
          <w:p w14:paraId="77B07D0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875C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E8FC46C" w14:textId="77777777" w:rsidTr="00EE7E2A">
        <w:trPr>
          <w:cantSplit/>
        </w:trPr>
        <w:tc>
          <w:tcPr>
            <w:tcW w:w="0" w:type="auto"/>
            <w:tcBorders>
              <w:top w:val="single" w:sz="4" w:space="0" w:color="A6A6A6" w:themeColor="background1" w:themeShade="A6"/>
              <w:right w:val="single" w:sz="4" w:space="0" w:color="000000" w:themeColor="text1"/>
            </w:tcBorders>
          </w:tcPr>
          <w:p w14:paraId="744EE83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EF59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32661C" w14:textId="77777777" w:rsidTr="00EE7E2A">
        <w:trPr>
          <w:cantSplit/>
        </w:trPr>
        <w:tc>
          <w:tcPr>
            <w:tcW w:w="0" w:type="auto"/>
            <w:tcBorders>
              <w:top w:val="single" w:sz="4" w:space="0" w:color="A6A6A6" w:themeColor="background1" w:themeShade="A6"/>
              <w:right w:val="single" w:sz="4" w:space="0" w:color="000000" w:themeColor="text1"/>
            </w:tcBorders>
          </w:tcPr>
          <w:p w14:paraId="5C6F29A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E55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7A5C2D4" w14:textId="77777777" w:rsidTr="00EE7E2A">
        <w:trPr>
          <w:cantSplit/>
        </w:trPr>
        <w:tc>
          <w:tcPr>
            <w:tcW w:w="0" w:type="auto"/>
            <w:tcBorders>
              <w:top w:val="single" w:sz="4" w:space="0" w:color="A6A6A6" w:themeColor="background1" w:themeShade="A6"/>
              <w:right w:val="single" w:sz="4" w:space="0" w:color="000000" w:themeColor="text1"/>
            </w:tcBorders>
          </w:tcPr>
          <w:p w14:paraId="7084207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DDEBA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E26B7CF" w14:textId="77777777" w:rsidTr="00EE7E2A">
        <w:trPr>
          <w:cantSplit/>
        </w:trPr>
        <w:tc>
          <w:tcPr>
            <w:tcW w:w="0" w:type="auto"/>
            <w:tcBorders>
              <w:top w:val="single" w:sz="4" w:space="0" w:color="A6A6A6" w:themeColor="background1" w:themeShade="A6"/>
              <w:right w:val="single" w:sz="4" w:space="0" w:color="000000" w:themeColor="text1"/>
            </w:tcBorders>
          </w:tcPr>
          <w:p w14:paraId="6D30071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8D19E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19E2B21" w14:textId="77777777" w:rsidTr="00EE7E2A">
        <w:trPr>
          <w:cantSplit/>
        </w:trPr>
        <w:tc>
          <w:tcPr>
            <w:tcW w:w="0" w:type="auto"/>
            <w:tcBorders>
              <w:top w:val="single" w:sz="4" w:space="0" w:color="A6A6A6" w:themeColor="background1" w:themeShade="A6"/>
              <w:right w:val="single" w:sz="4" w:space="0" w:color="000000" w:themeColor="text1"/>
            </w:tcBorders>
          </w:tcPr>
          <w:p w14:paraId="3E666FB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8448 00 00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D7BDE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070428" w14:textId="77777777" w:rsidTr="00EE7E2A">
        <w:trPr>
          <w:cantSplit/>
        </w:trPr>
        <w:tc>
          <w:tcPr>
            <w:tcW w:w="0" w:type="auto"/>
            <w:tcBorders>
              <w:top w:val="single" w:sz="4" w:space="0" w:color="A6A6A6" w:themeColor="background1" w:themeShade="A6"/>
              <w:right w:val="single" w:sz="4" w:space="0" w:color="000000" w:themeColor="text1"/>
            </w:tcBorders>
          </w:tcPr>
          <w:p w14:paraId="6BE9588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F6B83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66D066" w14:textId="77777777" w:rsidTr="00EE7E2A">
        <w:trPr>
          <w:cantSplit/>
        </w:trPr>
        <w:tc>
          <w:tcPr>
            <w:tcW w:w="0" w:type="auto"/>
            <w:tcBorders>
              <w:top w:val="single" w:sz="4" w:space="0" w:color="A6A6A6" w:themeColor="background1" w:themeShade="A6"/>
              <w:right w:val="single" w:sz="4" w:space="0" w:color="000000" w:themeColor="text1"/>
            </w:tcBorders>
          </w:tcPr>
          <w:p w14:paraId="2537401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23F6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3B2904D" w14:textId="77777777" w:rsidTr="00EE7E2A">
        <w:trPr>
          <w:cantSplit/>
        </w:trPr>
        <w:tc>
          <w:tcPr>
            <w:tcW w:w="0" w:type="auto"/>
            <w:tcBorders>
              <w:top w:val="single" w:sz="4" w:space="0" w:color="A6A6A6" w:themeColor="background1" w:themeShade="A6"/>
              <w:right w:val="single" w:sz="4" w:space="0" w:color="000000" w:themeColor="text1"/>
            </w:tcBorders>
          </w:tcPr>
          <w:p w14:paraId="0D55903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89E8B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0C5BD53" w14:textId="77777777" w:rsidTr="00EE7E2A">
        <w:trPr>
          <w:cantSplit/>
        </w:trPr>
        <w:tc>
          <w:tcPr>
            <w:tcW w:w="0" w:type="auto"/>
            <w:tcBorders>
              <w:top w:val="single" w:sz="4" w:space="0" w:color="A6A6A6" w:themeColor="background1" w:themeShade="A6"/>
              <w:right w:val="single" w:sz="4" w:space="0" w:color="000000" w:themeColor="text1"/>
            </w:tcBorders>
          </w:tcPr>
          <w:p w14:paraId="4456943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FFAC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C80A1DD" w14:textId="77777777" w:rsidTr="00EE7E2A">
        <w:trPr>
          <w:cantSplit/>
        </w:trPr>
        <w:tc>
          <w:tcPr>
            <w:tcW w:w="0" w:type="auto"/>
            <w:tcBorders>
              <w:top w:val="single" w:sz="4" w:space="0" w:color="A6A6A6" w:themeColor="background1" w:themeShade="A6"/>
              <w:right w:val="single" w:sz="4" w:space="0" w:color="000000" w:themeColor="text1"/>
            </w:tcBorders>
          </w:tcPr>
          <w:p w14:paraId="6CFD091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52C5F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0A4A50" w14:textId="77777777" w:rsidTr="00EE7E2A">
        <w:trPr>
          <w:cantSplit/>
        </w:trPr>
        <w:tc>
          <w:tcPr>
            <w:tcW w:w="0" w:type="auto"/>
            <w:tcBorders>
              <w:top w:val="single" w:sz="4" w:space="0" w:color="A6A6A6" w:themeColor="background1" w:themeShade="A6"/>
              <w:right w:val="single" w:sz="4" w:space="0" w:color="000000" w:themeColor="text1"/>
            </w:tcBorders>
          </w:tcPr>
          <w:p w14:paraId="6DCE8A0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21A5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742CD77" w14:textId="77777777" w:rsidTr="00EE7E2A">
        <w:trPr>
          <w:cantSplit/>
        </w:trPr>
        <w:tc>
          <w:tcPr>
            <w:tcW w:w="0" w:type="auto"/>
            <w:tcBorders>
              <w:top w:val="single" w:sz="4" w:space="0" w:color="A6A6A6" w:themeColor="background1" w:themeShade="A6"/>
              <w:right w:val="single" w:sz="4" w:space="0" w:color="000000" w:themeColor="text1"/>
            </w:tcBorders>
          </w:tcPr>
          <w:p w14:paraId="44D1A17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B90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647F924" w14:textId="77777777" w:rsidTr="00EE7E2A">
        <w:trPr>
          <w:cantSplit/>
        </w:trPr>
        <w:tc>
          <w:tcPr>
            <w:tcW w:w="0" w:type="auto"/>
            <w:tcBorders>
              <w:top w:val="single" w:sz="4" w:space="0" w:color="A6A6A6" w:themeColor="background1" w:themeShade="A6"/>
              <w:right w:val="single" w:sz="4" w:space="0" w:color="000000" w:themeColor="text1"/>
            </w:tcBorders>
          </w:tcPr>
          <w:p w14:paraId="38D140A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A9E1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ACFF0F" w14:textId="77777777" w:rsidTr="00EE7E2A">
        <w:trPr>
          <w:cantSplit/>
        </w:trPr>
        <w:tc>
          <w:tcPr>
            <w:tcW w:w="0" w:type="auto"/>
            <w:tcBorders>
              <w:top w:val="single" w:sz="4" w:space="0" w:color="A6A6A6" w:themeColor="background1" w:themeShade="A6"/>
              <w:right w:val="single" w:sz="4" w:space="0" w:color="000000" w:themeColor="text1"/>
            </w:tcBorders>
          </w:tcPr>
          <w:p w14:paraId="722DD67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9346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F8E5A2" w14:textId="77777777" w:rsidTr="00EE7E2A">
        <w:trPr>
          <w:cantSplit/>
        </w:trPr>
        <w:tc>
          <w:tcPr>
            <w:tcW w:w="0" w:type="auto"/>
            <w:tcBorders>
              <w:top w:val="single" w:sz="4" w:space="0" w:color="A6A6A6" w:themeColor="background1" w:themeShade="A6"/>
              <w:right w:val="single" w:sz="4" w:space="0" w:color="000000" w:themeColor="text1"/>
            </w:tcBorders>
          </w:tcPr>
          <w:p w14:paraId="04C1A48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1FD8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ABA40B" w14:textId="77777777" w:rsidTr="00EE7E2A">
        <w:trPr>
          <w:cantSplit/>
        </w:trPr>
        <w:tc>
          <w:tcPr>
            <w:tcW w:w="0" w:type="auto"/>
            <w:tcBorders>
              <w:top w:val="single" w:sz="4" w:space="0" w:color="A6A6A6" w:themeColor="background1" w:themeShade="A6"/>
              <w:right w:val="single" w:sz="4" w:space="0" w:color="000000" w:themeColor="text1"/>
            </w:tcBorders>
          </w:tcPr>
          <w:p w14:paraId="5C8E68C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8459 00 00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61D3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A12E86C" w14:textId="77777777" w:rsidTr="00EE7E2A">
        <w:trPr>
          <w:cantSplit/>
        </w:trPr>
        <w:tc>
          <w:tcPr>
            <w:tcW w:w="0" w:type="auto"/>
            <w:tcBorders>
              <w:top w:val="single" w:sz="4" w:space="0" w:color="A6A6A6" w:themeColor="background1" w:themeShade="A6"/>
              <w:right w:val="single" w:sz="4" w:space="0" w:color="000000" w:themeColor="text1"/>
            </w:tcBorders>
          </w:tcPr>
          <w:p w14:paraId="5BC1046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2A50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8D6A366" w14:textId="77777777" w:rsidTr="00EE7E2A">
        <w:trPr>
          <w:cantSplit/>
        </w:trPr>
        <w:tc>
          <w:tcPr>
            <w:tcW w:w="0" w:type="auto"/>
            <w:tcBorders>
              <w:top w:val="single" w:sz="4" w:space="0" w:color="A6A6A6" w:themeColor="background1" w:themeShade="A6"/>
              <w:right w:val="single" w:sz="4" w:space="0" w:color="000000" w:themeColor="text1"/>
            </w:tcBorders>
          </w:tcPr>
          <w:p w14:paraId="326B450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34C6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D9E3A8" w14:textId="77777777" w:rsidTr="00EE7E2A">
        <w:trPr>
          <w:cantSplit/>
        </w:trPr>
        <w:tc>
          <w:tcPr>
            <w:tcW w:w="0" w:type="auto"/>
            <w:tcBorders>
              <w:top w:val="single" w:sz="4" w:space="0" w:color="A6A6A6" w:themeColor="background1" w:themeShade="A6"/>
              <w:right w:val="single" w:sz="4" w:space="0" w:color="000000" w:themeColor="text1"/>
            </w:tcBorders>
          </w:tcPr>
          <w:p w14:paraId="4D47385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8B1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A1F43EC" w14:textId="77777777" w:rsidTr="00EE7E2A">
        <w:trPr>
          <w:cantSplit/>
        </w:trPr>
        <w:tc>
          <w:tcPr>
            <w:tcW w:w="0" w:type="auto"/>
            <w:tcBorders>
              <w:top w:val="single" w:sz="4" w:space="0" w:color="A6A6A6" w:themeColor="background1" w:themeShade="A6"/>
              <w:right w:val="single" w:sz="4" w:space="0" w:color="000000" w:themeColor="text1"/>
            </w:tcBorders>
          </w:tcPr>
          <w:p w14:paraId="24FF8A3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66F05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15B33F2" w14:textId="77777777" w:rsidTr="00EE7E2A">
        <w:trPr>
          <w:cantSplit/>
        </w:trPr>
        <w:tc>
          <w:tcPr>
            <w:tcW w:w="0" w:type="auto"/>
            <w:tcBorders>
              <w:top w:val="single" w:sz="4" w:space="0" w:color="A6A6A6" w:themeColor="background1" w:themeShade="A6"/>
              <w:right w:val="single" w:sz="4" w:space="0" w:color="000000" w:themeColor="text1"/>
            </w:tcBorders>
          </w:tcPr>
          <w:p w14:paraId="7C7D9A8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F5A6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202A24B" w14:textId="77777777" w:rsidTr="00EE7E2A">
        <w:trPr>
          <w:cantSplit/>
        </w:trPr>
        <w:tc>
          <w:tcPr>
            <w:tcW w:w="0" w:type="auto"/>
            <w:tcBorders>
              <w:top w:val="single" w:sz="4" w:space="0" w:color="A6A6A6" w:themeColor="background1" w:themeShade="A6"/>
              <w:right w:val="single" w:sz="4" w:space="0" w:color="000000" w:themeColor="text1"/>
            </w:tcBorders>
          </w:tcPr>
          <w:p w14:paraId="52E4BCB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29287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6A8B11D" w14:textId="77777777" w:rsidTr="00EE7E2A">
        <w:trPr>
          <w:cantSplit/>
        </w:trPr>
        <w:tc>
          <w:tcPr>
            <w:tcW w:w="0" w:type="auto"/>
            <w:tcBorders>
              <w:top w:val="single" w:sz="4" w:space="0" w:color="A6A6A6" w:themeColor="background1" w:themeShade="A6"/>
              <w:right w:val="single" w:sz="4" w:space="0" w:color="000000" w:themeColor="text1"/>
            </w:tcBorders>
          </w:tcPr>
          <w:p w14:paraId="7A18E62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41FD8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0212608" w14:textId="77777777" w:rsidTr="00EE7E2A">
        <w:trPr>
          <w:cantSplit/>
        </w:trPr>
        <w:tc>
          <w:tcPr>
            <w:tcW w:w="0" w:type="auto"/>
            <w:tcBorders>
              <w:top w:val="single" w:sz="4" w:space="0" w:color="A6A6A6" w:themeColor="background1" w:themeShade="A6"/>
              <w:right w:val="single" w:sz="4" w:space="0" w:color="000000" w:themeColor="text1"/>
            </w:tcBorders>
          </w:tcPr>
          <w:p w14:paraId="109F636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B627C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CFE4ED" w14:textId="77777777" w:rsidTr="00EE7E2A">
        <w:trPr>
          <w:cantSplit/>
        </w:trPr>
        <w:tc>
          <w:tcPr>
            <w:tcW w:w="0" w:type="auto"/>
            <w:tcBorders>
              <w:top w:val="single" w:sz="4" w:space="0" w:color="A6A6A6" w:themeColor="background1" w:themeShade="A6"/>
              <w:right w:val="single" w:sz="4" w:space="0" w:color="000000" w:themeColor="text1"/>
            </w:tcBorders>
          </w:tcPr>
          <w:p w14:paraId="72BCDCD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8468 00 00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711F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70AD9D" w14:textId="77777777" w:rsidTr="00EE7E2A">
        <w:trPr>
          <w:cantSplit/>
        </w:trPr>
        <w:tc>
          <w:tcPr>
            <w:tcW w:w="0" w:type="auto"/>
            <w:tcBorders>
              <w:top w:val="single" w:sz="4" w:space="0" w:color="A6A6A6" w:themeColor="background1" w:themeShade="A6"/>
              <w:right w:val="single" w:sz="4" w:space="0" w:color="000000" w:themeColor="text1"/>
            </w:tcBorders>
          </w:tcPr>
          <w:p w14:paraId="3A8E3EC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0A1FB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D1B2132" w14:textId="77777777" w:rsidTr="00EE7E2A">
        <w:trPr>
          <w:cantSplit/>
        </w:trPr>
        <w:tc>
          <w:tcPr>
            <w:tcW w:w="0" w:type="auto"/>
            <w:tcBorders>
              <w:top w:val="single" w:sz="4" w:space="0" w:color="A6A6A6" w:themeColor="background1" w:themeShade="A6"/>
              <w:right w:val="single" w:sz="4" w:space="0" w:color="000000" w:themeColor="text1"/>
            </w:tcBorders>
          </w:tcPr>
          <w:p w14:paraId="2EC147F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27FB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E182BCA" w14:textId="77777777" w:rsidTr="00EE7E2A">
        <w:trPr>
          <w:cantSplit/>
        </w:trPr>
        <w:tc>
          <w:tcPr>
            <w:tcW w:w="0" w:type="auto"/>
            <w:tcBorders>
              <w:top w:val="single" w:sz="4" w:space="0" w:color="A6A6A6" w:themeColor="background1" w:themeShade="A6"/>
              <w:right w:val="single" w:sz="4" w:space="0" w:color="000000" w:themeColor="text1"/>
            </w:tcBorders>
          </w:tcPr>
          <w:p w14:paraId="54D5431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BD7F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180CC2A" w14:textId="77777777" w:rsidTr="00EE7E2A">
        <w:trPr>
          <w:cantSplit/>
        </w:trPr>
        <w:tc>
          <w:tcPr>
            <w:tcW w:w="0" w:type="auto"/>
            <w:tcBorders>
              <w:top w:val="single" w:sz="4" w:space="0" w:color="A6A6A6" w:themeColor="background1" w:themeShade="A6"/>
              <w:right w:val="single" w:sz="4" w:space="0" w:color="000000" w:themeColor="text1"/>
            </w:tcBorders>
          </w:tcPr>
          <w:p w14:paraId="3054CC2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290A6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C2D6B35" w14:textId="77777777" w:rsidTr="00EE7E2A">
        <w:trPr>
          <w:cantSplit/>
        </w:trPr>
        <w:tc>
          <w:tcPr>
            <w:tcW w:w="0" w:type="auto"/>
            <w:tcBorders>
              <w:top w:val="single" w:sz="4" w:space="0" w:color="A6A6A6" w:themeColor="background1" w:themeShade="A6"/>
              <w:right w:val="single" w:sz="4" w:space="0" w:color="000000" w:themeColor="text1"/>
            </w:tcBorders>
          </w:tcPr>
          <w:p w14:paraId="45252A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D5551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D2109D" w14:textId="77777777" w:rsidTr="00EE7E2A">
        <w:trPr>
          <w:cantSplit/>
        </w:trPr>
        <w:tc>
          <w:tcPr>
            <w:tcW w:w="0" w:type="auto"/>
            <w:tcBorders>
              <w:top w:val="single" w:sz="4" w:space="0" w:color="A6A6A6" w:themeColor="background1" w:themeShade="A6"/>
              <w:right w:val="single" w:sz="4" w:space="0" w:color="000000" w:themeColor="text1"/>
            </w:tcBorders>
          </w:tcPr>
          <w:p w14:paraId="357697A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A50C3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32CC23E" w14:textId="77777777" w:rsidTr="00EE7E2A">
        <w:trPr>
          <w:cantSplit/>
        </w:trPr>
        <w:tc>
          <w:tcPr>
            <w:tcW w:w="0" w:type="auto"/>
            <w:tcBorders>
              <w:top w:val="single" w:sz="4" w:space="0" w:color="A6A6A6" w:themeColor="background1" w:themeShade="A6"/>
              <w:right w:val="single" w:sz="4" w:space="0" w:color="000000" w:themeColor="text1"/>
            </w:tcBorders>
          </w:tcPr>
          <w:p w14:paraId="3CD43C3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8479 00 00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5DF8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E432B40" w14:textId="77777777" w:rsidTr="00EE7E2A">
        <w:trPr>
          <w:cantSplit/>
        </w:trPr>
        <w:tc>
          <w:tcPr>
            <w:tcW w:w="0" w:type="auto"/>
            <w:tcBorders>
              <w:top w:val="single" w:sz="4" w:space="0" w:color="A6A6A6" w:themeColor="background1" w:themeShade="A6"/>
              <w:right w:val="single" w:sz="4" w:space="0" w:color="000000" w:themeColor="text1"/>
            </w:tcBorders>
          </w:tcPr>
          <w:p w14:paraId="07247E9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95E4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5660CC6" w14:textId="77777777" w:rsidTr="00EE7E2A">
        <w:trPr>
          <w:cantSplit/>
        </w:trPr>
        <w:tc>
          <w:tcPr>
            <w:tcW w:w="0" w:type="auto"/>
            <w:tcBorders>
              <w:top w:val="single" w:sz="4" w:space="0" w:color="A6A6A6" w:themeColor="background1" w:themeShade="A6"/>
              <w:right w:val="single" w:sz="4" w:space="0" w:color="000000" w:themeColor="text1"/>
            </w:tcBorders>
          </w:tcPr>
          <w:p w14:paraId="01DF257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AC4F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79A3712" w14:textId="77777777" w:rsidTr="00EE7E2A">
        <w:trPr>
          <w:cantSplit/>
        </w:trPr>
        <w:tc>
          <w:tcPr>
            <w:tcW w:w="0" w:type="auto"/>
            <w:tcBorders>
              <w:top w:val="single" w:sz="4" w:space="0" w:color="A6A6A6" w:themeColor="background1" w:themeShade="A6"/>
              <w:right w:val="single" w:sz="4" w:space="0" w:color="000000" w:themeColor="text1"/>
            </w:tcBorders>
          </w:tcPr>
          <w:p w14:paraId="2704E4D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CBEEF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76677D6" w14:textId="77777777" w:rsidTr="00EE7E2A">
        <w:trPr>
          <w:cantSplit/>
        </w:trPr>
        <w:tc>
          <w:tcPr>
            <w:tcW w:w="0" w:type="auto"/>
            <w:tcBorders>
              <w:top w:val="single" w:sz="4" w:space="0" w:color="A6A6A6" w:themeColor="background1" w:themeShade="A6"/>
              <w:right w:val="single" w:sz="4" w:space="0" w:color="000000" w:themeColor="text1"/>
            </w:tcBorders>
          </w:tcPr>
          <w:p w14:paraId="423F64C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0978A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6CA5450" w14:textId="77777777" w:rsidTr="00EE7E2A">
        <w:trPr>
          <w:cantSplit/>
        </w:trPr>
        <w:tc>
          <w:tcPr>
            <w:tcW w:w="0" w:type="auto"/>
            <w:tcBorders>
              <w:top w:val="single" w:sz="4" w:space="0" w:color="A6A6A6" w:themeColor="background1" w:themeShade="A6"/>
              <w:right w:val="single" w:sz="4" w:space="0" w:color="000000" w:themeColor="text1"/>
            </w:tcBorders>
          </w:tcPr>
          <w:p w14:paraId="2110061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C56BE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D6F551" w14:textId="77777777" w:rsidTr="00EE7E2A">
        <w:trPr>
          <w:cantSplit/>
        </w:trPr>
        <w:tc>
          <w:tcPr>
            <w:tcW w:w="0" w:type="auto"/>
            <w:tcBorders>
              <w:top w:val="single" w:sz="4" w:space="0" w:color="A6A6A6" w:themeColor="background1" w:themeShade="A6"/>
              <w:right w:val="single" w:sz="4" w:space="0" w:color="000000" w:themeColor="text1"/>
            </w:tcBorders>
          </w:tcPr>
          <w:p w14:paraId="4B116C9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8487 00 00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F832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A419EF" w14:textId="77777777" w:rsidTr="00EE7E2A">
        <w:trPr>
          <w:cantSplit/>
        </w:trPr>
        <w:tc>
          <w:tcPr>
            <w:tcW w:w="0" w:type="auto"/>
            <w:tcBorders>
              <w:top w:val="single" w:sz="4" w:space="0" w:color="A6A6A6" w:themeColor="background1" w:themeShade="A6"/>
              <w:right w:val="single" w:sz="4" w:space="0" w:color="000000" w:themeColor="text1"/>
            </w:tcBorders>
          </w:tcPr>
          <w:p w14:paraId="158DD40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0B115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BBD4C9E" w14:textId="77777777" w:rsidTr="00EE7E2A">
        <w:trPr>
          <w:cantSplit/>
        </w:trPr>
        <w:tc>
          <w:tcPr>
            <w:tcW w:w="0" w:type="auto"/>
            <w:tcBorders>
              <w:top w:val="single" w:sz="4" w:space="0" w:color="A6A6A6" w:themeColor="background1" w:themeShade="A6"/>
              <w:right w:val="single" w:sz="4" w:space="0" w:color="000000" w:themeColor="text1"/>
            </w:tcBorders>
          </w:tcPr>
          <w:p w14:paraId="2E83A0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B6A3F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410A20" w14:textId="77777777" w:rsidTr="00EE7E2A">
        <w:trPr>
          <w:cantSplit/>
        </w:trPr>
        <w:tc>
          <w:tcPr>
            <w:tcW w:w="0" w:type="auto"/>
            <w:tcBorders>
              <w:top w:val="single" w:sz="4" w:space="0" w:color="A6A6A6" w:themeColor="background1" w:themeShade="A6"/>
              <w:right w:val="single" w:sz="4" w:space="0" w:color="000000" w:themeColor="text1"/>
            </w:tcBorders>
          </w:tcPr>
          <w:p w14:paraId="483115F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4E3B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A7C1E0A" w14:textId="77777777" w:rsidTr="00EE7E2A">
        <w:trPr>
          <w:cantSplit/>
        </w:trPr>
        <w:tc>
          <w:tcPr>
            <w:tcW w:w="0" w:type="auto"/>
            <w:tcBorders>
              <w:top w:val="single" w:sz="4" w:space="0" w:color="A6A6A6" w:themeColor="background1" w:themeShade="A6"/>
              <w:right w:val="single" w:sz="4" w:space="0" w:color="000000" w:themeColor="text1"/>
            </w:tcBorders>
          </w:tcPr>
          <w:p w14:paraId="422E1FE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8AB62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3EDED77" w14:textId="77777777" w:rsidTr="00EE7E2A">
        <w:trPr>
          <w:cantSplit/>
        </w:trPr>
        <w:tc>
          <w:tcPr>
            <w:tcW w:w="0" w:type="auto"/>
            <w:tcBorders>
              <w:top w:val="single" w:sz="4" w:space="0" w:color="A6A6A6" w:themeColor="background1" w:themeShade="A6"/>
              <w:right w:val="single" w:sz="4" w:space="0" w:color="000000" w:themeColor="text1"/>
            </w:tcBorders>
          </w:tcPr>
          <w:p w14:paraId="76992DF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8434E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1E3D5CF" w14:textId="77777777" w:rsidTr="00EE7E2A">
        <w:trPr>
          <w:cantSplit/>
        </w:trPr>
        <w:tc>
          <w:tcPr>
            <w:tcW w:w="0" w:type="auto"/>
            <w:tcBorders>
              <w:top w:val="single" w:sz="4" w:space="0" w:color="A6A6A6" w:themeColor="background1" w:themeShade="A6"/>
              <w:right w:val="single" w:sz="4" w:space="0" w:color="000000" w:themeColor="text1"/>
            </w:tcBorders>
          </w:tcPr>
          <w:p w14:paraId="59BBB19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98D30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86FDBD" w14:textId="77777777" w:rsidTr="00EE7E2A">
        <w:trPr>
          <w:cantSplit/>
        </w:trPr>
        <w:tc>
          <w:tcPr>
            <w:tcW w:w="0" w:type="auto"/>
            <w:tcBorders>
              <w:top w:val="single" w:sz="4" w:space="0" w:color="A6A6A6" w:themeColor="background1" w:themeShade="A6"/>
              <w:right w:val="single" w:sz="4" w:space="0" w:color="000000" w:themeColor="text1"/>
            </w:tcBorders>
          </w:tcPr>
          <w:p w14:paraId="2C8E372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E580B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577C65" w14:textId="77777777" w:rsidTr="00EE7E2A">
        <w:trPr>
          <w:cantSplit/>
        </w:trPr>
        <w:tc>
          <w:tcPr>
            <w:tcW w:w="0" w:type="auto"/>
            <w:tcBorders>
              <w:top w:val="single" w:sz="4" w:space="0" w:color="A6A6A6" w:themeColor="background1" w:themeShade="A6"/>
              <w:right w:val="single" w:sz="4" w:space="0" w:color="000000" w:themeColor="text1"/>
            </w:tcBorders>
          </w:tcPr>
          <w:p w14:paraId="0EC103A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67FF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FDA6884" w14:textId="77777777" w:rsidTr="00EE7E2A">
        <w:trPr>
          <w:cantSplit/>
        </w:trPr>
        <w:tc>
          <w:tcPr>
            <w:tcW w:w="0" w:type="auto"/>
            <w:tcBorders>
              <w:top w:val="single" w:sz="4" w:space="0" w:color="A6A6A6" w:themeColor="background1" w:themeShade="A6"/>
              <w:right w:val="single" w:sz="4" w:space="0" w:color="000000" w:themeColor="text1"/>
            </w:tcBorders>
          </w:tcPr>
          <w:p w14:paraId="204C16D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5228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00154C9" w14:textId="77777777" w:rsidTr="00EE7E2A">
        <w:trPr>
          <w:cantSplit/>
        </w:trPr>
        <w:tc>
          <w:tcPr>
            <w:tcW w:w="0" w:type="auto"/>
            <w:tcBorders>
              <w:top w:val="single" w:sz="4" w:space="0" w:color="A6A6A6" w:themeColor="background1" w:themeShade="A6"/>
              <w:right w:val="single" w:sz="4" w:space="0" w:color="000000" w:themeColor="text1"/>
            </w:tcBorders>
          </w:tcPr>
          <w:p w14:paraId="18E850C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6F4D9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7C5BD0D" w14:textId="77777777" w:rsidTr="00EE7E2A">
        <w:trPr>
          <w:cantSplit/>
        </w:trPr>
        <w:tc>
          <w:tcPr>
            <w:tcW w:w="0" w:type="auto"/>
            <w:tcBorders>
              <w:top w:val="single" w:sz="4" w:space="0" w:color="A6A6A6" w:themeColor="background1" w:themeShade="A6"/>
              <w:right w:val="single" w:sz="4" w:space="0" w:color="000000" w:themeColor="text1"/>
            </w:tcBorders>
          </w:tcPr>
          <w:p w14:paraId="4E1E40D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AA5D2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5442406" w14:textId="77777777" w:rsidTr="00EE7E2A">
        <w:trPr>
          <w:cantSplit/>
        </w:trPr>
        <w:tc>
          <w:tcPr>
            <w:tcW w:w="0" w:type="auto"/>
            <w:tcBorders>
              <w:top w:val="single" w:sz="4" w:space="0" w:color="A6A6A6" w:themeColor="background1" w:themeShade="A6"/>
              <w:right w:val="single" w:sz="4" w:space="0" w:color="000000" w:themeColor="text1"/>
            </w:tcBorders>
          </w:tcPr>
          <w:p w14:paraId="17F261A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8496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4C70647" w14:textId="77777777" w:rsidTr="00EE7E2A">
        <w:trPr>
          <w:cantSplit/>
        </w:trPr>
        <w:tc>
          <w:tcPr>
            <w:tcW w:w="0" w:type="auto"/>
            <w:tcBorders>
              <w:top w:val="single" w:sz="4" w:space="0" w:color="A6A6A6" w:themeColor="background1" w:themeShade="A6"/>
              <w:right w:val="single" w:sz="4" w:space="0" w:color="000000" w:themeColor="text1"/>
            </w:tcBorders>
          </w:tcPr>
          <w:p w14:paraId="7226B17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73711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8DBE0C" w14:textId="77777777" w:rsidTr="00EE7E2A">
        <w:trPr>
          <w:cantSplit/>
        </w:trPr>
        <w:tc>
          <w:tcPr>
            <w:tcW w:w="0" w:type="auto"/>
            <w:tcBorders>
              <w:top w:val="single" w:sz="4" w:space="0" w:color="A6A6A6" w:themeColor="background1" w:themeShade="A6"/>
              <w:right w:val="single" w:sz="4" w:space="0" w:color="000000" w:themeColor="text1"/>
            </w:tcBorders>
          </w:tcPr>
          <w:p w14:paraId="7248BA1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17FE9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74FD04" w14:textId="77777777" w:rsidTr="00EE7E2A">
        <w:trPr>
          <w:cantSplit/>
        </w:trPr>
        <w:tc>
          <w:tcPr>
            <w:tcW w:w="0" w:type="auto"/>
            <w:tcBorders>
              <w:top w:val="single" w:sz="4" w:space="0" w:color="A6A6A6" w:themeColor="background1" w:themeShade="A6"/>
              <w:right w:val="single" w:sz="4" w:space="0" w:color="000000" w:themeColor="text1"/>
            </w:tcBorders>
          </w:tcPr>
          <w:p w14:paraId="62C07CD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243F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65A76D" w14:textId="77777777" w:rsidTr="00EE7E2A">
        <w:trPr>
          <w:cantSplit/>
        </w:trPr>
        <w:tc>
          <w:tcPr>
            <w:tcW w:w="0" w:type="auto"/>
            <w:tcBorders>
              <w:top w:val="single" w:sz="4" w:space="0" w:color="A6A6A6" w:themeColor="background1" w:themeShade="A6"/>
              <w:right w:val="single" w:sz="4" w:space="0" w:color="000000" w:themeColor="text1"/>
            </w:tcBorders>
          </w:tcPr>
          <w:p w14:paraId="781B707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B5B82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332187A" w14:textId="77777777" w:rsidTr="00EE7E2A">
        <w:trPr>
          <w:cantSplit/>
        </w:trPr>
        <w:tc>
          <w:tcPr>
            <w:tcW w:w="0" w:type="auto"/>
            <w:tcBorders>
              <w:top w:val="single" w:sz="4" w:space="0" w:color="A6A6A6" w:themeColor="background1" w:themeShade="A6"/>
              <w:right w:val="single" w:sz="4" w:space="0" w:color="000000" w:themeColor="text1"/>
            </w:tcBorders>
          </w:tcPr>
          <w:p w14:paraId="1BD4C77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58D1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CE4665D" w14:textId="77777777" w:rsidTr="00EE7E2A">
        <w:trPr>
          <w:cantSplit/>
        </w:trPr>
        <w:tc>
          <w:tcPr>
            <w:tcW w:w="0" w:type="auto"/>
            <w:tcBorders>
              <w:top w:val="single" w:sz="4" w:space="0" w:color="A6A6A6" w:themeColor="background1" w:themeShade="A6"/>
              <w:right w:val="single" w:sz="4" w:space="0" w:color="000000" w:themeColor="text1"/>
            </w:tcBorders>
          </w:tcPr>
          <w:p w14:paraId="33E1BC7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08DBC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DBB868" w14:textId="77777777" w:rsidTr="00EE7E2A">
        <w:trPr>
          <w:cantSplit/>
        </w:trPr>
        <w:tc>
          <w:tcPr>
            <w:tcW w:w="0" w:type="auto"/>
            <w:tcBorders>
              <w:top w:val="single" w:sz="4" w:space="0" w:color="A6A6A6" w:themeColor="background1" w:themeShade="A6"/>
              <w:right w:val="single" w:sz="4" w:space="0" w:color="000000" w:themeColor="text1"/>
            </w:tcBorders>
          </w:tcPr>
          <w:p w14:paraId="7137EE6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1BF7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F302817" w14:textId="77777777" w:rsidTr="00EE7E2A">
        <w:trPr>
          <w:cantSplit/>
        </w:trPr>
        <w:tc>
          <w:tcPr>
            <w:tcW w:w="0" w:type="auto"/>
            <w:tcBorders>
              <w:top w:val="single" w:sz="4" w:space="0" w:color="A6A6A6" w:themeColor="background1" w:themeShade="A6"/>
              <w:right w:val="single" w:sz="4" w:space="0" w:color="000000" w:themeColor="text1"/>
            </w:tcBorders>
          </w:tcPr>
          <w:p w14:paraId="503E6F1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94C4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B32C2E5" w14:textId="77777777" w:rsidTr="00EE7E2A">
        <w:trPr>
          <w:cantSplit/>
        </w:trPr>
        <w:tc>
          <w:tcPr>
            <w:tcW w:w="0" w:type="auto"/>
            <w:tcBorders>
              <w:top w:val="single" w:sz="4" w:space="0" w:color="A6A6A6" w:themeColor="background1" w:themeShade="A6"/>
              <w:right w:val="single" w:sz="4" w:space="0" w:color="000000" w:themeColor="text1"/>
            </w:tcBorders>
          </w:tcPr>
          <w:p w14:paraId="557EF49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791BF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39D5F0B" w14:textId="77777777" w:rsidTr="00EE7E2A">
        <w:trPr>
          <w:cantSplit/>
        </w:trPr>
        <w:tc>
          <w:tcPr>
            <w:tcW w:w="0" w:type="auto"/>
            <w:tcBorders>
              <w:top w:val="single" w:sz="4" w:space="0" w:color="A6A6A6" w:themeColor="background1" w:themeShade="A6"/>
              <w:right w:val="single" w:sz="4" w:space="0" w:color="000000" w:themeColor="text1"/>
            </w:tcBorders>
          </w:tcPr>
          <w:p w14:paraId="656BC82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EB300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C0E21F6" w14:textId="77777777" w:rsidTr="00EE7E2A">
        <w:trPr>
          <w:cantSplit/>
        </w:trPr>
        <w:tc>
          <w:tcPr>
            <w:tcW w:w="0" w:type="auto"/>
            <w:tcBorders>
              <w:top w:val="single" w:sz="4" w:space="0" w:color="A6A6A6" w:themeColor="background1" w:themeShade="A6"/>
              <w:right w:val="single" w:sz="4" w:space="0" w:color="000000" w:themeColor="text1"/>
            </w:tcBorders>
          </w:tcPr>
          <w:p w14:paraId="07540A5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1D107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39DDFC4" w14:textId="77777777" w:rsidTr="00EE7E2A">
        <w:trPr>
          <w:cantSplit/>
        </w:trPr>
        <w:tc>
          <w:tcPr>
            <w:tcW w:w="0" w:type="auto"/>
            <w:tcBorders>
              <w:top w:val="single" w:sz="4" w:space="0" w:color="A6A6A6" w:themeColor="background1" w:themeShade="A6"/>
              <w:right w:val="single" w:sz="4" w:space="0" w:color="000000" w:themeColor="text1"/>
            </w:tcBorders>
          </w:tcPr>
          <w:p w14:paraId="4539CE0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8526 91 00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A2DA4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F4E0CB" w14:textId="77777777" w:rsidTr="00EE7E2A">
        <w:trPr>
          <w:cantSplit/>
        </w:trPr>
        <w:tc>
          <w:tcPr>
            <w:tcW w:w="0" w:type="auto"/>
            <w:tcBorders>
              <w:top w:val="single" w:sz="4" w:space="0" w:color="A6A6A6" w:themeColor="background1" w:themeShade="A6"/>
              <w:right w:val="single" w:sz="4" w:space="0" w:color="000000" w:themeColor="text1"/>
            </w:tcBorders>
          </w:tcPr>
          <w:p w14:paraId="3A9E3E9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3FF4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E008203" w14:textId="77777777" w:rsidTr="00EE7E2A">
        <w:trPr>
          <w:cantSplit/>
        </w:trPr>
        <w:tc>
          <w:tcPr>
            <w:tcW w:w="0" w:type="auto"/>
            <w:tcBorders>
              <w:top w:val="single" w:sz="4" w:space="0" w:color="A6A6A6" w:themeColor="background1" w:themeShade="A6"/>
              <w:right w:val="single" w:sz="4" w:space="0" w:color="000000" w:themeColor="text1"/>
            </w:tcBorders>
          </w:tcPr>
          <w:p w14:paraId="0B60A6B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E85B3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615478" w14:textId="77777777" w:rsidTr="00EE7E2A">
        <w:trPr>
          <w:cantSplit/>
        </w:trPr>
        <w:tc>
          <w:tcPr>
            <w:tcW w:w="0" w:type="auto"/>
            <w:tcBorders>
              <w:top w:val="single" w:sz="4" w:space="0" w:color="A6A6A6" w:themeColor="background1" w:themeShade="A6"/>
              <w:right w:val="single" w:sz="4" w:space="0" w:color="000000" w:themeColor="text1"/>
            </w:tcBorders>
          </w:tcPr>
          <w:p w14:paraId="44885A9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0776B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A20EEBA" w14:textId="77777777" w:rsidTr="00EE7E2A">
        <w:trPr>
          <w:cantSplit/>
        </w:trPr>
        <w:tc>
          <w:tcPr>
            <w:tcW w:w="0" w:type="auto"/>
            <w:tcBorders>
              <w:top w:val="single" w:sz="4" w:space="0" w:color="A6A6A6" w:themeColor="background1" w:themeShade="A6"/>
              <w:right w:val="single" w:sz="4" w:space="0" w:color="000000" w:themeColor="text1"/>
            </w:tcBorders>
          </w:tcPr>
          <w:p w14:paraId="13F2563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E22E8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DAB07CB" w14:textId="77777777" w:rsidTr="00EE7E2A">
        <w:trPr>
          <w:cantSplit/>
        </w:trPr>
        <w:tc>
          <w:tcPr>
            <w:tcW w:w="0" w:type="auto"/>
            <w:tcBorders>
              <w:top w:val="single" w:sz="4" w:space="0" w:color="A6A6A6" w:themeColor="background1" w:themeShade="A6"/>
              <w:right w:val="single" w:sz="4" w:space="0" w:color="000000" w:themeColor="text1"/>
            </w:tcBorders>
          </w:tcPr>
          <w:p w14:paraId="6C733A0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6CE7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5E711ED" w14:textId="77777777" w:rsidTr="00EE7E2A">
        <w:trPr>
          <w:cantSplit/>
        </w:trPr>
        <w:tc>
          <w:tcPr>
            <w:tcW w:w="0" w:type="auto"/>
            <w:tcBorders>
              <w:top w:val="single" w:sz="4" w:space="0" w:color="A6A6A6" w:themeColor="background1" w:themeShade="A6"/>
              <w:right w:val="single" w:sz="4" w:space="0" w:color="000000" w:themeColor="text1"/>
            </w:tcBorders>
          </w:tcPr>
          <w:p w14:paraId="4556AD7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8B8D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84A4E8" w14:textId="77777777" w:rsidTr="00EE7E2A">
        <w:trPr>
          <w:cantSplit/>
        </w:trPr>
        <w:tc>
          <w:tcPr>
            <w:tcW w:w="0" w:type="auto"/>
            <w:tcBorders>
              <w:top w:val="single" w:sz="4" w:space="0" w:color="A6A6A6" w:themeColor="background1" w:themeShade="A6"/>
              <w:right w:val="single" w:sz="4" w:space="0" w:color="000000" w:themeColor="text1"/>
            </w:tcBorders>
          </w:tcPr>
          <w:p w14:paraId="6CA78F6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6631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A768DE0" w14:textId="77777777" w:rsidTr="00EE7E2A">
        <w:trPr>
          <w:cantSplit/>
        </w:trPr>
        <w:tc>
          <w:tcPr>
            <w:tcW w:w="0" w:type="auto"/>
            <w:tcBorders>
              <w:top w:val="single" w:sz="4" w:space="0" w:color="A6A6A6" w:themeColor="background1" w:themeShade="A6"/>
              <w:right w:val="single" w:sz="4" w:space="0" w:color="000000" w:themeColor="text1"/>
            </w:tcBorders>
          </w:tcPr>
          <w:p w14:paraId="63B6FE4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57A6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0AFAE56" w14:textId="77777777" w:rsidTr="00EE7E2A">
        <w:trPr>
          <w:cantSplit/>
        </w:trPr>
        <w:tc>
          <w:tcPr>
            <w:tcW w:w="0" w:type="auto"/>
            <w:tcBorders>
              <w:top w:val="single" w:sz="4" w:space="0" w:color="A6A6A6" w:themeColor="background1" w:themeShade="A6"/>
              <w:right w:val="single" w:sz="4" w:space="0" w:color="000000" w:themeColor="text1"/>
            </w:tcBorders>
          </w:tcPr>
          <w:p w14:paraId="412DA1F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B678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19B88BB" w14:textId="77777777" w:rsidTr="00EE7E2A">
        <w:trPr>
          <w:cantSplit/>
        </w:trPr>
        <w:tc>
          <w:tcPr>
            <w:tcW w:w="0" w:type="auto"/>
            <w:tcBorders>
              <w:top w:val="single" w:sz="4" w:space="0" w:color="A6A6A6" w:themeColor="background1" w:themeShade="A6"/>
              <w:right w:val="single" w:sz="4" w:space="0" w:color="000000" w:themeColor="text1"/>
            </w:tcBorders>
          </w:tcPr>
          <w:p w14:paraId="4EC0029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8528 73 00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30438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898514" w14:textId="77777777" w:rsidTr="00EE7E2A">
        <w:trPr>
          <w:cantSplit/>
        </w:trPr>
        <w:tc>
          <w:tcPr>
            <w:tcW w:w="0" w:type="auto"/>
            <w:tcBorders>
              <w:top w:val="single" w:sz="4" w:space="0" w:color="A6A6A6" w:themeColor="background1" w:themeShade="A6"/>
              <w:right w:val="single" w:sz="4" w:space="0" w:color="000000" w:themeColor="text1"/>
            </w:tcBorders>
          </w:tcPr>
          <w:p w14:paraId="56D93CF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55B3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A472CC9" w14:textId="77777777" w:rsidTr="00EE7E2A">
        <w:trPr>
          <w:cantSplit/>
        </w:trPr>
        <w:tc>
          <w:tcPr>
            <w:tcW w:w="0" w:type="auto"/>
            <w:tcBorders>
              <w:top w:val="single" w:sz="4" w:space="0" w:color="A6A6A6" w:themeColor="background1" w:themeShade="A6"/>
              <w:right w:val="single" w:sz="4" w:space="0" w:color="000000" w:themeColor="text1"/>
            </w:tcBorders>
          </w:tcPr>
          <w:p w14:paraId="5DC3354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F6C3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AD4B510" w14:textId="77777777" w:rsidTr="00EE7E2A">
        <w:trPr>
          <w:cantSplit/>
        </w:trPr>
        <w:tc>
          <w:tcPr>
            <w:tcW w:w="0" w:type="auto"/>
            <w:tcBorders>
              <w:top w:val="single" w:sz="4" w:space="0" w:color="A6A6A6" w:themeColor="background1" w:themeShade="A6"/>
              <w:right w:val="single" w:sz="4" w:space="0" w:color="000000" w:themeColor="text1"/>
            </w:tcBorders>
          </w:tcPr>
          <w:p w14:paraId="078DD45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7E5B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7C3C75C" w14:textId="77777777" w:rsidTr="00EE7E2A">
        <w:trPr>
          <w:cantSplit/>
        </w:trPr>
        <w:tc>
          <w:tcPr>
            <w:tcW w:w="0" w:type="auto"/>
            <w:tcBorders>
              <w:top w:val="single" w:sz="4" w:space="0" w:color="A6A6A6" w:themeColor="background1" w:themeShade="A6"/>
              <w:right w:val="single" w:sz="4" w:space="0" w:color="000000" w:themeColor="text1"/>
            </w:tcBorders>
          </w:tcPr>
          <w:p w14:paraId="6D32EBE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09C2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F361EBA" w14:textId="77777777" w:rsidTr="00EE7E2A">
        <w:trPr>
          <w:cantSplit/>
        </w:trPr>
        <w:tc>
          <w:tcPr>
            <w:tcW w:w="0" w:type="auto"/>
            <w:tcBorders>
              <w:top w:val="single" w:sz="4" w:space="0" w:color="A6A6A6" w:themeColor="background1" w:themeShade="A6"/>
              <w:right w:val="single" w:sz="4" w:space="0" w:color="000000" w:themeColor="text1"/>
            </w:tcBorders>
          </w:tcPr>
          <w:p w14:paraId="1CC3CE9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868B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54D0F7B" w14:textId="77777777" w:rsidTr="00EE7E2A">
        <w:trPr>
          <w:cantSplit/>
        </w:trPr>
        <w:tc>
          <w:tcPr>
            <w:tcW w:w="0" w:type="auto"/>
            <w:tcBorders>
              <w:top w:val="single" w:sz="4" w:space="0" w:color="A6A6A6" w:themeColor="background1" w:themeShade="A6"/>
              <w:right w:val="single" w:sz="4" w:space="0" w:color="000000" w:themeColor="text1"/>
            </w:tcBorders>
          </w:tcPr>
          <w:p w14:paraId="0A45B52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2EB6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B84774" w14:textId="77777777" w:rsidTr="00EE7E2A">
        <w:trPr>
          <w:cantSplit/>
        </w:trPr>
        <w:tc>
          <w:tcPr>
            <w:tcW w:w="0" w:type="auto"/>
            <w:tcBorders>
              <w:top w:val="single" w:sz="4" w:space="0" w:color="A6A6A6" w:themeColor="background1" w:themeShade="A6"/>
              <w:right w:val="single" w:sz="4" w:space="0" w:color="000000" w:themeColor="text1"/>
            </w:tcBorders>
          </w:tcPr>
          <w:p w14:paraId="6857A55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EFBA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9219BD4" w14:textId="77777777" w:rsidTr="00EE7E2A">
        <w:trPr>
          <w:cantSplit/>
        </w:trPr>
        <w:tc>
          <w:tcPr>
            <w:tcW w:w="0" w:type="auto"/>
            <w:tcBorders>
              <w:top w:val="single" w:sz="4" w:space="0" w:color="A6A6A6" w:themeColor="background1" w:themeShade="A6"/>
              <w:right w:val="single" w:sz="4" w:space="0" w:color="000000" w:themeColor="text1"/>
            </w:tcBorders>
          </w:tcPr>
          <w:p w14:paraId="7199D93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8539 00 00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2E4BE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E95FBE" w14:textId="77777777" w:rsidTr="00EE7E2A">
        <w:trPr>
          <w:cantSplit/>
        </w:trPr>
        <w:tc>
          <w:tcPr>
            <w:tcW w:w="0" w:type="auto"/>
            <w:tcBorders>
              <w:top w:val="single" w:sz="4" w:space="0" w:color="A6A6A6" w:themeColor="background1" w:themeShade="A6"/>
              <w:right w:val="single" w:sz="4" w:space="0" w:color="000000" w:themeColor="text1"/>
            </w:tcBorders>
          </w:tcPr>
          <w:p w14:paraId="0963EA7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7620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6C39F5" w14:textId="77777777" w:rsidTr="00EE7E2A">
        <w:trPr>
          <w:cantSplit/>
        </w:trPr>
        <w:tc>
          <w:tcPr>
            <w:tcW w:w="0" w:type="auto"/>
            <w:tcBorders>
              <w:top w:val="single" w:sz="4" w:space="0" w:color="A6A6A6" w:themeColor="background1" w:themeShade="A6"/>
              <w:right w:val="single" w:sz="4" w:space="0" w:color="000000" w:themeColor="text1"/>
            </w:tcBorders>
          </w:tcPr>
          <w:p w14:paraId="520ADFC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36BFE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62BE41" w14:textId="77777777" w:rsidTr="00EE7E2A">
        <w:trPr>
          <w:cantSplit/>
        </w:trPr>
        <w:tc>
          <w:tcPr>
            <w:tcW w:w="0" w:type="auto"/>
            <w:tcBorders>
              <w:top w:val="single" w:sz="4" w:space="0" w:color="A6A6A6" w:themeColor="background1" w:themeShade="A6"/>
              <w:right w:val="single" w:sz="4" w:space="0" w:color="000000" w:themeColor="text1"/>
            </w:tcBorders>
          </w:tcPr>
          <w:p w14:paraId="3BF86BA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7DFD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80939BA" w14:textId="77777777" w:rsidTr="00EE7E2A">
        <w:trPr>
          <w:cantSplit/>
        </w:trPr>
        <w:tc>
          <w:tcPr>
            <w:tcW w:w="0" w:type="auto"/>
            <w:tcBorders>
              <w:top w:val="single" w:sz="4" w:space="0" w:color="A6A6A6" w:themeColor="background1" w:themeShade="A6"/>
              <w:right w:val="single" w:sz="4" w:space="0" w:color="000000" w:themeColor="text1"/>
            </w:tcBorders>
          </w:tcPr>
          <w:p w14:paraId="2B298F3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68156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BCAB37" w14:textId="77777777" w:rsidTr="00EE7E2A">
        <w:trPr>
          <w:cantSplit/>
        </w:trPr>
        <w:tc>
          <w:tcPr>
            <w:tcW w:w="0" w:type="auto"/>
            <w:tcBorders>
              <w:top w:val="single" w:sz="4" w:space="0" w:color="A6A6A6" w:themeColor="background1" w:themeShade="A6"/>
              <w:right w:val="single" w:sz="4" w:space="0" w:color="000000" w:themeColor="text1"/>
            </w:tcBorders>
          </w:tcPr>
          <w:p w14:paraId="74F8686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A8E2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B769FF" w14:textId="77777777" w:rsidTr="00EE7E2A">
        <w:trPr>
          <w:cantSplit/>
        </w:trPr>
        <w:tc>
          <w:tcPr>
            <w:tcW w:w="0" w:type="auto"/>
            <w:tcBorders>
              <w:top w:val="single" w:sz="4" w:space="0" w:color="A6A6A6" w:themeColor="background1" w:themeShade="A6"/>
              <w:right w:val="single" w:sz="4" w:space="0" w:color="000000" w:themeColor="text1"/>
            </w:tcBorders>
          </w:tcPr>
          <w:p w14:paraId="1A011B4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F178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79BFD9" w14:textId="77777777" w:rsidTr="00EE7E2A">
        <w:trPr>
          <w:cantSplit/>
        </w:trPr>
        <w:tc>
          <w:tcPr>
            <w:tcW w:w="0" w:type="auto"/>
            <w:tcBorders>
              <w:top w:val="single" w:sz="4" w:space="0" w:color="A6A6A6" w:themeColor="background1" w:themeShade="A6"/>
              <w:right w:val="single" w:sz="4" w:space="0" w:color="000000" w:themeColor="text1"/>
            </w:tcBorders>
          </w:tcPr>
          <w:p w14:paraId="146A131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8548 00 00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6AF65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8718E5" w14:textId="77777777" w:rsidTr="00EE7E2A">
        <w:trPr>
          <w:cantSplit/>
        </w:trPr>
        <w:tc>
          <w:tcPr>
            <w:tcW w:w="0" w:type="auto"/>
            <w:tcBorders>
              <w:top w:val="single" w:sz="4" w:space="0" w:color="A6A6A6" w:themeColor="background1" w:themeShade="A6"/>
              <w:right w:val="single" w:sz="4" w:space="0" w:color="000000" w:themeColor="text1"/>
            </w:tcBorders>
          </w:tcPr>
          <w:p w14:paraId="17C1C9E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BE6E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2871D2A" w14:textId="77777777" w:rsidTr="00EE7E2A">
        <w:trPr>
          <w:cantSplit/>
        </w:trPr>
        <w:tc>
          <w:tcPr>
            <w:tcW w:w="0" w:type="auto"/>
            <w:tcBorders>
              <w:top w:val="single" w:sz="4" w:space="0" w:color="A6A6A6" w:themeColor="background1" w:themeShade="A6"/>
              <w:right w:val="single" w:sz="4" w:space="0" w:color="000000" w:themeColor="text1"/>
            </w:tcBorders>
          </w:tcPr>
          <w:p w14:paraId="47D2DA4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0C36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F6C90B4" w14:textId="77777777" w:rsidTr="00EE7E2A">
        <w:trPr>
          <w:cantSplit/>
        </w:trPr>
        <w:tc>
          <w:tcPr>
            <w:tcW w:w="0" w:type="auto"/>
            <w:tcBorders>
              <w:top w:val="single" w:sz="4" w:space="0" w:color="A6A6A6" w:themeColor="background1" w:themeShade="A6"/>
              <w:right w:val="single" w:sz="4" w:space="0" w:color="000000" w:themeColor="text1"/>
            </w:tcBorders>
          </w:tcPr>
          <w:p w14:paraId="64768C6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F440F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151E240" w14:textId="77777777" w:rsidTr="00EE7E2A">
        <w:trPr>
          <w:cantSplit/>
        </w:trPr>
        <w:tc>
          <w:tcPr>
            <w:tcW w:w="0" w:type="auto"/>
            <w:tcBorders>
              <w:top w:val="single" w:sz="4" w:space="0" w:color="A6A6A6" w:themeColor="background1" w:themeShade="A6"/>
              <w:right w:val="single" w:sz="4" w:space="0" w:color="000000" w:themeColor="text1"/>
            </w:tcBorders>
          </w:tcPr>
          <w:p w14:paraId="62F82ED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29EC0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FB4911" w14:textId="77777777" w:rsidTr="00EE7E2A">
        <w:trPr>
          <w:cantSplit/>
        </w:trPr>
        <w:tc>
          <w:tcPr>
            <w:tcW w:w="0" w:type="auto"/>
            <w:tcBorders>
              <w:top w:val="single" w:sz="4" w:space="0" w:color="A6A6A6" w:themeColor="background1" w:themeShade="A6"/>
              <w:right w:val="single" w:sz="4" w:space="0" w:color="000000" w:themeColor="text1"/>
            </w:tcBorders>
          </w:tcPr>
          <w:p w14:paraId="6D61932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8352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87BE82" w14:textId="77777777" w:rsidTr="00EE7E2A">
        <w:trPr>
          <w:cantSplit/>
        </w:trPr>
        <w:tc>
          <w:tcPr>
            <w:tcW w:w="0" w:type="auto"/>
            <w:tcBorders>
              <w:top w:val="single" w:sz="4" w:space="0" w:color="A6A6A6" w:themeColor="background1" w:themeShade="A6"/>
              <w:right w:val="single" w:sz="4" w:space="0" w:color="000000" w:themeColor="text1"/>
            </w:tcBorders>
          </w:tcPr>
          <w:p w14:paraId="382F0AB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AB39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0E187A7" w14:textId="77777777" w:rsidTr="00EE7E2A">
        <w:trPr>
          <w:cantSplit/>
        </w:trPr>
        <w:tc>
          <w:tcPr>
            <w:tcW w:w="0" w:type="auto"/>
            <w:tcBorders>
              <w:top w:val="single" w:sz="4" w:space="0" w:color="A6A6A6" w:themeColor="background1" w:themeShade="A6"/>
              <w:right w:val="single" w:sz="4" w:space="0" w:color="000000" w:themeColor="text1"/>
            </w:tcBorders>
          </w:tcPr>
          <w:p w14:paraId="4AA44C6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3063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A78614" w14:textId="77777777" w:rsidTr="00EE7E2A">
        <w:trPr>
          <w:cantSplit/>
        </w:trPr>
        <w:tc>
          <w:tcPr>
            <w:tcW w:w="0" w:type="auto"/>
            <w:tcBorders>
              <w:top w:val="single" w:sz="4" w:space="0" w:color="A6A6A6" w:themeColor="background1" w:themeShade="A6"/>
              <w:right w:val="single" w:sz="4" w:space="0" w:color="000000" w:themeColor="text1"/>
            </w:tcBorders>
          </w:tcPr>
          <w:p w14:paraId="071DE33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A19A4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D0A519D" w14:textId="77777777" w:rsidTr="00EE7E2A">
        <w:trPr>
          <w:cantSplit/>
        </w:trPr>
        <w:tc>
          <w:tcPr>
            <w:tcW w:w="0" w:type="auto"/>
            <w:tcBorders>
              <w:top w:val="single" w:sz="4" w:space="0" w:color="A6A6A6" w:themeColor="background1" w:themeShade="A6"/>
              <w:right w:val="single" w:sz="4" w:space="0" w:color="000000" w:themeColor="text1"/>
            </w:tcBorders>
          </w:tcPr>
          <w:p w14:paraId="1FCF9EA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57FF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1CC4FE" w14:textId="77777777" w:rsidTr="00EE7E2A">
        <w:trPr>
          <w:cantSplit/>
        </w:trPr>
        <w:tc>
          <w:tcPr>
            <w:tcW w:w="0" w:type="auto"/>
            <w:tcBorders>
              <w:top w:val="single" w:sz="4" w:space="0" w:color="A6A6A6" w:themeColor="background1" w:themeShade="A6"/>
              <w:right w:val="single" w:sz="4" w:space="0" w:color="000000" w:themeColor="text1"/>
            </w:tcBorders>
          </w:tcPr>
          <w:p w14:paraId="2FE9C0B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1F2C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3F20DD8" w14:textId="77777777" w:rsidTr="00EE7E2A">
        <w:trPr>
          <w:cantSplit/>
        </w:trPr>
        <w:tc>
          <w:tcPr>
            <w:tcW w:w="0" w:type="auto"/>
            <w:tcBorders>
              <w:top w:val="single" w:sz="4" w:space="0" w:color="A6A6A6" w:themeColor="background1" w:themeShade="A6"/>
              <w:right w:val="single" w:sz="4" w:space="0" w:color="000000" w:themeColor="text1"/>
            </w:tcBorders>
          </w:tcPr>
          <w:p w14:paraId="59BE1D4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7671A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55BF589" w14:textId="77777777" w:rsidTr="00EE7E2A">
        <w:trPr>
          <w:cantSplit/>
        </w:trPr>
        <w:tc>
          <w:tcPr>
            <w:tcW w:w="0" w:type="auto"/>
            <w:tcBorders>
              <w:top w:val="single" w:sz="4" w:space="0" w:color="A6A6A6" w:themeColor="background1" w:themeShade="A6"/>
              <w:right w:val="single" w:sz="4" w:space="0" w:color="000000" w:themeColor="text1"/>
            </w:tcBorders>
          </w:tcPr>
          <w:p w14:paraId="280A081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E50E2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E88AA11" w14:textId="77777777" w:rsidTr="00EE7E2A">
        <w:trPr>
          <w:cantSplit/>
        </w:trPr>
        <w:tc>
          <w:tcPr>
            <w:tcW w:w="0" w:type="auto"/>
            <w:tcBorders>
              <w:top w:val="single" w:sz="4" w:space="0" w:color="A6A6A6" w:themeColor="background1" w:themeShade="A6"/>
              <w:right w:val="single" w:sz="4" w:space="0" w:color="000000" w:themeColor="text1"/>
            </w:tcBorders>
          </w:tcPr>
          <w:p w14:paraId="53E751A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5299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D04289D" w14:textId="77777777" w:rsidTr="00EE7E2A">
        <w:trPr>
          <w:cantSplit/>
        </w:trPr>
        <w:tc>
          <w:tcPr>
            <w:tcW w:w="0" w:type="auto"/>
            <w:tcBorders>
              <w:top w:val="single" w:sz="4" w:space="0" w:color="A6A6A6" w:themeColor="background1" w:themeShade="A6"/>
              <w:right w:val="single" w:sz="4" w:space="0" w:color="000000" w:themeColor="text1"/>
            </w:tcBorders>
          </w:tcPr>
          <w:p w14:paraId="6BF13AE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6D528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6FB6D89" w14:textId="77777777" w:rsidTr="00EE7E2A">
        <w:trPr>
          <w:cantSplit/>
        </w:trPr>
        <w:tc>
          <w:tcPr>
            <w:tcW w:w="0" w:type="auto"/>
            <w:tcBorders>
              <w:top w:val="single" w:sz="4" w:space="0" w:color="A6A6A6" w:themeColor="background1" w:themeShade="A6"/>
              <w:right w:val="single" w:sz="4" w:space="0" w:color="000000" w:themeColor="text1"/>
            </w:tcBorders>
          </w:tcPr>
          <w:p w14:paraId="4396D68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B06AB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78044E" w14:textId="77777777" w:rsidTr="00EE7E2A">
        <w:trPr>
          <w:cantSplit/>
        </w:trPr>
        <w:tc>
          <w:tcPr>
            <w:tcW w:w="0" w:type="auto"/>
            <w:tcBorders>
              <w:top w:val="single" w:sz="4" w:space="0" w:color="A6A6A6" w:themeColor="background1" w:themeShade="A6"/>
              <w:right w:val="single" w:sz="4" w:space="0" w:color="000000" w:themeColor="text1"/>
            </w:tcBorders>
          </w:tcPr>
          <w:p w14:paraId="56A6064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C70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9684CD6" w14:textId="77777777" w:rsidTr="00EE7E2A">
        <w:trPr>
          <w:cantSplit/>
        </w:trPr>
        <w:tc>
          <w:tcPr>
            <w:tcW w:w="0" w:type="auto"/>
            <w:tcBorders>
              <w:top w:val="single" w:sz="4" w:space="0" w:color="A6A6A6" w:themeColor="background1" w:themeShade="A6"/>
              <w:right w:val="single" w:sz="4" w:space="0" w:color="000000" w:themeColor="text1"/>
            </w:tcBorders>
          </w:tcPr>
          <w:p w14:paraId="1449E04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2DE99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145DCC7" w14:textId="77777777" w:rsidTr="00EE7E2A">
        <w:trPr>
          <w:cantSplit/>
        </w:trPr>
        <w:tc>
          <w:tcPr>
            <w:tcW w:w="0" w:type="auto"/>
            <w:tcBorders>
              <w:top w:val="single" w:sz="4" w:space="0" w:color="A6A6A6" w:themeColor="background1" w:themeShade="A6"/>
              <w:right w:val="single" w:sz="4" w:space="0" w:color="000000" w:themeColor="text1"/>
            </w:tcBorders>
          </w:tcPr>
          <w:p w14:paraId="015859B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76FFF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FC63C79" w14:textId="77777777" w:rsidTr="00EE7E2A">
        <w:trPr>
          <w:cantSplit/>
        </w:trPr>
        <w:tc>
          <w:tcPr>
            <w:tcW w:w="0" w:type="auto"/>
            <w:tcBorders>
              <w:top w:val="single" w:sz="4" w:space="0" w:color="A6A6A6" w:themeColor="background1" w:themeShade="A6"/>
              <w:right w:val="single" w:sz="4" w:space="0" w:color="000000" w:themeColor="text1"/>
            </w:tcBorders>
          </w:tcPr>
          <w:p w14:paraId="603398E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CE0B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DF9214A" w14:textId="77777777" w:rsidTr="00EE7E2A">
        <w:trPr>
          <w:cantSplit/>
        </w:trPr>
        <w:tc>
          <w:tcPr>
            <w:tcW w:w="0" w:type="auto"/>
            <w:tcBorders>
              <w:top w:val="single" w:sz="4" w:space="0" w:color="A6A6A6" w:themeColor="background1" w:themeShade="A6"/>
              <w:right w:val="single" w:sz="4" w:space="0" w:color="000000" w:themeColor="text1"/>
            </w:tcBorders>
          </w:tcPr>
          <w:p w14:paraId="230AE64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319A4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1B9E4E" w14:textId="77777777" w:rsidTr="00EE7E2A">
        <w:trPr>
          <w:cantSplit/>
        </w:trPr>
        <w:tc>
          <w:tcPr>
            <w:tcW w:w="0" w:type="auto"/>
            <w:tcBorders>
              <w:top w:val="single" w:sz="4" w:space="0" w:color="A6A6A6" w:themeColor="background1" w:themeShade="A6"/>
              <w:right w:val="single" w:sz="4" w:space="0" w:color="000000" w:themeColor="text1"/>
            </w:tcBorders>
          </w:tcPr>
          <w:p w14:paraId="497ED90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59479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EFC32D" w14:textId="77777777" w:rsidTr="00EE7E2A">
        <w:trPr>
          <w:cantSplit/>
        </w:trPr>
        <w:tc>
          <w:tcPr>
            <w:tcW w:w="0" w:type="auto"/>
            <w:tcBorders>
              <w:top w:val="single" w:sz="4" w:space="0" w:color="A6A6A6" w:themeColor="background1" w:themeShade="A6"/>
              <w:right w:val="single" w:sz="4" w:space="0" w:color="000000" w:themeColor="text1"/>
            </w:tcBorders>
          </w:tcPr>
          <w:p w14:paraId="7C94F0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19FE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2E57A9" w14:textId="77777777" w:rsidTr="00EE7E2A">
        <w:trPr>
          <w:cantSplit/>
        </w:trPr>
        <w:tc>
          <w:tcPr>
            <w:tcW w:w="0" w:type="auto"/>
            <w:tcBorders>
              <w:top w:val="single" w:sz="4" w:space="0" w:color="A6A6A6" w:themeColor="background1" w:themeShade="A6"/>
              <w:right w:val="single" w:sz="4" w:space="0" w:color="000000" w:themeColor="text1"/>
            </w:tcBorders>
          </w:tcPr>
          <w:p w14:paraId="351F44A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89F9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0D8B196" w14:textId="77777777" w:rsidTr="00EE7E2A">
        <w:trPr>
          <w:cantSplit/>
        </w:trPr>
        <w:tc>
          <w:tcPr>
            <w:tcW w:w="0" w:type="auto"/>
            <w:tcBorders>
              <w:top w:val="single" w:sz="4" w:space="0" w:color="A6A6A6" w:themeColor="background1" w:themeShade="A6"/>
              <w:right w:val="single" w:sz="4" w:space="0" w:color="000000" w:themeColor="text1"/>
            </w:tcBorders>
          </w:tcPr>
          <w:p w14:paraId="01E5F45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C8B4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E9BAC4" w14:textId="77777777" w:rsidTr="00EE7E2A">
        <w:trPr>
          <w:cantSplit/>
        </w:trPr>
        <w:tc>
          <w:tcPr>
            <w:tcW w:w="0" w:type="auto"/>
            <w:tcBorders>
              <w:top w:val="single" w:sz="4" w:space="0" w:color="A6A6A6" w:themeColor="background1" w:themeShade="A6"/>
              <w:right w:val="single" w:sz="4" w:space="0" w:color="000000" w:themeColor="text1"/>
            </w:tcBorders>
          </w:tcPr>
          <w:p w14:paraId="5421A34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81C83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A274802" w14:textId="77777777" w:rsidTr="00EE7E2A">
        <w:trPr>
          <w:cantSplit/>
        </w:trPr>
        <w:tc>
          <w:tcPr>
            <w:tcW w:w="0" w:type="auto"/>
            <w:tcBorders>
              <w:top w:val="single" w:sz="4" w:space="0" w:color="A6A6A6" w:themeColor="background1" w:themeShade="A6"/>
              <w:right w:val="single" w:sz="4" w:space="0" w:color="000000" w:themeColor="text1"/>
            </w:tcBorders>
          </w:tcPr>
          <w:p w14:paraId="0BAEEF8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817D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F8EF85D" w14:textId="77777777" w:rsidTr="00EE7E2A">
        <w:trPr>
          <w:cantSplit/>
        </w:trPr>
        <w:tc>
          <w:tcPr>
            <w:tcW w:w="0" w:type="auto"/>
            <w:tcBorders>
              <w:top w:val="single" w:sz="4" w:space="0" w:color="A6A6A6" w:themeColor="background1" w:themeShade="A6"/>
              <w:right w:val="single" w:sz="4" w:space="0" w:color="000000" w:themeColor="text1"/>
            </w:tcBorders>
          </w:tcPr>
          <w:p w14:paraId="2002315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8716 00 00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2BD4C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CF53FBC" w14:textId="77777777" w:rsidTr="00EE7E2A">
        <w:trPr>
          <w:cantSplit/>
        </w:trPr>
        <w:tc>
          <w:tcPr>
            <w:tcW w:w="0" w:type="auto"/>
            <w:tcBorders>
              <w:top w:val="single" w:sz="4" w:space="0" w:color="A6A6A6" w:themeColor="background1" w:themeShade="A6"/>
              <w:right w:val="single" w:sz="4" w:space="0" w:color="000000" w:themeColor="text1"/>
            </w:tcBorders>
          </w:tcPr>
          <w:p w14:paraId="4ADADD5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AB0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3AB7076" w14:textId="77777777" w:rsidTr="00EE7E2A">
        <w:trPr>
          <w:cantSplit/>
        </w:trPr>
        <w:tc>
          <w:tcPr>
            <w:tcW w:w="0" w:type="auto"/>
            <w:tcBorders>
              <w:top w:val="single" w:sz="4" w:space="0" w:color="A6A6A6" w:themeColor="background1" w:themeShade="A6"/>
              <w:right w:val="single" w:sz="4" w:space="0" w:color="000000" w:themeColor="text1"/>
            </w:tcBorders>
          </w:tcPr>
          <w:p w14:paraId="079AC82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DEE4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027F93" w14:textId="77777777" w:rsidTr="00EE7E2A">
        <w:trPr>
          <w:cantSplit/>
        </w:trPr>
        <w:tc>
          <w:tcPr>
            <w:tcW w:w="0" w:type="auto"/>
            <w:tcBorders>
              <w:top w:val="single" w:sz="4" w:space="0" w:color="A6A6A6" w:themeColor="background1" w:themeShade="A6"/>
              <w:right w:val="single" w:sz="4" w:space="0" w:color="000000" w:themeColor="text1"/>
            </w:tcBorders>
          </w:tcPr>
          <w:p w14:paraId="2306481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078EE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5ACF464" w14:textId="77777777" w:rsidTr="00EE7E2A">
        <w:trPr>
          <w:cantSplit/>
        </w:trPr>
        <w:tc>
          <w:tcPr>
            <w:tcW w:w="0" w:type="auto"/>
            <w:tcBorders>
              <w:top w:val="single" w:sz="4" w:space="0" w:color="A6A6A6" w:themeColor="background1" w:themeShade="A6"/>
              <w:right w:val="single" w:sz="4" w:space="0" w:color="000000" w:themeColor="text1"/>
            </w:tcBorders>
          </w:tcPr>
          <w:p w14:paraId="3EE4F8B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25E41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6494B4" w14:textId="77777777" w:rsidTr="00EE7E2A">
        <w:trPr>
          <w:cantSplit/>
        </w:trPr>
        <w:tc>
          <w:tcPr>
            <w:tcW w:w="0" w:type="auto"/>
            <w:tcBorders>
              <w:top w:val="single" w:sz="4" w:space="0" w:color="A6A6A6" w:themeColor="background1" w:themeShade="A6"/>
              <w:right w:val="single" w:sz="4" w:space="0" w:color="000000" w:themeColor="text1"/>
            </w:tcBorders>
          </w:tcPr>
          <w:p w14:paraId="672881A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8802 30 00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0308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B8C588" w14:textId="77777777" w:rsidTr="00EE7E2A">
        <w:trPr>
          <w:cantSplit/>
        </w:trPr>
        <w:tc>
          <w:tcPr>
            <w:tcW w:w="0" w:type="auto"/>
            <w:tcBorders>
              <w:top w:val="single" w:sz="4" w:space="0" w:color="A6A6A6" w:themeColor="background1" w:themeShade="A6"/>
              <w:right w:val="single" w:sz="4" w:space="0" w:color="000000" w:themeColor="text1"/>
            </w:tcBorders>
          </w:tcPr>
          <w:p w14:paraId="78A98AB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B79B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1CF588" w14:textId="77777777" w:rsidTr="00EE7E2A">
        <w:trPr>
          <w:cantSplit/>
        </w:trPr>
        <w:tc>
          <w:tcPr>
            <w:tcW w:w="0" w:type="auto"/>
            <w:tcBorders>
              <w:top w:val="single" w:sz="4" w:space="0" w:color="A6A6A6" w:themeColor="background1" w:themeShade="A6"/>
              <w:right w:val="single" w:sz="4" w:space="0" w:color="000000" w:themeColor="text1"/>
            </w:tcBorders>
          </w:tcPr>
          <w:p w14:paraId="727ED5C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B6E2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A96D0A6" w14:textId="77777777" w:rsidTr="00EE7E2A">
        <w:trPr>
          <w:cantSplit/>
        </w:trPr>
        <w:tc>
          <w:tcPr>
            <w:tcW w:w="0" w:type="auto"/>
            <w:tcBorders>
              <w:top w:val="single" w:sz="4" w:space="0" w:color="A6A6A6" w:themeColor="background1" w:themeShade="A6"/>
              <w:right w:val="single" w:sz="4" w:space="0" w:color="000000" w:themeColor="text1"/>
            </w:tcBorders>
          </w:tcPr>
          <w:p w14:paraId="11041A7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7A8E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0302087" w14:textId="77777777" w:rsidTr="00EE7E2A">
        <w:trPr>
          <w:cantSplit/>
        </w:trPr>
        <w:tc>
          <w:tcPr>
            <w:tcW w:w="0" w:type="auto"/>
            <w:tcBorders>
              <w:top w:val="single" w:sz="4" w:space="0" w:color="A6A6A6" w:themeColor="background1" w:themeShade="A6"/>
              <w:right w:val="single" w:sz="4" w:space="0" w:color="000000" w:themeColor="text1"/>
            </w:tcBorders>
          </w:tcPr>
          <w:p w14:paraId="46CF556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0B6BB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BC7F94C" w14:textId="77777777" w:rsidTr="00EE7E2A">
        <w:trPr>
          <w:cantSplit/>
        </w:trPr>
        <w:tc>
          <w:tcPr>
            <w:tcW w:w="0" w:type="auto"/>
            <w:tcBorders>
              <w:top w:val="single" w:sz="4" w:space="0" w:color="A6A6A6" w:themeColor="background1" w:themeShade="A6"/>
              <w:right w:val="single" w:sz="4" w:space="0" w:color="000000" w:themeColor="text1"/>
            </w:tcBorders>
          </w:tcPr>
          <w:p w14:paraId="715C94B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C2EB4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88F9392" w14:textId="77777777" w:rsidTr="00EE7E2A">
        <w:trPr>
          <w:cantSplit/>
        </w:trPr>
        <w:tc>
          <w:tcPr>
            <w:tcW w:w="0" w:type="auto"/>
            <w:tcBorders>
              <w:top w:val="single" w:sz="4" w:space="0" w:color="A6A6A6" w:themeColor="background1" w:themeShade="A6"/>
              <w:right w:val="single" w:sz="4" w:space="0" w:color="000000" w:themeColor="text1"/>
            </w:tcBorders>
          </w:tcPr>
          <w:p w14:paraId="21B3CCE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869C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F0DF71" w14:textId="77777777" w:rsidTr="00EE7E2A">
        <w:trPr>
          <w:cantSplit/>
        </w:trPr>
        <w:tc>
          <w:tcPr>
            <w:tcW w:w="0" w:type="auto"/>
            <w:tcBorders>
              <w:top w:val="single" w:sz="4" w:space="0" w:color="A6A6A6" w:themeColor="background1" w:themeShade="A6"/>
              <w:right w:val="single" w:sz="4" w:space="0" w:color="000000" w:themeColor="text1"/>
            </w:tcBorders>
          </w:tcPr>
          <w:p w14:paraId="671D276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E3CD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DB2E562" w14:textId="77777777" w:rsidTr="00EE7E2A">
        <w:trPr>
          <w:cantSplit/>
        </w:trPr>
        <w:tc>
          <w:tcPr>
            <w:tcW w:w="0" w:type="auto"/>
            <w:tcBorders>
              <w:top w:val="single" w:sz="4" w:space="0" w:color="A6A6A6" w:themeColor="background1" w:themeShade="A6"/>
              <w:right w:val="single" w:sz="4" w:space="0" w:color="000000" w:themeColor="text1"/>
            </w:tcBorders>
          </w:tcPr>
          <w:p w14:paraId="08B8DC0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DCBFB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0657F7" w14:textId="77777777" w:rsidTr="00EE7E2A">
        <w:trPr>
          <w:cantSplit/>
        </w:trPr>
        <w:tc>
          <w:tcPr>
            <w:tcW w:w="0" w:type="auto"/>
            <w:tcBorders>
              <w:top w:val="single" w:sz="4" w:space="0" w:color="A6A6A6" w:themeColor="background1" w:themeShade="A6"/>
              <w:right w:val="single" w:sz="4" w:space="0" w:color="000000" w:themeColor="text1"/>
            </w:tcBorders>
          </w:tcPr>
          <w:p w14:paraId="6316B2A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060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DDA71C" w14:textId="77777777" w:rsidTr="00EE7E2A">
        <w:trPr>
          <w:cantSplit/>
        </w:trPr>
        <w:tc>
          <w:tcPr>
            <w:tcW w:w="0" w:type="auto"/>
            <w:tcBorders>
              <w:top w:val="single" w:sz="4" w:space="0" w:color="A6A6A6" w:themeColor="background1" w:themeShade="A6"/>
              <w:right w:val="single" w:sz="4" w:space="0" w:color="000000" w:themeColor="text1"/>
            </w:tcBorders>
          </w:tcPr>
          <w:p w14:paraId="276992C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15D8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6381CCA" w14:textId="77777777" w:rsidTr="00EE7E2A">
        <w:trPr>
          <w:cantSplit/>
        </w:trPr>
        <w:tc>
          <w:tcPr>
            <w:tcW w:w="0" w:type="auto"/>
            <w:tcBorders>
              <w:top w:val="single" w:sz="4" w:space="0" w:color="A6A6A6" w:themeColor="background1" w:themeShade="A6"/>
              <w:right w:val="single" w:sz="4" w:space="0" w:color="000000" w:themeColor="text1"/>
            </w:tcBorders>
          </w:tcPr>
          <w:p w14:paraId="2A60B75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653F3E"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7EEA268" w14:textId="77777777" w:rsidTr="00EE7E2A">
        <w:trPr>
          <w:cantSplit/>
        </w:trPr>
        <w:tc>
          <w:tcPr>
            <w:tcW w:w="0" w:type="auto"/>
            <w:tcBorders>
              <w:top w:val="single" w:sz="4" w:space="0" w:color="A6A6A6" w:themeColor="background1" w:themeShade="A6"/>
              <w:right w:val="single" w:sz="4" w:space="0" w:color="000000" w:themeColor="text1"/>
            </w:tcBorders>
          </w:tcPr>
          <w:p w14:paraId="41B5677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4F4A9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DC6FC81" w14:textId="77777777" w:rsidTr="00EE7E2A">
        <w:trPr>
          <w:cantSplit/>
        </w:trPr>
        <w:tc>
          <w:tcPr>
            <w:tcW w:w="0" w:type="auto"/>
            <w:tcBorders>
              <w:top w:val="single" w:sz="4" w:space="0" w:color="A6A6A6" w:themeColor="background1" w:themeShade="A6"/>
              <w:right w:val="single" w:sz="4" w:space="0" w:color="000000" w:themeColor="text1"/>
            </w:tcBorders>
          </w:tcPr>
          <w:p w14:paraId="48D9582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17D15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726950E" w14:textId="77777777" w:rsidTr="00EE7E2A">
        <w:trPr>
          <w:cantSplit/>
        </w:trPr>
        <w:tc>
          <w:tcPr>
            <w:tcW w:w="0" w:type="auto"/>
            <w:tcBorders>
              <w:top w:val="single" w:sz="4" w:space="0" w:color="A6A6A6" w:themeColor="background1" w:themeShade="A6"/>
              <w:right w:val="single" w:sz="4" w:space="0" w:color="000000" w:themeColor="text1"/>
            </w:tcBorders>
          </w:tcPr>
          <w:p w14:paraId="25D1AB0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9B981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47D5E32" w14:textId="77777777" w:rsidTr="00EE7E2A">
        <w:trPr>
          <w:cantSplit/>
        </w:trPr>
        <w:tc>
          <w:tcPr>
            <w:tcW w:w="0" w:type="auto"/>
            <w:tcBorders>
              <w:top w:val="single" w:sz="4" w:space="0" w:color="A6A6A6" w:themeColor="background1" w:themeShade="A6"/>
              <w:right w:val="single" w:sz="4" w:space="0" w:color="000000" w:themeColor="text1"/>
            </w:tcBorders>
          </w:tcPr>
          <w:p w14:paraId="0E3106B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DC538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D3573E1" w14:textId="77777777" w:rsidTr="00EE7E2A">
        <w:trPr>
          <w:cantSplit/>
        </w:trPr>
        <w:tc>
          <w:tcPr>
            <w:tcW w:w="0" w:type="auto"/>
            <w:tcBorders>
              <w:top w:val="single" w:sz="4" w:space="0" w:color="A6A6A6" w:themeColor="background1" w:themeShade="A6"/>
              <w:right w:val="single" w:sz="4" w:space="0" w:color="000000" w:themeColor="text1"/>
            </w:tcBorders>
          </w:tcPr>
          <w:p w14:paraId="3893A38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5DD3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44227EE" w14:textId="77777777" w:rsidTr="00EE7E2A">
        <w:trPr>
          <w:cantSplit/>
        </w:trPr>
        <w:tc>
          <w:tcPr>
            <w:tcW w:w="0" w:type="auto"/>
            <w:tcBorders>
              <w:top w:val="single" w:sz="4" w:space="0" w:color="A6A6A6" w:themeColor="background1" w:themeShade="A6"/>
              <w:right w:val="single" w:sz="4" w:space="0" w:color="000000" w:themeColor="text1"/>
            </w:tcBorders>
          </w:tcPr>
          <w:p w14:paraId="06AB6F3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6107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6E56B23" w14:textId="77777777" w:rsidTr="00EE7E2A">
        <w:trPr>
          <w:cantSplit/>
        </w:trPr>
        <w:tc>
          <w:tcPr>
            <w:tcW w:w="0" w:type="auto"/>
            <w:tcBorders>
              <w:top w:val="single" w:sz="4" w:space="0" w:color="A6A6A6" w:themeColor="background1" w:themeShade="A6"/>
              <w:right w:val="single" w:sz="4" w:space="0" w:color="000000" w:themeColor="text1"/>
            </w:tcBorders>
          </w:tcPr>
          <w:p w14:paraId="19029D9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58D2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2A51D71" w14:textId="77777777" w:rsidTr="00EE7E2A">
        <w:trPr>
          <w:cantSplit/>
        </w:trPr>
        <w:tc>
          <w:tcPr>
            <w:tcW w:w="0" w:type="auto"/>
            <w:tcBorders>
              <w:top w:val="single" w:sz="4" w:space="0" w:color="A6A6A6" w:themeColor="background1" w:themeShade="A6"/>
              <w:right w:val="single" w:sz="4" w:space="0" w:color="000000" w:themeColor="text1"/>
            </w:tcBorders>
          </w:tcPr>
          <w:p w14:paraId="7A4BE03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6DC7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F173382" w14:textId="77777777" w:rsidTr="00EE7E2A">
        <w:trPr>
          <w:cantSplit/>
        </w:trPr>
        <w:tc>
          <w:tcPr>
            <w:tcW w:w="0" w:type="auto"/>
            <w:tcBorders>
              <w:top w:val="single" w:sz="4" w:space="0" w:color="A6A6A6" w:themeColor="background1" w:themeShade="A6"/>
              <w:right w:val="single" w:sz="4" w:space="0" w:color="000000" w:themeColor="text1"/>
            </w:tcBorders>
          </w:tcPr>
          <w:p w14:paraId="4367722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451E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F175C6D" w14:textId="77777777" w:rsidTr="00EE7E2A">
        <w:trPr>
          <w:cantSplit/>
        </w:trPr>
        <w:tc>
          <w:tcPr>
            <w:tcW w:w="0" w:type="auto"/>
            <w:tcBorders>
              <w:top w:val="single" w:sz="4" w:space="0" w:color="A6A6A6" w:themeColor="background1" w:themeShade="A6"/>
              <w:right w:val="single" w:sz="4" w:space="0" w:color="000000" w:themeColor="text1"/>
            </w:tcBorders>
          </w:tcPr>
          <w:p w14:paraId="781FD06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9DE0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3965182" w14:textId="77777777" w:rsidTr="00EE7E2A">
        <w:trPr>
          <w:cantSplit/>
        </w:trPr>
        <w:tc>
          <w:tcPr>
            <w:tcW w:w="0" w:type="auto"/>
            <w:tcBorders>
              <w:top w:val="single" w:sz="4" w:space="0" w:color="A6A6A6" w:themeColor="background1" w:themeShade="A6"/>
              <w:right w:val="single" w:sz="4" w:space="0" w:color="000000" w:themeColor="text1"/>
            </w:tcBorders>
          </w:tcPr>
          <w:p w14:paraId="3E41B01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0E45B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5CCE905" w14:textId="77777777" w:rsidTr="00EE7E2A">
        <w:trPr>
          <w:cantSplit/>
        </w:trPr>
        <w:tc>
          <w:tcPr>
            <w:tcW w:w="0" w:type="auto"/>
            <w:tcBorders>
              <w:top w:val="single" w:sz="4" w:space="0" w:color="A6A6A6" w:themeColor="background1" w:themeShade="A6"/>
              <w:right w:val="single" w:sz="4" w:space="0" w:color="000000" w:themeColor="text1"/>
            </w:tcBorders>
          </w:tcPr>
          <w:p w14:paraId="28C1A6C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886E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A67F8CD" w14:textId="77777777" w:rsidTr="00EE7E2A">
        <w:trPr>
          <w:cantSplit/>
        </w:trPr>
        <w:tc>
          <w:tcPr>
            <w:tcW w:w="0" w:type="auto"/>
            <w:tcBorders>
              <w:top w:val="single" w:sz="4" w:space="0" w:color="A6A6A6" w:themeColor="background1" w:themeShade="A6"/>
              <w:right w:val="single" w:sz="4" w:space="0" w:color="000000" w:themeColor="text1"/>
            </w:tcBorders>
          </w:tcPr>
          <w:p w14:paraId="1114442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865B4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E766AB4" w14:textId="77777777" w:rsidTr="00EE7E2A">
        <w:trPr>
          <w:cantSplit/>
        </w:trPr>
        <w:tc>
          <w:tcPr>
            <w:tcW w:w="0" w:type="auto"/>
            <w:tcBorders>
              <w:top w:val="single" w:sz="4" w:space="0" w:color="A6A6A6" w:themeColor="background1" w:themeShade="A6"/>
              <w:right w:val="single" w:sz="4" w:space="0" w:color="000000" w:themeColor="text1"/>
            </w:tcBorders>
          </w:tcPr>
          <w:p w14:paraId="71C093A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EE77C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38F3310" w14:textId="77777777" w:rsidTr="00EE7E2A">
        <w:trPr>
          <w:cantSplit/>
        </w:trPr>
        <w:tc>
          <w:tcPr>
            <w:tcW w:w="0" w:type="auto"/>
            <w:tcBorders>
              <w:top w:val="single" w:sz="4" w:space="0" w:color="A6A6A6" w:themeColor="background1" w:themeShade="A6"/>
              <w:right w:val="single" w:sz="4" w:space="0" w:color="000000" w:themeColor="text1"/>
            </w:tcBorders>
          </w:tcPr>
          <w:p w14:paraId="4FE871ED"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6778B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D63F888" w14:textId="77777777" w:rsidTr="00EE7E2A">
        <w:trPr>
          <w:cantSplit/>
        </w:trPr>
        <w:tc>
          <w:tcPr>
            <w:tcW w:w="0" w:type="auto"/>
            <w:tcBorders>
              <w:top w:val="single" w:sz="4" w:space="0" w:color="A6A6A6" w:themeColor="background1" w:themeShade="A6"/>
              <w:right w:val="single" w:sz="4" w:space="0" w:color="000000" w:themeColor="text1"/>
            </w:tcBorders>
          </w:tcPr>
          <w:p w14:paraId="37A6CF3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67779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6B04CF3" w14:textId="77777777" w:rsidTr="00EE7E2A">
        <w:trPr>
          <w:cantSplit/>
        </w:trPr>
        <w:tc>
          <w:tcPr>
            <w:tcW w:w="0" w:type="auto"/>
            <w:tcBorders>
              <w:top w:val="single" w:sz="4" w:space="0" w:color="A6A6A6" w:themeColor="background1" w:themeShade="A6"/>
              <w:right w:val="single" w:sz="4" w:space="0" w:color="000000" w:themeColor="text1"/>
            </w:tcBorders>
          </w:tcPr>
          <w:p w14:paraId="3F424BF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69961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7F7F067" w14:textId="77777777" w:rsidTr="00EE7E2A">
        <w:trPr>
          <w:cantSplit/>
        </w:trPr>
        <w:tc>
          <w:tcPr>
            <w:tcW w:w="0" w:type="auto"/>
            <w:tcBorders>
              <w:top w:val="single" w:sz="4" w:space="0" w:color="A6A6A6" w:themeColor="background1" w:themeShade="A6"/>
              <w:right w:val="single" w:sz="4" w:space="0" w:color="000000" w:themeColor="text1"/>
            </w:tcBorders>
          </w:tcPr>
          <w:p w14:paraId="3484B02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67035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3B234A9" w14:textId="77777777" w:rsidTr="00EE7E2A">
        <w:trPr>
          <w:cantSplit/>
        </w:trPr>
        <w:tc>
          <w:tcPr>
            <w:tcW w:w="0" w:type="auto"/>
            <w:tcBorders>
              <w:top w:val="single" w:sz="4" w:space="0" w:color="A6A6A6" w:themeColor="background1" w:themeShade="A6"/>
              <w:right w:val="single" w:sz="4" w:space="0" w:color="000000" w:themeColor="text1"/>
            </w:tcBorders>
          </w:tcPr>
          <w:p w14:paraId="0DCE8A6B"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A0ED0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6E488AF" w14:textId="77777777" w:rsidTr="00EE7E2A">
        <w:trPr>
          <w:cantSplit/>
        </w:trPr>
        <w:tc>
          <w:tcPr>
            <w:tcW w:w="0" w:type="auto"/>
            <w:tcBorders>
              <w:top w:val="single" w:sz="4" w:space="0" w:color="A6A6A6" w:themeColor="background1" w:themeShade="A6"/>
              <w:right w:val="single" w:sz="4" w:space="0" w:color="000000" w:themeColor="text1"/>
            </w:tcBorders>
          </w:tcPr>
          <w:p w14:paraId="669AE8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CF831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44046B6" w14:textId="77777777" w:rsidTr="00EE7E2A">
        <w:trPr>
          <w:cantSplit/>
        </w:trPr>
        <w:tc>
          <w:tcPr>
            <w:tcW w:w="0" w:type="auto"/>
            <w:tcBorders>
              <w:top w:val="single" w:sz="4" w:space="0" w:color="A6A6A6" w:themeColor="background1" w:themeShade="A6"/>
              <w:right w:val="single" w:sz="4" w:space="0" w:color="000000" w:themeColor="text1"/>
            </w:tcBorders>
          </w:tcPr>
          <w:p w14:paraId="785C630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512D3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B216DD3" w14:textId="77777777" w:rsidTr="00EE7E2A">
        <w:trPr>
          <w:cantSplit/>
        </w:trPr>
        <w:tc>
          <w:tcPr>
            <w:tcW w:w="0" w:type="auto"/>
            <w:tcBorders>
              <w:top w:val="single" w:sz="4" w:space="0" w:color="A6A6A6" w:themeColor="background1" w:themeShade="A6"/>
              <w:right w:val="single" w:sz="4" w:space="0" w:color="000000" w:themeColor="text1"/>
            </w:tcBorders>
          </w:tcPr>
          <w:p w14:paraId="70E582A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D1B53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6A12639" w14:textId="77777777" w:rsidTr="00EE7E2A">
        <w:trPr>
          <w:cantSplit/>
        </w:trPr>
        <w:tc>
          <w:tcPr>
            <w:tcW w:w="0" w:type="auto"/>
            <w:tcBorders>
              <w:top w:val="single" w:sz="4" w:space="0" w:color="A6A6A6" w:themeColor="background1" w:themeShade="A6"/>
              <w:right w:val="single" w:sz="4" w:space="0" w:color="000000" w:themeColor="text1"/>
            </w:tcBorders>
          </w:tcPr>
          <w:p w14:paraId="6C7EFAA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9033 00 00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227E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2F24864" w14:textId="77777777" w:rsidTr="00EE7E2A">
        <w:trPr>
          <w:cantSplit/>
        </w:trPr>
        <w:tc>
          <w:tcPr>
            <w:tcW w:w="0" w:type="auto"/>
            <w:tcBorders>
              <w:top w:val="single" w:sz="4" w:space="0" w:color="A6A6A6" w:themeColor="background1" w:themeShade="A6"/>
              <w:right w:val="single" w:sz="4" w:space="0" w:color="000000" w:themeColor="text1"/>
            </w:tcBorders>
          </w:tcPr>
          <w:p w14:paraId="1F445517"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11AE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BEC0C7C" w14:textId="77777777" w:rsidTr="00EE7E2A">
        <w:trPr>
          <w:cantSplit/>
        </w:trPr>
        <w:tc>
          <w:tcPr>
            <w:tcW w:w="0" w:type="auto"/>
            <w:tcBorders>
              <w:top w:val="single" w:sz="4" w:space="0" w:color="A6A6A6" w:themeColor="background1" w:themeShade="A6"/>
              <w:right w:val="single" w:sz="4" w:space="0" w:color="000000" w:themeColor="text1"/>
            </w:tcBorders>
          </w:tcPr>
          <w:p w14:paraId="63D005C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BBC1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8A7F46" w14:textId="77777777" w:rsidTr="00EE7E2A">
        <w:trPr>
          <w:cantSplit/>
        </w:trPr>
        <w:tc>
          <w:tcPr>
            <w:tcW w:w="0" w:type="auto"/>
            <w:tcBorders>
              <w:top w:val="single" w:sz="4" w:space="0" w:color="A6A6A6" w:themeColor="background1" w:themeShade="A6"/>
              <w:right w:val="single" w:sz="4" w:space="0" w:color="000000" w:themeColor="text1"/>
            </w:tcBorders>
          </w:tcPr>
          <w:p w14:paraId="19A7BF20"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BEC71"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94474D8" w14:textId="77777777" w:rsidTr="00EE7E2A">
        <w:trPr>
          <w:cantSplit/>
        </w:trPr>
        <w:tc>
          <w:tcPr>
            <w:tcW w:w="0" w:type="auto"/>
            <w:tcBorders>
              <w:top w:val="single" w:sz="4" w:space="0" w:color="A6A6A6" w:themeColor="background1" w:themeShade="A6"/>
              <w:right w:val="single" w:sz="4" w:space="0" w:color="000000" w:themeColor="text1"/>
            </w:tcBorders>
          </w:tcPr>
          <w:p w14:paraId="44415A3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E321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8B2F6ED" w14:textId="77777777" w:rsidTr="00EE7E2A">
        <w:trPr>
          <w:cantSplit/>
        </w:trPr>
        <w:tc>
          <w:tcPr>
            <w:tcW w:w="0" w:type="auto"/>
            <w:tcBorders>
              <w:top w:val="single" w:sz="4" w:space="0" w:color="A6A6A6" w:themeColor="background1" w:themeShade="A6"/>
              <w:right w:val="single" w:sz="4" w:space="0" w:color="000000" w:themeColor="text1"/>
            </w:tcBorders>
          </w:tcPr>
          <w:p w14:paraId="5243702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2D21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E379785" w14:textId="77777777" w:rsidTr="00EE7E2A">
        <w:trPr>
          <w:cantSplit/>
        </w:trPr>
        <w:tc>
          <w:tcPr>
            <w:tcW w:w="0" w:type="auto"/>
            <w:tcBorders>
              <w:top w:val="single" w:sz="4" w:space="0" w:color="A6A6A6" w:themeColor="background1" w:themeShade="A6"/>
              <w:right w:val="single" w:sz="4" w:space="0" w:color="000000" w:themeColor="text1"/>
            </w:tcBorders>
          </w:tcPr>
          <w:p w14:paraId="44B7C6E1"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573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598CE174" w14:textId="77777777" w:rsidTr="00EE7E2A">
        <w:trPr>
          <w:cantSplit/>
        </w:trPr>
        <w:tc>
          <w:tcPr>
            <w:tcW w:w="0" w:type="auto"/>
            <w:tcBorders>
              <w:top w:val="single" w:sz="4" w:space="0" w:color="A6A6A6" w:themeColor="background1" w:themeShade="A6"/>
              <w:right w:val="single" w:sz="4" w:space="0" w:color="000000" w:themeColor="text1"/>
            </w:tcBorders>
          </w:tcPr>
          <w:p w14:paraId="75BC8FE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E94870"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46A38649" w14:textId="77777777" w:rsidTr="00EE7E2A">
        <w:trPr>
          <w:cantSplit/>
        </w:trPr>
        <w:tc>
          <w:tcPr>
            <w:tcW w:w="0" w:type="auto"/>
            <w:tcBorders>
              <w:top w:val="single" w:sz="4" w:space="0" w:color="A6A6A6" w:themeColor="background1" w:themeShade="A6"/>
              <w:right w:val="single" w:sz="4" w:space="0" w:color="000000" w:themeColor="text1"/>
            </w:tcBorders>
          </w:tcPr>
          <w:p w14:paraId="0CB2072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C8CE6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A112EB2" w14:textId="77777777" w:rsidTr="00EE7E2A">
        <w:trPr>
          <w:cantSplit/>
        </w:trPr>
        <w:tc>
          <w:tcPr>
            <w:tcW w:w="0" w:type="auto"/>
            <w:tcBorders>
              <w:top w:val="single" w:sz="4" w:space="0" w:color="A6A6A6" w:themeColor="background1" w:themeShade="A6"/>
              <w:right w:val="single" w:sz="4" w:space="0" w:color="000000" w:themeColor="text1"/>
            </w:tcBorders>
          </w:tcPr>
          <w:p w14:paraId="0A6366D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C915C"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4E4CA13" w14:textId="77777777" w:rsidTr="00EE7E2A">
        <w:trPr>
          <w:cantSplit/>
        </w:trPr>
        <w:tc>
          <w:tcPr>
            <w:tcW w:w="0" w:type="auto"/>
            <w:tcBorders>
              <w:top w:val="single" w:sz="4" w:space="0" w:color="A6A6A6" w:themeColor="background1" w:themeShade="A6"/>
              <w:right w:val="single" w:sz="4" w:space="0" w:color="000000" w:themeColor="text1"/>
            </w:tcBorders>
          </w:tcPr>
          <w:p w14:paraId="403925F3"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71B976"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B390998" w14:textId="77777777" w:rsidTr="00EE7E2A">
        <w:trPr>
          <w:cantSplit/>
        </w:trPr>
        <w:tc>
          <w:tcPr>
            <w:tcW w:w="0" w:type="auto"/>
            <w:tcBorders>
              <w:top w:val="single" w:sz="4" w:space="0" w:color="A6A6A6" w:themeColor="background1" w:themeShade="A6"/>
              <w:right w:val="single" w:sz="4" w:space="0" w:color="000000" w:themeColor="text1"/>
            </w:tcBorders>
          </w:tcPr>
          <w:p w14:paraId="5828E516"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960F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FB5787C" w14:textId="77777777" w:rsidTr="00EE7E2A">
        <w:trPr>
          <w:cantSplit/>
        </w:trPr>
        <w:tc>
          <w:tcPr>
            <w:tcW w:w="0" w:type="auto"/>
            <w:tcBorders>
              <w:top w:val="single" w:sz="4" w:space="0" w:color="A6A6A6" w:themeColor="background1" w:themeShade="A6"/>
              <w:right w:val="single" w:sz="4" w:space="0" w:color="000000" w:themeColor="text1"/>
            </w:tcBorders>
          </w:tcPr>
          <w:p w14:paraId="7631D25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FA122"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36F298" w14:textId="77777777" w:rsidTr="00EE7E2A">
        <w:trPr>
          <w:cantSplit/>
        </w:trPr>
        <w:tc>
          <w:tcPr>
            <w:tcW w:w="0" w:type="auto"/>
            <w:tcBorders>
              <w:top w:val="single" w:sz="4" w:space="0" w:color="A6A6A6" w:themeColor="background1" w:themeShade="A6"/>
              <w:right w:val="single" w:sz="4" w:space="0" w:color="000000" w:themeColor="text1"/>
            </w:tcBorders>
          </w:tcPr>
          <w:p w14:paraId="0FDBEC84"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0D31A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93D8262" w14:textId="77777777" w:rsidTr="00EE7E2A">
        <w:trPr>
          <w:cantSplit/>
        </w:trPr>
        <w:tc>
          <w:tcPr>
            <w:tcW w:w="0" w:type="auto"/>
            <w:tcBorders>
              <w:top w:val="single" w:sz="4" w:space="0" w:color="A6A6A6" w:themeColor="background1" w:themeShade="A6"/>
              <w:right w:val="single" w:sz="4" w:space="0" w:color="000000" w:themeColor="text1"/>
            </w:tcBorders>
          </w:tcPr>
          <w:p w14:paraId="53056EA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33824"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24BEEB5" w14:textId="77777777" w:rsidTr="00EE7E2A">
        <w:trPr>
          <w:cantSplit/>
        </w:trPr>
        <w:tc>
          <w:tcPr>
            <w:tcW w:w="0" w:type="auto"/>
            <w:tcBorders>
              <w:top w:val="single" w:sz="4" w:space="0" w:color="A6A6A6" w:themeColor="background1" w:themeShade="A6"/>
              <w:right w:val="single" w:sz="4" w:space="0" w:color="000000" w:themeColor="text1"/>
            </w:tcBorders>
          </w:tcPr>
          <w:p w14:paraId="77BFEA7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93345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0A35B13" w14:textId="77777777" w:rsidTr="00EE7E2A">
        <w:trPr>
          <w:cantSplit/>
        </w:trPr>
        <w:tc>
          <w:tcPr>
            <w:tcW w:w="0" w:type="auto"/>
            <w:tcBorders>
              <w:top w:val="single" w:sz="4" w:space="0" w:color="A6A6A6" w:themeColor="background1" w:themeShade="A6"/>
              <w:right w:val="single" w:sz="4" w:space="0" w:color="000000" w:themeColor="text1"/>
            </w:tcBorders>
          </w:tcPr>
          <w:p w14:paraId="16116E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20E1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3BFC532F" w14:textId="77777777" w:rsidTr="00EE7E2A">
        <w:trPr>
          <w:cantSplit/>
        </w:trPr>
        <w:tc>
          <w:tcPr>
            <w:tcW w:w="0" w:type="auto"/>
            <w:tcBorders>
              <w:top w:val="single" w:sz="4" w:space="0" w:color="A6A6A6" w:themeColor="background1" w:themeShade="A6"/>
              <w:right w:val="single" w:sz="4" w:space="0" w:color="000000" w:themeColor="text1"/>
            </w:tcBorders>
          </w:tcPr>
          <w:p w14:paraId="45E9D61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8449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177C7D3" w14:textId="77777777" w:rsidTr="00EE7E2A">
        <w:trPr>
          <w:cantSplit/>
        </w:trPr>
        <w:tc>
          <w:tcPr>
            <w:tcW w:w="0" w:type="auto"/>
            <w:tcBorders>
              <w:top w:val="single" w:sz="4" w:space="0" w:color="A6A6A6" w:themeColor="background1" w:themeShade="A6"/>
              <w:right w:val="single" w:sz="4" w:space="0" w:color="000000" w:themeColor="text1"/>
            </w:tcBorders>
          </w:tcPr>
          <w:p w14:paraId="5A10155A"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101163"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2C57C2DA" w14:textId="77777777" w:rsidTr="00EE7E2A">
        <w:trPr>
          <w:cantSplit/>
        </w:trPr>
        <w:tc>
          <w:tcPr>
            <w:tcW w:w="0" w:type="auto"/>
            <w:tcBorders>
              <w:top w:val="single" w:sz="4" w:space="0" w:color="A6A6A6" w:themeColor="background1" w:themeShade="A6"/>
              <w:right w:val="single" w:sz="4" w:space="0" w:color="000000" w:themeColor="text1"/>
            </w:tcBorders>
          </w:tcPr>
          <w:p w14:paraId="0B39C0B9"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32F3B"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442CD1E" w14:textId="77777777" w:rsidTr="00EE7E2A">
        <w:trPr>
          <w:cantSplit/>
        </w:trPr>
        <w:tc>
          <w:tcPr>
            <w:tcW w:w="0" w:type="auto"/>
            <w:tcBorders>
              <w:top w:val="single" w:sz="4" w:space="0" w:color="A6A6A6" w:themeColor="background1" w:themeShade="A6"/>
              <w:right w:val="single" w:sz="4" w:space="0" w:color="000000" w:themeColor="text1"/>
            </w:tcBorders>
          </w:tcPr>
          <w:p w14:paraId="3DDAE58F"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579EA"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DB1D025" w14:textId="77777777" w:rsidTr="00EE7E2A">
        <w:trPr>
          <w:cantSplit/>
        </w:trPr>
        <w:tc>
          <w:tcPr>
            <w:tcW w:w="0" w:type="auto"/>
            <w:tcBorders>
              <w:top w:val="single" w:sz="4" w:space="0" w:color="A6A6A6" w:themeColor="background1" w:themeShade="A6"/>
              <w:right w:val="single" w:sz="4" w:space="0" w:color="000000" w:themeColor="text1"/>
            </w:tcBorders>
          </w:tcPr>
          <w:p w14:paraId="61C3B9D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D1A97"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1B76DB3" w14:textId="77777777" w:rsidTr="00EE7E2A">
        <w:trPr>
          <w:cantSplit/>
        </w:trPr>
        <w:tc>
          <w:tcPr>
            <w:tcW w:w="0" w:type="auto"/>
            <w:tcBorders>
              <w:top w:val="single" w:sz="4" w:space="0" w:color="A6A6A6" w:themeColor="background1" w:themeShade="A6"/>
              <w:right w:val="single" w:sz="4" w:space="0" w:color="000000" w:themeColor="text1"/>
            </w:tcBorders>
          </w:tcPr>
          <w:p w14:paraId="598B0B9C"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49365D"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1BBCB93B" w14:textId="77777777" w:rsidTr="00EE7E2A">
        <w:trPr>
          <w:cantSplit/>
        </w:trPr>
        <w:tc>
          <w:tcPr>
            <w:tcW w:w="0" w:type="auto"/>
            <w:tcBorders>
              <w:top w:val="single" w:sz="4" w:space="0" w:color="A6A6A6" w:themeColor="background1" w:themeShade="A6"/>
              <w:right w:val="single" w:sz="4" w:space="0" w:color="000000" w:themeColor="text1"/>
            </w:tcBorders>
          </w:tcPr>
          <w:p w14:paraId="74F80C52"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lastRenderedPageBreak/>
              <w:t>9618 00 00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FD8AA5"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08B5DBBA" w14:textId="77777777" w:rsidTr="00EE7E2A">
        <w:trPr>
          <w:cantSplit/>
        </w:trPr>
        <w:tc>
          <w:tcPr>
            <w:tcW w:w="0" w:type="auto"/>
            <w:tcBorders>
              <w:top w:val="single" w:sz="4" w:space="0" w:color="A6A6A6" w:themeColor="background1" w:themeShade="A6"/>
              <w:right w:val="single" w:sz="4" w:space="0" w:color="000000" w:themeColor="text1"/>
            </w:tcBorders>
          </w:tcPr>
          <w:p w14:paraId="321AC575"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5D5BF"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6BFC12C9" w14:textId="77777777" w:rsidTr="00EE7E2A">
        <w:trPr>
          <w:cantSplit/>
        </w:trPr>
        <w:tc>
          <w:tcPr>
            <w:tcW w:w="0" w:type="auto"/>
            <w:tcBorders>
              <w:top w:val="single" w:sz="4" w:space="0" w:color="A6A6A6" w:themeColor="background1" w:themeShade="A6"/>
              <w:right w:val="single" w:sz="4" w:space="0" w:color="000000" w:themeColor="text1"/>
            </w:tcBorders>
          </w:tcPr>
          <w:p w14:paraId="43BB3228"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7FFC39"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r w:rsidR="00540B67" w:rsidRPr="001919AF" w14:paraId="7CA85ADE" w14:textId="77777777" w:rsidTr="00EE7E2A">
        <w:trPr>
          <w:cantSplit/>
        </w:trPr>
        <w:tc>
          <w:tcPr>
            <w:tcW w:w="0" w:type="auto"/>
            <w:tcBorders>
              <w:top w:val="single" w:sz="4" w:space="0" w:color="A6A6A6" w:themeColor="background1" w:themeShade="A6"/>
              <w:right w:val="single" w:sz="4" w:space="0" w:color="000000" w:themeColor="text1"/>
            </w:tcBorders>
          </w:tcPr>
          <w:p w14:paraId="4069A16E" w14:textId="77777777" w:rsidR="00540B67" w:rsidRPr="001919AF" w:rsidRDefault="00540B67" w:rsidP="00540B67">
            <w:pPr>
              <w:spacing w:before="20" w:after="20"/>
              <w:rPr>
                <w:rFonts w:ascii="Times New Roman" w:hAnsi="Times New Roman"/>
                <w:bCs/>
                <w:sz w:val="16"/>
              </w:rPr>
            </w:pPr>
            <w:r w:rsidRPr="001919AF">
              <w:rPr>
                <w:rFonts w:ascii="Times New Roman" w:hAnsi="Times New Roman"/>
                <w:b/>
                <w:bCs/>
                <w:sz w:val="16"/>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62CEE8" w14:textId="77777777" w:rsidR="00540B67" w:rsidRPr="001919AF" w:rsidRDefault="00540B67" w:rsidP="00540B67">
            <w:pPr>
              <w:tabs>
                <w:tab w:val="left" w:pos="1250"/>
              </w:tabs>
              <w:spacing w:before="20" w:after="20"/>
              <w:rPr>
                <w:rFonts w:ascii="Times New Roman" w:hAnsi="Times New Roman"/>
                <w:bCs/>
                <w:sz w:val="16"/>
              </w:rPr>
            </w:pPr>
            <w:r w:rsidRPr="001919AF">
              <w:rPr>
                <w:rFonts w:ascii="Times New Roman" w:hAnsi="Times New Roman"/>
                <w:bCs/>
                <w:sz w:val="16"/>
              </w:rPr>
              <w:t>0.00%</w:t>
            </w:r>
          </w:p>
        </w:tc>
      </w:tr>
    </w:tbl>
    <w:p w14:paraId="61B2E684"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Entry Price Goods (regulation 4 of the Regulations)</w:t>
      </w:r>
    </w:p>
    <w:p w14:paraId="27423723"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324A03BF"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A "Specific" duty is a duty expression (or component of a duty expression) making reference to a measure of quantity.</w:t>
      </w:r>
    </w:p>
    <w:p w14:paraId="5C7E7B8B"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8</w:t>
      </w:r>
      <w:r w:rsidRPr="001919AF">
        <w:rPr>
          <w:rFonts w:ascii="Times New Roman" w:hAnsi="Times New Roman"/>
          <w:sz w:val="21"/>
          <w:vertAlign w:val="superscript"/>
        </w:rPr>
        <w:t>th</w:t>
      </w:r>
      <w:r w:rsidRPr="001919AF">
        <w:rPr>
          <w:rFonts w:ascii="Times New Roman" w:hAnsi="Times New Roman"/>
          <w:sz w:val="21"/>
        </w:rPr>
        <w:t xml:space="preserve"> March 2019 made under the Tariff Regulations.</w:t>
      </w:r>
    </w:p>
    <w:p w14:paraId="7B56766F"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second "Specific" percentage value is a percentage of the Standard Rate of Import Duty specific component for the goods classified under the relevant commodity code, in the relevant row of the Tariff Table in Annex II of the Tariff of the United Kingdom version 1.0 of 8th March 2019.</w:t>
      </w:r>
    </w:p>
    <w:p w14:paraId="3F0A7297"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Complex Agricultural Duty Goods (regulation 5 of the Regulations)</w:t>
      </w:r>
    </w:p>
    <w:p w14:paraId="0EDAE4D9"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7E8A1213"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first percentage in column 2 after the word "CAD" is a percentage of the value of the goods to be imported.</w:t>
      </w:r>
    </w:p>
    <w:p w14:paraId="11E45A6B"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8th March 2019 made under the Tariff Regulations. Where "AC MAX" is shown, the following percentage value is the maximum AC Value that can be charged for the relevant good.</w:t>
      </w:r>
    </w:p>
    <w:p w14:paraId="006D6390"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Where in the formula in column 2 "SD" is shown, the "SD" (sugar duty) is the SD component for the goods classified under the relevant commodity code, in the relevant row of the Tariff Table in Annex II of the Tariff of the United Kingdom version 1.0 of 8</w:t>
      </w:r>
      <w:r w:rsidRPr="001919AF">
        <w:rPr>
          <w:rFonts w:ascii="Times New Roman" w:hAnsi="Times New Roman"/>
          <w:sz w:val="21"/>
          <w:vertAlign w:val="superscript"/>
        </w:rPr>
        <w:t>th</w:t>
      </w:r>
      <w:r w:rsidRPr="001919AF">
        <w:rPr>
          <w:rFonts w:ascii="Times New Roman" w:hAnsi="Times New Roman"/>
          <w:sz w:val="21"/>
        </w:rPr>
        <w:t xml:space="preserve"> March 2019 made under the Tariff Regulations.</w:t>
      </w:r>
    </w:p>
    <w:p w14:paraId="7F9130A0"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Where in the formula in column 2 "FD" is shown, the "FD" (flour duty) is the FD component for the goods classified under the relevant commodity code, in the relevant row of the Tariff Table in Annex II of the Tariff of the United Kingdom version 1.0 of 8</w:t>
      </w:r>
      <w:r w:rsidRPr="001919AF">
        <w:rPr>
          <w:rFonts w:ascii="Times New Roman" w:hAnsi="Times New Roman"/>
          <w:sz w:val="21"/>
          <w:vertAlign w:val="superscript"/>
        </w:rPr>
        <w:t>th</w:t>
      </w:r>
      <w:r w:rsidRPr="001919AF">
        <w:rPr>
          <w:rFonts w:ascii="Times New Roman" w:hAnsi="Times New Roman"/>
          <w:sz w:val="21"/>
        </w:rPr>
        <w:t xml:space="preserve"> March 2019 made under the Tariff Regulations.</w:t>
      </w:r>
    </w:p>
    <w:p w14:paraId="00035581"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In column 2 of the Preferential Duty Tariff Table, the percentage shown outside the brackets at the end of the formula is the percentage of the formula inside the brackets that is to be charged for the relevant goods.</w:t>
      </w:r>
    </w:p>
    <w:p w14:paraId="1AF3D9C2"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lastRenderedPageBreak/>
        <w:t>Where, in the formula in column 2 "CAD" is shown and there is no Specific component in the relevant row of the Tariff Table in Annex II of the Tariff of the United Kingdom version 1.0 of 8th March 2019, the duty rate will be the by-value percentage with no additional Specific component added.</w:t>
      </w:r>
    </w:p>
    <w:p w14:paraId="17F59B2E"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Authorised Use Goods (regulation 6 of the Regulations)</w:t>
      </w:r>
    </w:p>
    <w:p w14:paraId="444F01C0"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Authorised use goods, as identified under regulation 6(1) of the Regulations, which meet the conditions of regulation 6(2) of the Regulations attract the relevant duty rates shown in column 2.</w:t>
      </w:r>
    </w:p>
    <w:p w14:paraId="2602F044" w14:textId="77777777" w:rsidR="001919AF" w:rsidRPr="001919AF" w:rsidRDefault="001919AF" w:rsidP="001919AF">
      <w:pPr>
        <w:keepNext/>
        <w:keepLines/>
        <w:spacing w:before="360" w:after="240" w:line="312" w:lineRule="auto"/>
        <w:jc w:val="center"/>
        <w:outlineLvl w:val="0"/>
        <w:rPr>
          <w:rFonts w:ascii="Times New Roman" w:eastAsiaTheme="majorEastAsia" w:hAnsi="Times New Roman" w:cstheme="majorBidi"/>
          <w:b/>
          <w:smallCaps/>
          <w:sz w:val="28"/>
          <w:szCs w:val="32"/>
        </w:rPr>
      </w:pPr>
    </w:p>
    <w:p w14:paraId="59C823D6" w14:textId="77777777" w:rsidR="001919AF" w:rsidRPr="001919AF" w:rsidRDefault="001919AF" w:rsidP="001919AF">
      <w:pPr>
        <w:keepNext/>
        <w:keepLines/>
        <w:spacing w:before="360" w:after="240" w:line="312" w:lineRule="auto"/>
        <w:jc w:val="center"/>
        <w:outlineLvl w:val="0"/>
        <w:rPr>
          <w:rFonts w:ascii="Times New Roman" w:eastAsiaTheme="majorEastAsia" w:hAnsi="Times New Roman" w:cstheme="majorBidi"/>
          <w:b/>
          <w:smallCaps/>
          <w:sz w:val="28"/>
          <w:szCs w:val="32"/>
        </w:rPr>
      </w:pPr>
      <w:r w:rsidRPr="001919AF">
        <w:rPr>
          <w:rFonts w:ascii="Times New Roman" w:eastAsiaTheme="majorEastAsia" w:hAnsi="Times New Roman" w:cstheme="majorBidi"/>
          <w:b/>
          <w:smallCaps/>
          <w:sz w:val="28"/>
          <w:szCs w:val="32"/>
        </w:rPr>
        <w:t>ANNEX II</w:t>
      </w:r>
      <w:r w:rsidRPr="001919AF">
        <w:rPr>
          <w:rFonts w:ascii="Times New Roman" w:eastAsiaTheme="majorEastAsia" w:hAnsi="Times New Roman" w:cstheme="majorBidi"/>
          <w:b/>
          <w:smallCaps/>
          <w:sz w:val="28"/>
          <w:szCs w:val="32"/>
        </w:rPr>
        <w:br/>
        <w:t>PREFERENTIAL QUOTA TABLE</w:t>
      </w:r>
    </w:p>
    <w:p w14:paraId="6E13BF5A"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This table sets out the preferential quota duty rates for the Agreement, under regulation 3 of the Regulations.</w:t>
      </w:r>
    </w:p>
    <w:p w14:paraId="06A0CE25"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Quota Number in column 1 is defined in regulation 1(3) of the Regulations.</w:t>
      </w:r>
    </w:p>
    <w:p w14:paraId="62110B06"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42E0DE1D"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Commodity Code in column 3 is the commodity code classifying the goods.</w:t>
      </w:r>
    </w:p>
    <w:p w14:paraId="47B5DED1"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Quota Duty Rate in column 4 is defined in regulation 3(1) of the Regulations.</w:t>
      </w:r>
    </w:p>
    <w:p w14:paraId="2731E16D"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Quota Volume in column 5 is the maximum quantity of quota goods that can be imported under the quota during the quota period in any year under regulation 10 of the Regulations.</w:t>
      </w:r>
    </w:p>
    <w:p w14:paraId="3FA1E2D9"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Quota Open Date in column 6 is the date on which the quota period commences under regulation 9(1) of the Regulations.</w:t>
      </w:r>
    </w:p>
    <w:p w14:paraId="408866EA"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The Quota Close Date in column 7 is the date on which the quota period ends under regulation 9(1) of the Regulations.</w:t>
      </w:r>
    </w:p>
    <w:p w14:paraId="4BE0EECE" w14:textId="77777777" w:rsidR="001919AF" w:rsidRPr="001919AF" w:rsidRDefault="001919AF" w:rsidP="001919AF">
      <w:pPr>
        <w:tabs>
          <w:tab w:val="left" w:pos="357"/>
        </w:tabs>
        <w:spacing w:after="120" w:line="312" w:lineRule="auto"/>
        <w:ind w:left="357" w:hanging="357"/>
        <w:jc w:val="both"/>
        <w:rPr>
          <w:rFonts w:ascii="Times New Roman" w:hAnsi="Times New Roman"/>
          <w:color w:val="000000" w:themeColor="text1"/>
          <w:sz w:val="21"/>
        </w:rPr>
      </w:pPr>
      <w:r w:rsidRPr="001919AF">
        <w:rPr>
          <w:rFonts w:ascii="Times New Roman" w:hAnsi="Times New Roman"/>
          <w:color w:val="000000" w:themeColor="text1"/>
          <w:sz w:val="21"/>
        </w:rPr>
        <w:t>Where an Agreement takes effect on a date which, in respect of a particular quota number, falls between the relevant Quota Open Date and the relevant Quota Close Date, regulation 9(2) of the Regulations requires the quota period to be adjusted so that it commences on the date on which the Agreement takes effect and ends on the Quota Close Date. Where this is the case, the Quota Volume associated with that quota number is adjusted pro rata in accordance with regulations 10(2) and 10(3) of the Regulations. The quota open date for any such subsequent quota is to revert to the date specified in column 6 and the Quota Volume will be as written in column 5.</w:t>
      </w:r>
    </w:p>
    <w:tbl>
      <w:tblPr>
        <w:tblStyle w:val="ListTable3"/>
        <w:tblW w:w="5000" w:type="pct"/>
        <w:tblLook w:val="0220" w:firstRow="1" w:lastRow="0" w:firstColumn="0" w:lastColumn="0" w:noHBand="1" w:noVBand="0"/>
      </w:tblPr>
      <w:tblGrid>
        <w:gridCol w:w="856"/>
        <w:gridCol w:w="750"/>
        <w:gridCol w:w="1178"/>
        <w:gridCol w:w="2357"/>
        <w:gridCol w:w="1713"/>
        <w:gridCol w:w="1071"/>
        <w:gridCol w:w="1071"/>
      </w:tblGrid>
      <w:tr w:rsidR="001919AF" w:rsidRPr="001919AF" w14:paraId="024F13FE" w14:textId="77777777" w:rsidTr="00A75EAE">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0F363FD6"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1</w:t>
            </w:r>
          </w:p>
        </w:tc>
        <w:tc>
          <w:tcPr>
            <w:tcW w:w="417" w:type="pct"/>
            <w:tcBorders>
              <w:left w:val="single" w:sz="12" w:space="0" w:color="000000" w:themeColor="text1"/>
              <w:right w:val="single" w:sz="12" w:space="0" w:color="000000" w:themeColor="text1"/>
            </w:tcBorders>
          </w:tcPr>
          <w:p w14:paraId="2F3BB6E8"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2</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20E4A4AC"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3</w:t>
            </w:r>
          </w:p>
        </w:tc>
        <w:tc>
          <w:tcPr>
            <w:tcW w:w="1310" w:type="pct"/>
            <w:tcBorders>
              <w:left w:val="single" w:sz="12" w:space="0" w:color="000000" w:themeColor="text1"/>
              <w:right w:val="single" w:sz="12" w:space="0" w:color="000000" w:themeColor="text1"/>
            </w:tcBorders>
          </w:tcPr>
          <w:p w14:paraId="7E8E0B69"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4</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2A58AC70"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5</w:t>
            </w:r>
          </w:p>
        </w:tc>
        <w:tc>
          <w:tcPr>
            <w:tcW w:w="595" w:type="pct"/>
            <w:tcBorders>
              <w:left w:val="single" w:sz="12" w:space="0" w:color="000000" w:themeColor="text1"/>
              <w:right w:val="single" w:sz="12" w:space="0" w:color="000000" w:themeColor="text1"/>
            </w:tcBorders>
          </w:tcPr>
          <w:p w14:paraId="26DC10BE"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6</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637B0A82"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7</w:t>
            </w:r>
          </w:p>
        </w:tc>
      </w:tr>
      <w:tr w:rsidR="001919AF" w:rsidRPr="001919AF" w14:paraId="04C8386F" w14:textId="77777777" w:rsidTr="00A75EAE">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2EBEA6EE"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Quota Number</w:t>
            </w:r>
          </w:p>
        </w:tc>
        <w:tc>
          <w:tcPr>
            <w:tcW w:w="417" w:type="pct"/>
            <w:tcBorders>
              <w:left w:val="single" w:sz="12" w:space="0" w:color="000000" w:themeColor="text1"/>
              <w:right w:val="single" w:sz="12" w:space="0" w:color="000000" w:themeColor="text1"/>
            </w:tcBorders>
          </w:tcPr>
          <w:p w14:paraId="6316C005"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Origin Quota</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7AD15C33"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Commodity Code</w:t>
            </w:r>
          </w:p>
        </w:tc>
        <w:tc>
          <w:tcPr>
            <w:tcW w:w="1310" w:type="pct"/>
            <w:tcBorders>
              <w:left w:val="single" w:sz="12" w:space="0" w:color="000000" w:themeColor="text1"/>
              <w:right w:val="single" w:sz="12" w:space="0" w:color="000000" w:themeColor="text1"/>
            </w:tcBorders>
          </w:tcPr>
          <w:p w14:paraId="4CCB0F4E"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Preferential Quota Duty Rate</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25170A11"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Quota Volume</w:t>
            </w:r>
          </w:p>
        </w:tc>
        <w:tc>
          <w:tcPr>
            <w:tcW w:w="595" w:type="pct"/>
            <w:tcBorders>
              <w:left w:val="single" w:sz="12" w:space="0" w:color="000000" w:themeColor="text1"/>
              <w:right w:val="single" w:sz="12" w:space="0" w:color="000000" w:themeColor="text1"/>
            </w:tcBorders>
          </w:tcPr>
          <w:p w14:paraId="7FE9E2C6" w14:textId="77777777" w:rsidR="001919AF" w:rsidRPr="001919AF" w:rsidRDefault="001919AF" w:rsidP="001919AF">
            <w:pPr>
              <w:spacing w:before="20" w:after="20"/>
              <w:cnfStyle w:val="100000000000" w:firstRow="1" w:lastRow="0" w:firstColumn="0" w:lastColumn="0" w:oddVBand="0" w:evenVBand="0" w:oddHBand="0" w:evenHBand="0" w:firstRowFirstColumn="0" w:firstRowLastColumn="0" w:lastRowFirstColumn="0" w:lastRowLastColumn="0"/>
              <w:rPr>
                <w:rFonts w:ascii="Times New Roman" w:hAnsi="Times New Roman"/>
                <w:sz w:val="16"/>
              </w:rPr>
            </w:pPr>
            <w:r w:rsidRPr="001919AF">
              <w:rPr>
                <w:rFonts w:ascii="Times New Roman" w:hAnsi="Times New Roman"/>
                <w:sz w:val="16"/>
              </w:rPr>
              <w:t>Quota Open Date</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4AADB366" w14:textId="77777777" w:rsidR="001919AF" w:rsidRPr="001919AF" w:rsidRDefault="001919AF" w:rsidP="001919AF">
            <w:pPr>
              <w:spacing w:before="20" w:after="20"/>
              <w:rPr>
                <w:rFonts w:ascii="Times New Roman" w:hAnsi="Times New Roman"/>
                <w:sz w:val="16"/>
              </w:rPr>
            </w:pPr>
            <w:r w:rsidRPr="001919AF">
              <w:rPr>
                <w:rFonts w:ascii="Times New Roman" w:hAnsi="Times New Roman"/>
                <w:sz w:val="16"/>
              </w:rPr>
              <w:t>Quota Close Date</w:t>
            </w:r>
          </w:p>
        </w:tc>
      </w:tr>
      <w:tr w:rsidR="001919AF" w:rsidRPr="001919AF" w14:paraId="15497A3A"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29AEC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092450</w:t>
            </w:r>
          </w:p>
        </w:tc>
        <w:tc>
          <w:tcPr>
            <w:tcW w:w="0" w:type="auto"/>
            <w:tcBorders>
              <w:top w:val="single" w:sz="12" w:space="0" w:color="000000" w:themeColor="background1" w:themeShade="00"/>
            </w:tcBorders>
          </w:tcPr>
          <w:p w14:paraId="2A22C177"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264BC6A"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1604 20 05</w:t>
            </w:r>
          </w:p>
        </w:tc>
        <w:tc>
          <w:tcPr>
            <w:tcW w:w="0" w:type="auto"/>
            <w:tcBorders>
              <w:top w:val="single" w:sz="12" w:space="0" w:color="000000" w:themeColor="background1" w:themeShade="00"/>
            </w:tcBorders>
          </w:tcPr>
          <w:p w14:paraId="3D9CDB3E"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0.00%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5939DDC"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100,000 kg</w:t>
            </w:r>
          </w:p>
        </w:tc>
        <w:tc>
          <w:tcPr>
            <w:tcW w:w="0" w:type="auto"/>
            <w:tcBorders>
              <w:top w:val="single" w:sz="12" w:space="0" w:color="000000" w:themeColor="background1" w:themeShade="00"/>
            </w:tcBorders>
          </w:tcPr>
          <w:p w14:paraId="4B1BCD93"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01/07</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4AA534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30/06</w:t>
            </w:r>
          </w:p>
        </w:tc>
      </w:tr>
      <w:tr w:rsidR="001919AF" w:rsidRPr="001919AF" w14:paraId="7131ECBC"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EE2B5B9"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
                <w:bCs/>
                <w:sz w:val="16"/>
              </w:rPr>
              <w:t>092457</w:t>
            </w:r>
          </w:p>
        </w:tc>
        <w:tc>
          <w:tcPr>
            <w:tcW w:w="0" w:type="auto"/>
            <w:vMerge w:val="restart"/>
            <w:tcBorders>
              <w:top w:val="single" w:sz="12" w:space="0" w:color="000000" w:themeColor="background1" w:themeShade="00"/>
            </w:tcBorders>
          </w:tcPr>
          <w:p w14:paraId="1A624BF5"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808B00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5408 10 00</w:t>
            </w:r>
          </w:p>
        </w:tc>
        <w:tc>
          <w:tcPr>
            <w:tcW w:w="0" w:type="auto"/>
            <w:vMerge w:val="restart"/>
            <w:tcBorders>
              <w:top w:val="single" w:sz="12" w:space="0" w:color="000000" w:themeColor="background1" w:themeShade="00"/>
            </w:tcBorders>
          </w:tcPr>
          <w:p w14:paraId="1054BA1B"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D7469F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1,068,320 m</w:t>
            </w:r>
            <w:r w:rsidRPr="0053279F">
              <w:rPr>
                <w:rFonts w:ascii="Times New Roman" w:hAnsi="Times New Roman"/>
                <w:bCs/>
                <w:sz w:val="16"/>
                <w:vertAlign w:val="superscript"/>
              </w:rPr>
              <w:t>2</w:t>
            </w:r>
          </w:p>
        </w:tc>
        <w:tc>
          <w:tcPr>
            <w:tcW w:w="0" w:type="auto"/>
            <w:vMerge w:val="restart"/>
            <w:tcBorders>
              <w:top w:val="single" w:sz="12" w:space="0" w:color="000000" w:themeColor="background1" w:themeShade="00"/>
            </w:tcBorders>
          </w:tcPr>
          <w:p w14:paraId="1610E4A5"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r w:rsidRPr="001919AF">
              <w:rPr>
                <w:rFonts w:ascii="Times New Roman" w:hAnsi="Times New Roman"/>
                <w:bCs/>
                <w:sz w:val="16"/>
              </w:rPr>
              <w:t>01/07</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21205A3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30/06</w:t>
            </w:r>
          </w:p>
        </w:tc>
      </w:tr>
      <w:tr w:rsidR="001919AF" w:rsidRPr="001919AF" w14:paraId="11C03AD3"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53D2B2" w14:textId="77777777" w:rsidR="001919AF" w:rsidRPr="001919AF" w:rsidRDefault="001919AF" w:rsidP="001919AF">
            <w:pPr>
              <w:spacing w:before="20" w:after="20"/>
              <w:rPr>
                <w:rFonts w:ascii="Times New Roman" w:hAnsi="Times New Roman"/>
                <w:bCs/>
                <w:sz w:val="16"/>
              </w:rPr>
            </w:pPr>
          </w:p>
        </w:tc>
        <w:tc>
          <w:tcPr>
            <w:tcW w:w="0" w:type="auto"/>
            <w:vMerge/>
          </w:tcPr>
          <w:p w14:paraId="61C6CDCE"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22D23B31"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5408 21 00</w:t>
            </w:r>
          </w:p>
        </w:tc>
        <w:tc>
          <w:tcPr>
            <w:tcW w:w="0" w:type="auto"/>
            <w:vMerge/>
          </w:tcPr>
          <w:p w14:paraId="76359B18"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018BCED3" w14:textId="77777777" w:rsidR="001919AF" w:rsidRPr="001919AF" w:rsidRDefault="001919AF" w:rsidP="001919AF">
            <w:pPr>
              <w:spacing w:before="20" w:after="20"/>
              <w:rPr>
                <w:rFonts w:ascii="Times New Roman" w:hAnsi="Times New Roman"/>
                <w:bCs/>
                <w:sz w:val="16"/>
              </w:rPr>
            </w:pPr>
          </w:p>
        </w:tc>
        <w:tc>
          <w:tcPr>
            <w:tcW w:w="0" w:type="auto"/>
            <w:vMerge/>
          </w:tcPr>
          <w:p w14:paraId="6B8A25BA"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2DD64FCD" w14:textId="77777777" w:rsidR="001919AF" w:rsidRPr="001919AF" w:rsidRDefault="001919AF" w:rsidP="001919AF">
            <w:pPr>
              <w:spacing w:before="20" w:after="20"/>
              <w:rPr>
                <w:rFonts w:ascii="Times New Roman" w:hAnsi="Times New Roman"/>
                <w:bCs/>
                <w:sz w:val="16"/>
              </w:rPr>
            </w:pPr>
          </w:p>
        </w:tc>
      </w:tr>
      <w:tr w:rsidR="001919AF" w:rsidRPr="001919AF" w14:paraId="4BC0803E"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9D71D8" w14:textId="77777777" w:rsidR="001919AF" w:rsidRPr="001919AF" w:rsidRDefault="001919AF" w:rsidP="001919AF">
            <w:pPr>
              <w:spacing w:before="20" w:after="20"/>
              <w:rPr>
                <w:rFonts w:ascii="Times New Roman" w:hAnsi="Times New Roman"/>
                <w:bCs/>
                <w:sz w:val="16"/>
              </w:rPr>
            </w:pPr>
          </w:p>
        </w:tc>
        <w:tc>
          <w:tcPr>
            <w:tcW w:w="0" w:type="auto"/>
            <w:vMerge/>
          </w:tcPr>
          <w:p w14:paraId="31251FFF"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784939C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5408 22 10 10</w:t>
            </w:r>
          </w:p>
        </w:tc>
        <w:tc>
          <w:tcPr>
            <w:tcW w:w="0" w:type="auto"/>
            <w:vMerge/>
          </w:tcPr>
          <w:p w14:paraId="2C3A4D5A"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53B6493D" w14:textId="77777777" w:rsidR="001919AF" w:rsidRPr="001919AF" w:rsidRDefault="001919AF" w:rsidP="001919AF">
            <w:pPr>
              <w:spacing w:before="20" w:after="20"/>
              <w:rPr>
                <w:rFonts w:ascii="Times New Roman" w:hAnsi="Times New Roman"/>
                <w:bCs/>
                <w:sz w:val="16"/>
              </w:rPr>
            </w:pPr>
          </w:p>
        </w:tc>
        <w:tc>
          <w:tcPr>
            <w:tcW w:w="0" w:type="auto"/>
            <w:vMerge/>
          </w:tcPr>
          <w:p w14:paraId="1324974F"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7DCD659F" w14:textId="77777777" w:rsidR="001919AF" w:rsidRPr="001919AF" w:rsidRDefault="001919AF" w:rsidP="001919AF">
            <w:pPr>
              <w:spacing w:before="20" w:after="20"/>
              <w:rPr>
                <w:rFonts w:ascii="Times New Roman" w:hAnsi="Times New Roman"/>
                <w:bCs/>
                <w:sz w:val="16"/>
              </w:rPr>
            </w:pPr>
          </w:p>
        </w:tc>
      </w:tr>
      <w:tr w:rsidR="001919AF" w:rsidRPr="001919AF" w14:paraId="26513E81"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304B18D" w14:textId="77777777" w:rsidR="001919AF" w:rsidRPr="001919AF" w:rsidRDefault="001919AF" w:rsidP="001919AF">
            <w:pPr>
              <w:spacing w:before="20" w:after="20"/>
              <w:rPr>
                <w:rFonts w:ascii="Times New Roman" w:hAnsi="Times New Roman"/>
                <w:bCs/>
                <w:sz w:val="16"/>
              </w:rPr>
            </w:pPr>
          </w:p>
        </w:tc>
        <w:tc>
          <w:tcPr>
            <w:tcW w:w="0" w:type="auto"/>
            <w:vMerge/>
          </w:tcPr>
          <w:p w14:paraId="561C3EB2"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149E0FA7"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5408 22 10 90</w:t>
            </w:r>
          </w:p>
        </w:tc>
        <w:tc>
          <w:tcPr>
            <w:tcW w:w="0" w:type="auto"/>
            <w:vMerge/>
          </w:tcPr>
          <w:p w14:paraId="0ECB3D1B"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25F3FA92" w14:textId="77777777" w:rsidR="001919AF" w:rsidRPr="001919AF" w:rsidRDefault="001919AF" w:rsidP="001919AF">
            <w:pPr>
              <w:spacing w:before="20" w:after="20"/>
              <w:rPr>
                <w:rFonts w:ascii="Times New Roman" w:hAnsi="Times New Roman"/>
                <w:bCs/>
                <w:sz w:val="16"/>
              </w:rPr>
            </w:pPr>
          </w:p>
        </w:tc>
        <w:tc>
          <w:tcPr>
            <w:tcW w:w="0" w:type="auto"/>
            <w:vMerge/>
          </w:tcPr>
          <w:p w14:paraId="1BE06AA3"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0B67C084" w14:textId="77777777" w:rsidR="001919AF" w:rsidRPr="001919AF" w:rsidRDefault="001919AF" w:rsidP="001919AF">
            <w:pPr>
              <w:spacing w:before="20" w:after="20"/>
              <w:rPr>
                <w:rFonts w:ascii="Times New Roman" w:hAnsi="Times New Roman"/>
                <w:bCs/>
                <w:sz w:val="16"/>
              </w:rPr>
            </w:pPr>
          </w:p>
        </w:tc>
      </w:tr>
      <w:tr w:rsidR="001919AF" w:rsidRPr="001919AF" w14:paraId="7364C250"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5D79755" w14:textId="77777777" w:rsidR="001919AF" w:rsidRPr="001919AF" w:rsidRDefault="001919AF" w:rsidP="001919AF">
            <w:pPr>
              <w:spacing w:before="20" w:after="20"/>
              <w:rPr>
                <w:rFonts w:ascii="Times New Roman" w:hAnsi="Times New Roman"/>
                <w:bCs/>
                <w:sz w:val="16"/>
              </w:rPr>
            </w:pPr>
          </w:p>
        </w:tc>
        <w:tc>
          <w:tcPr>
            <w:tcW w:w="0" w:type="auto"/>
            <w:vMerge/>
          </w:tcPr>
          <w:p w14:paraId="0AD561C3"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37142D1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5408 22 90 10</w:t>
            </w:r>
          </w:p>
        </w:tc>
        <w:tc>
          <w:tcPr>
            <w:tcW w:w="0" w:type="auto"/>
            <w:vMerge/>
          </w:tcPr>
          <w:p w14:paraId="1C1193A2"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69597901" w14:textId="77777777" w:rsidR="001919AF" w:rsidRPr="001919AF" w:rsidRDefault="001919AF" w:rsidP="001919AF">
            <w:pPr>
              <w:spacing w:before="20" w:after="20"/>
              <w:rPr>
                <w:rFonts w:ascii="Times New Roman" w:hAnsi="Times New Roman"/>
                <w:bCs/>
                <w:sz w:val="16"/>
              </w:rPr>
            </w:pPr>
          </w:p>
        </w:tc>
        <w:tc>
          <w:tcPr>
            <w:tcW w:w="0" w:type="auto"/>
            <w:vMerge/>
          </w:tcPr>
          <w:p w14:paraId="2883FC52"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6A73B146" w14:textId="77777777" w:rsidR="001919AF" w:rsidRPr="001919AF" w:rsidRDefault="001919AF" w:rsidP="001919AF">
            <w:pPr>
              <w:spacing w:before="20" w:after="20"/>
              <w:rPr>
                <w:rFonts w:ascii="Times New Roman" w:hAnsi="Times New Roman"/>
                <w:bCs/>
                <w:sz w:val="16"/>
              </w:rPr>
            </w:pPr>
          </w:p>
        </w:tc>
      </w:tr>
      <w:tr w:rsidR="001919AF" w:rsidRPr="001919AF" w14:paraId="0D5D403F"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B7F68E0" w14:textId="77777777" w:rsidR="001919AF" w:rsidRPr="001919AF" w:rsidRDefault="001919AF" w:rsidP="001919AF">
            <w:pPr>
              <w:spacing w:before="20" w:after="20"/>
              <w:rPr>
                <w:rFonts w:ascii="Times New Roman" w:hAnsi="Times New Roman"/>
                <w:bCs/>
                <w:sz w:val="16"/>
              </w:rPr>
            </w:pPr>
          </w:p>
        </w:tc>
        <w:tc>
          <w:tcPr>
            <w:tcW w:w="0" w:type="auto"/>
            <w:vMerge/>
          </w:tcPr>
          <w:p w14:paraId="61E75647"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02E5DA35"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5408 22 90 90</w:t>
            </w:r>
          </w:p>
        </w:tc>
        <w:tc>
          <w:tcPr>
            <w:tcW w:w="0" w:type="auto"/>
            <w:vMerge/>
          </w:tcPr>
          <w:p w14:paraId="46F0D2C2"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1FD23C77" w14:textId="77777777" w:rsidR="001919AF" w:rsidRPr="001919AF" w:rsidRDefault="001919AF" w:rsidP="001919AF">
            <w:pPr>
              <w:spacing w:before="20" w:after="20"/>
              <w:rPr>
                <w:rFonts w:ascii="Times New Roman" w:hAnsi="Times New Roman"/>
                <w:bCs/>
                <w:sz w:val="16"/>
              </w:rPr>
            </w:pPr>
          </w:p>
        </w:tc>
        <w:tc>
          <w:tcPr>
            <w:tcW w:w="0" w:type="auto"/>
            <w:vMerge/>
          </w:tcPr>
          <w:p w14:paraId="5F665F7F"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756A62CD" w14:textId="77777777" w:rsidR="001919AF" w:rsidRPr="001919AF" w:rsidRDefault="001919AF" w:rsidP="001919AF">
            <w:pPr>
              <w:spacing w:before="20" w:after="20"/>
              <w:rPr>
                <w:rFonts w:ascii="Times New Roman" w:hAnsi="Times New Roman"/>
                <w:bCs/>
                <w:sz w:val="16"/>
              </w:rPr>
            </w:pPr>
          </w:p>
        </w:tc>
      </w:tr>
      <w:tr w:rsidR="001919AF" w:rsidRPr="001919AF" w14:paraId="266D95E2"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D766868" w14:textId="77777777" w:rsidR="001919AF" w:rsidRPr="001919AF" w:rsidRDefault="001919AF" w:rsidP="001919AF">
            <w:pPr>
              <w:spacing w:before="20" w:after="20"/>
              <w:rPr>
                <w:rFonts w:ascii="Times New Roman" w:hAnsi="Times New Roman"/>
                <w:bCs/>
                <w:sz w:val="16"/>
              </w:rPr>
            </w:pPr>
          </w:p>
        </w:tc>
        <w:tc>
          <w:tcPr>
            <w:tcW w:w="0" w:type="auto"/>
            <w:vMerge/>
          </w:tcPr>
          <w:p w14:paraId="52904E79"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051F58F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5408 23 00</w:t>
            </w:r>
          </w:p>
        </w:tc>
        <w:tc>
          <w:tcPr>
            <w:tcW w:w="0" w:type="auto"/>
            <w:vMerge/>
          </w:tcPr>
          <w:p w14:paraId="1EA5C45E"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586B178C" w14:textId="77777777" w:rsidR="001919AF" w:rsidRPr="001919AF" w:rsidRDefault="001919AF" w:rsidP="001919AF">
            <w:pPr>
              <w:spacing w:before="20" w:after="20"/>
              <w:rPr>
                <w:rFonts w:ascii="Times New Roman" w:hAnsi="Times New Roman"/>
                <w:bCs/>
                <w:sz w:val="16"/>
              </w:rPr>
            </w:pPr>
          </w:p>
        </w:tc>
        <w:tc>
          <w:tcPr>
            <w:tcW w:w="0" w:type="auto"/>
            <w:vMerge/>
          </w:tcPr>
          <w:p w14:paraId="1F73480D"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249FEDAC" w14:textId="77777777" w:rsidR="001919AF" w:rsidRPr="001919AF" w:rsidRDefault="001919AF" w:rsidP="001919AF">
            <w:pPr>
              <w:spacing w:before="20" w:after="20"/>
              <w:rPr>
                <w:rFonts w:ascii="Times New Roman" w:hAnsi="Times New Roman"/>
                <w:bCs/>
                <w:sz w:val="16"/>
              </w:rPr>
            </w:pPr>
          </w:p>
        </w:tc>
      </w:tr>
      <w:tr w:rsidR="001919AF" w:rsidRPr="001919AF" w14:paraId="28133B8D"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51BD3FF" w14:textId="77777777" w:rsidR="001919AF" w:rsidRPr="001919AF" w:rsidRDefault="001919AF" w:rsidP="001919AF">
            <w:pPr>
              <w:spacing w:before="20" w:after="20"/>
              <w:rPr>
                <w:rFonts w:ascii="Times New Roman" w:hAnsi="Times New Roman"/>
                <w:bCs/>
                <w:sz w:val="16"/>
              </w:rPr>
            </w:pPr>
          </w:p>
        </w:tc>
        <w:tc>
          <w:tcPr>
            <w:tcW w:w="0" w:type="auto"/>
            <w:vMerge/>
          </w:tcPr>
          <w:p w14:paraId="27A0AFC3"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5A83825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5408 24 00</w:t>
            </w:r>
          </w:p>
        </w:tc>
        <w:tc>
          <w:tcPr>
            <w:tcW w:w="0" w:type="auto"/>
            <w:vMerge/>
          </w:tcPr>
          <w:p w14:paraId="022B12EE"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4981DC19" w14:textId="77777777" w:rsidR="001919AF" w:rsidRPr="001919AF" w:rsidRDefault="001919AF" w:rsidP="001919AF">
            <w:pPr>
              <w:spacing w:before="20" w:after="20"/>
              <w:rPr>
                <w:rFonts w:ascii="Times New Roman" w:hAnsi="Times New Roman"/>
                <w:bCs/>
                <w:sz w:val="16"/>
              </w:rPr>
            </w:pPr>
          </w:p>
        </w:tc>
        <w:tc>
          <w:tcPr>
            <w:tcW w:w="0" w:type="auto"/>
            <w:vMerge/>
          </w:tcPr>
          <w:p w14:paraId="15E5884C"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21AA9497" w14:textId="77777777" w:rsidR="001919AF" w:rsidRPr="001919AF" w:rsidRDefault="001919AF" w:rsidP="001919AF">
            <w:pPr>
              <w:spacing w:before="20" w:after="20"/>
              <w:rPr>
                <w:rFonts w:ascii="Times New Roman" w:hAnsi="Times New Roman"/>
                <w:bCs/>
                <w:sz w:val="16"/>
              </w:rPr>
            </w:pPr>
          </w:p>
        </w:tc>
      </w:tr>
      <w:tr w:rsidR="001919AF" w:rsidRPr="001919AF" w14:paraId="39AFAF03"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4E049C6" w14:textId="77777777" w:rsidR="001919AF" w:rsidRPr="001919AF" w:rsidRDefault="001919AF" w:rsidP="001919AF">
            <w:pPr>
              <w:spacing w:before="20" w:after="20"/>
              <w:rPr>
                <w:rFonts w:ascii="Times New Roman" w:hAnsi="Times New Roman"/>
                <w:bCs/>
                <w:sz w:val="16"/>
              </w:rPr>
            </w:pPr>
          </w:p>
        </w:tc>
        <w:tc>
          <w:tcPr>
            <w:tcW w:w="0" w:type="auto"/>
            <w:vMerge/>
          </w:tcPr>
          <w:p w14:paraId="2B7AD13A"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21B95C90"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5408 31 00</w:t>
            </w:r>
          </w:p>
        </w:tc>
        <w:tc>
          <w:tcPr>
            <w:tcW w:w="0" w:type="auto"/>
            <w:vMerge/>
          </w:tcPr>
          <w:p w14:paraId="5F20C685"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076CBDBA" w14:textId="77777777" w:rsidR="001919AF" w:rsidRPr="001919AF" w:rsidRDefault="001919AF" w:rsidP="001919AF">
            <w:pPr>
              <w:spacing w:before="20" w:after="20"/>
              <w:rPr>
                <w:rFonts w:ascii="Times New Roman" w:hAnsi="Times New Roman"/>
                <w:bCs/>
                <w:sz w:val="16"/>
              </w:rPr>
            </w:pPr>
          </w:p>
        </w:tc>
        <w:tc>
          <w:tcPr>
            <w:tcW w:w="0" w:type="auto"/>
            <w:vMerge/>
          </w:tcPr>
          <w:p w14:paraId="71B74123"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1E4AE13D" w14:textId="77777777" w:rsidR="001919AF" w:rsidRPr="001919AF" w:rsidRDefault="001919AF" w:rsidP="001919AF">
            <w:pPr>
              <w:spacing w:before="20" w:after="20"/>
              <w:rPr>
                <w:rFonts w:ascii="Times New Roman" w:hAnsi="Times New Roman"/>
                <w:bCs/>
                <w:sz w:val="16"/>
              </w:rPr>
            </w:pPr>
          </w:p>
        </w:tc>
      </w:tr>
      <w:tr w:rsidR="001919AF" w:rsidRPr="001919AF" w14:paraId="4447BFC6"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3D9D55E" w14:textId="77777777" w:rsidR="001919AF" w:rsidRPr="001919AF" w:rsidRDefault="001919AF" w:rsidP="001919AF">
            <w:pPr>
              <w:spacing w:before="20" w:after="20"/>
              <w:rPr>
                <w:rFonts w:ascii="Times New Roman" w:hAnsi="Times New Roman"/>
                <w:bCs/>
                <w:sz w:val="16"/>
              </w:rPr>
            </w:pPr>
          </w:p>
        </w:tc>
        <w:tc>
          <w:tcPr>
            <w:tcW w:w="0" w:type="auto"/>
            <w:vMerge/>
          </w:tcPr>
          <w:p w14:paraId="76DB315D"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5201C228"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5408 32 00 10</w:t>
            </w:r>
          </w:p>
        </w:tc>
        <w:tc>
          <w:tcPr>
            <w:tcW w:w="0" w:type="auto"/>
            <w:vMerge/>
          </w:tcPr>
          <w:p w14:paraId="28825EA9"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2C7642FA" w14:textId="77777777" w:rsidR="001919AF" w:rsidRPr="001919AF" w:rsidRDefault="001919AF" w:rsidP="001919AF">
            <w:pPr>
              <w:spacing w:before="20" w:after="20"/>
              <w:rPr>
                <w:rFonts w:ascii="Times New Roman" w:hAnsi="Times New Roman"/>
                <w:bCs/>
                <w:sz w:val="16"/>
              </w:rPr>
            </w:pPr>
          </w:p>
        </w:tc>
        <w:tc>
          <w:tcPr>
            <w:tcW w:w="0" w:type="auto"/>
            <w:vMerge/>
          </w:tcPr>
          <w:p w14:paraId="4FF43288"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664370B5" w14:textId="77777777" w:rsidR="001919AF" w:rsidRPr="001919AF" w:rsidRDefault="001919AF" w:rsidP="001919AF">
            <w:pPr>
              <w:spacing w:before="20" w:after="20"/>
              <w:rPr>
                <w:rFonts w:ascii="Times New Roman" w:hAnsi="Times New Roman"/>
                <w:bCs/>
                <w:sz w:val="16"/>
              </w:rPr>
            </w:pPr>
          </w:p>
        </w:tc>
      </w:tr>
      <w:tr w:rsidR="001919AF" w:rsidRPr="001919AF" w14:paraId="5F76612C"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94D79D" w14:textId="77777777" w:rsidR="001919AF" w:rsidRPr="001919AF" w:rsidRDefault="001919AF" w:rsidP="001919AF">
            <w:pPr>
              <w:spacing w:before="20" w:after="20"/>
              <w:rPr>
                <w:rFonts w:ascii="Times New Roman" w:hAnsi="Times New Roman"/>
                <w:bCs/>
                <w:sz w:val="16"/>
              </w:rPr>
            </w:pPr>
          </w:p>
        </w:tc>
        <w:tc>
          <w:tcPr>
            <w:tcW w:w="0" w:type="auto"/>
            <w:vMerge/>
          </w:tcPr>
          <w:p w14:paraId="5C205CDA"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60970796"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5408 32 00 90</w:t>
            </w:r>
          </w:p>
        </w:tc>
        <w:tc>
          <w:tcPr>
            <w:tcW w:w="0" w:type="auto"/>
            <w:vMerge/>
          </w:tcPr>
          <w:p w14:paraId="1D0AF104"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47CCF308" w14:textId="77777777" w:rsidR="001919AF" w:rsidRPr="001919AF" w:rsidRDefault="001919AF" w:rsidP="001919AF">
            <w:pPr>
              <w:spacing w:before="20" w:after="20"/>
              <w:rPr>
                <w:rFonts w:ascii="Times New Roman" w:hAnsi="Times New Roman"/>
                <w:bCs/>
                <w:sz w:val="16"/>
              </w:rPr>
            </w:pPr>
          </w:p>
        </w:tc>
        <w:tc>
          <w:tcPr>
            <w:tcW w:w="0" w:type="auto"/>
            <w:vMerge/>
          </w:tcPr>
          <w:p w14:paraId="1C9445D0"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7F46F01C" w14:textId="77777777" w:rsidR="001919AF" w:rsidRPr="001919AF" w:rsidRDefault="001919AF" w:rsidP="001919AF">
            <w:pPr>
              <w:spacing w:before="20" w:after="20"/>
              <w:rPr>
                <w:rFonts w:ascii="Times New Roman" w:hAnsi="Times New Roman"/>
                <w:bCs/>
                <w:sz w:val="16"/>
              </w:rPr>
            </w:pPr>
          </w:p>
        </w:tc>
      </w:tr>
      <w:tr w:rsidR="001919AF" w:rsidRPr="001919AF" w14:paraId="7326B2B2"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B7AD0B1" w14:textId="77777777" w:rsidR="001919AF" w:rsidRPr="001919AF" w:rsidRDefault="001919AF" w:rsidP="001919AF">
            <w:pPr>
              <w:spacing w:before="20" w:after="20"/>
              <w:rPr>
                <w:rFonts w:ascii="Times New Roman" w:hAnsi="Times New Roman"/>
                <w:bCs/>
                <w:sz w:val="16"/>
              </w:rPr>
            </w:pPr>
          </w:p>
        </w:tc>
        <w:tc>
          <w:tcPr>
            <w:tcW w:w="0" w:type="auto"/>
            <w:vMerge/>
          </w:tcPr>
          <w:p w14:paraId="11A4EBDF"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7EF98E1E"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5408 33 00</w:t>
            </w:r>
          </w:p>
        </w:tc>
        <w:tc>
          <w:tcPr>
            <w:tcW w:w="0" w:type="auto"/>
            <w:vMerge/>
          </w:tcPr>
          <w:p w14:paraId="46CE195F"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6BB030BE" w14:textId="77777777" w:rsidR="001919AF" w:rsidRPr="001919AF" w:rsidRDefault="001919AF" w:rsidP="001919AF">
            <w:pPr>
              <w:spacing w:before="20" w:after="20"/>
              <w:rPr>
                <w:rFonts w:ascii="Times New Roman" w:hAnsi="Times New Roman"/>
                <w:bCs/>
                <w:sz w:val="16"/>
              </w:rPr>
            </w:pPr>
          </w:p>
        </w:tc>
        <w:tc>
          <w:tcPr>
            <w:tcW w:w="0" w:type="auto"/>
            <w:vMerge/>
          </w:tcPr>
          <w:p w14:paraId="614AE40E"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111BD0D2" w14:textId="77777777" w:rsidR="001919AF" w:rsidRPr="001919AF" w:rsidRDefault="001919AF" w:rsidP="001919AF">
            <w:pPr>
              <w:spacing w:before="20" w:after="20"/>
              <w:rPr>
                <w:rFonts w:ascii="Times New Roman" w:hAnsi="Times New Roman"/>
                <w:bCs/>
                <w:sz w:val="16"/>
              </w:rPr>
            </w:pPr>
          </w:p>
        </w:tc>
      </w:tr>
      <w:tr w:rsidR="001919AF" w:rsidRPr="001919AF" w14:paraId="02245D50" w14:textId="77777777" w:rsidTr="00A75EAE">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EA24F86" w14:textId="77777777" w:rsidR="001919AF" w:rsidRPr="001919AF" w:rsidRDefault="001919AF" w:rsidP="001919AF">
            <w:pPr>
              <w:spacing w:before="20" w:after="20"/>
              <w:rPr>
                <w:rFonts w:ascii="Times New Roman" w:hAnsi="Times New Roman"/>
                <w:bCs/>
                <w:sz w:val="16"/>
              </w:rPr>
            </w:pPr>
          </w:p>
        </w:tc>
        <w:tc>
          <w:tcPr>
            <w:tcW w:w="0" w:type="auto"/>
            <w:vMerge/>
          </w:tcPr>
          <w:p w14:paraId="23D1A112"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tcPr>
          <w:p w14:paraId="3C1CFDC4" w14:textId="77777777" w:rsidR="001919AF" w:rsidRPr="001919AF" w:rsidRDefault="001919AF" w:rsidP="001919AF">
            <w:pPr>
              <w:spacing w:before="20" w:after="20"/>
              <w:rPr>
                <w:rFonts w:ascii="Times New Roman" w:hAnsi="Times New Roman"/>
                <w:bCs/>
                <w:sz w:val="16"/>
              </w:rPr>
            </w:pPr>
            <w:r w:rsidRPr="001919AF">
              <w:rPr>
                <w:rFonts w:ascii="Times New Roman" w:hAnsi="Times New Roman"/>
                <w:bCs/>
                <w:sz w:val="16"/>
              </w:rPr>
              <w:t>5408 34 00</w:t>
            </w:r>
          </w:p>
        </w:tc>
        <w:tc>
          <w:tcPr>
            <w:tcW w:w="0" w:type="auto"/>
            <w:vMerge/>
          </w:tcPr>
          <w:p w14:paraId="3F4013F5"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184A69FC" w14:textId="77777777" w:rsidR="001919AF" w:rsidRPr="001919AF" w:rsidRDefault="001919AF" w:rsidP="001919AF">
            <w:pPr>
              <w:spacing w:before="20" w:after="20"/>
              <w:rPr>
                <w:rFonts w:ascii="Times New Roman" w:hAnsi="Times New Roman"/>
                <w:bCs/>
                <w:sz w:val="16"/>
              </w:rPr>
            </w:pPr>
          </w:p>
        </w:tc>
        <w:tc>
          <w:tcPr>
            <w:tcW w:w="0" w:type="auto"/>
            <w:vMerge/>
          </w:tcPr>
          <w:p w14:paraId="79D0A310" w14:textId="77777777" w:rsidR="001919AF" w:rsidRPr="001919AF" w:rsidRDefault="001919AF" w:rsidP="001919AF">
            <w:pPr>
              <w:spacing w:before="20" w:after="20"/>
              <w:cnfStyle w:val="000000000000" w:firstRow="0" w:lastRow="0" w:firstColumn="0" w:lastColumn="0" w:oddVBand="0" w:evenVBand="0" w:oddHBand="0" w:evenHBand="0" w:firstRowFirstColumn="0" w:firstRowLastColumn="0" w:lastRowFirstColumn="0" w:lastRowLastColumn="0"/>
              <w:rPr>
                <w:rFonts w:ascii="Times New Roman" w:hAnsi="Times New Roman"/>
                <w:bCs/>
                <w:sz w:val="16"/>
              </w:rPr>
            </w:pPr>
          </w:p>
        </w:tc>
        <w:tc>
          <w:tcPr>
            <w:cnfStyle w:val="000010000000" w:firstRow="0" w:lastRow="0" w:firstColumn="0" w:lastColumn="0" w:oddVBand="1" w:evenVBand="0" w:oddHBand="0" w:evenHBand="0" w:firstRowFirstColumn="0" w:firstRowLastColumn="0" w:lastRowFirstColumn="0" w:lastRowLastColumn="0"/>
            <w:tcW w:w="0" w:type="auto"/>
            <w:vMerge/>
          </w:tcPr>
          <w:p w14:paraId="540C97B2" w14:textId="77777777" w:rsidR="001919AF" w:rsidRPr="001919AF" w:rsidRDefault="001919AF" w:rsidP="001919AF">
            <w:pPr>
              <w:spacing w:before="20" w:after="20"/>
              <w:rPr>
                <w:rFonts w:ascii="Times New Roman" w:hAnsi="Times New Roman"/>
                <w:bCs/>
                <w:sz w:val="16"/>
              </w:rPr>
            </w:pPr>
          </w:p>
        </w:tc>
      </w:tr>
    </w:tbl>
    <w:p w14:paraId="481C6AC7"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Entry Price Goods (regulation 4 of the Regulations)</w:t>
      </w:r>
    </w:p>
    <w:p w14:paraId="05392E4A"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provisions (4-7) in Annex I apply as if the reference to column 2 of the Preferential Duty Tariff Table in Annex I were a reference to column 4 of the Preferential Quota Table in this Annex.</w:t>
      </w:r>
    </w:p>
    <w:p w14:paraId="7DB176C4"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Complex Agricultural Duty Goods (regulation 5 of the Regulations)</w:t>
      </w:r>
    </w:p>
    <w:p w14:paraId="1C262BA6"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provisions (8-14) in Annex I apply as if the reference to column 2 of the Preferential Duty Tariff Table in Annex I were a reference to column 4 of the Preferential Quota Table in this Annex.</w:t>
      </w:r>
    </w:p>
    <w:p w14:paraId="7F654F40" w14:textId="77777777" w:rsidR="001919AF" w:rsidRPr="001919AF" w:rsidRDefault="001919AF" w:rsidP="001919AF">
      <w:pPr>
        <w:keepNext/>
        <w:keepLines/>
        <w:spacing w:before="120" w:after="0" w:line="312" w:lineRule="auto"/>
        <w:jc w:val="both"/>
        <w:outlineLvl w:val="2"/>
        <w:rPr>
          <w:rFonts w:ascii="Times New Roman" w:eastAsiaTheme="majorEastAsia" w:hAnsi="Times New Roman" w:cstheme="majorBidi"/>
          <w:b/>
          <w:szCs w:val="24"/>
        </w:rPr>
      </w:pPr>
      <w:r w:rsidRPr="001919AF">
        <w:rPr>
          <w:rFonts w:ascii="Times New Roman" w:eastAsiaTheme="majorEastAsia" w:hAnsi="Times New Roman" w:cstheme="majorBidi"/>
          <w:b/>
          <w:szCs w:val="24"/>
        </w:rPr>
        <w:t>Authorised Use Goods (regulation 6 of the Regulations)</w:t>
      </w:r>
    </w:p>
    <w:p w14:paraId="6C9E432F" w14:textId="77777777" w:rsidR="001919AF" w:rsidRPr="001919AF" w:rsidRDefault="001919AF" w:rsidP="001919AF">
      <w:pPr>
        <w:tabs>
          <w:tab w:val="left" w:pos="357"/>
        </w:tabs>
        <w:spacing w:after="120" w:line="312" w:lineRule="auto"/>
        <w:ind w:left="357" w:hanging="357"/>
        <w:jc w:val="both"/>
        <w:rPr>
          <w:rFonts w:ascii="Times New Roman" w:hAnsi="Times New Roman"/>
          <w:sz w:val="21"/>
        </w:rPr>
      </w:pPr>
      <w:r w:rsidRPr="001919AF">
        <w:rPr>
          <w:rFonts w:ascii="Times New Roman" w:hAnsi="Times New Roman"/>
          <w:sz w:val="21"/>
        </w:rPr>
        <w:t>The provision (15) in Annex I applies as if the reference to column 2 of the Preferential Duty Tariff Table in Annex I were a reference to column 4 of the Preferential Quota Table in this Annex.</w:t>
      </w:r>
    </w:p>
    <w:p w14:paraId="0E844283" w14:textId="77777777" w:rsidR="00ED2EEB" w:rsidRDefault="00ED2EEB"/>
    <w:sectPr w:rsidR="00ED2EEB" w:rsidSect="0072297B">
      <w:headerReference w:type="default" r:id="rId14"/>
      <w:footerReference w:type="defaul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holls, Caroline (Trade)" w:date="2019-08-15T13:16:00Z" w:initials="N(">
    <w:p w14:paraId="745856B0" w14:textId="5B4BFDC9" w:rsidR="544C7119" w:rsidRDefault="544C7119">
      <w:pPr>
        <w:pStyle w:val="CommentText"/>
      </w:pPr>
      <w:r>
        <w:t xml:space="preserve">Hopefully can update this on signature (expected 22 August) so will also need to check the wording of this statement is accurate  </w:t>
      </w:r>
      <w:r>
        <w:rPr>
          <w:rStyle w:val="CommentReference"/>
        </w:rPr>
        <w:annotationRef/>
      </w:r>
    </w:p>
  </w:comment>
  <w:comment w:id="3" w:author="Butterworth, Flynn (Trade)" w:date="2019-09-06T13:59:00Z" w:initials="BF(">
    <w:p w14:paraId="1CC0FF03" w14:textId="55D6FBD9" w:rsidR="0072297B" w:rsidRDefault="0072297B">
      <w:pPr>
        <w:pStyle w:val="CommentText"/>
      </w:pPr>
      <w:r>
        <w:rPr>
          <w:rStyle w:val="CommentReference"/>
        </w:rPr>
        <w:annotationRef/>
      </w:r>
      <w:r>
        <w:t>Agreement was signed on 22 August</w:t>
      </w:r>
    </w:p>
  </w:comment>
  <w:comment w:id="11" w:author="Butterworth, Flynn (Trade)" w:date="2019-09-06T13:59:00Z" w:initials="BF(">
    <w:p w14:paraId="25A39336" w14:textId="099BB70C" w:rsidR="0025022D" w:rsidRDefault="0025022D">
      <w:pPr>
        <w:pStyle w:val="CommentText"/>
      </w:pPr>
      <w:r>
        <w:rPr>
          <w:rStyle w:val="CommentReference"/>
        </w:rPr>
        <w:annotationRef/>
      </w:r>
      <w:r>
        <w:t>Agreement was signed on 22 August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856B0" w15:done="0"/>
  <w15:commentEx w15:paraId="1CC0FF03" w15:paraIdParent="745856B0" w15:done="0"/>
  <w15:commentEx w15:paraId="25A39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856B0" w16cid:durableId="4BD87AF6"/>
  <w16cid:commentId w16cid:paraId="1CC0FF03" w16cid:durableId="211CE4A5"/>
  <w16cid:commentId w16cid:paraId="25A39336" w16cid:durableId="211CE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C557A" w14:textId="77777777" w:rsidR="004A4781" w:rsidRDefault="004A4781">
      <w:pPr>
        <w:spacing w:after="0" w:line="240" w:lineRule="auto"/>
      </w:pPr>
      <w:r>
        <w:separator/>
      </w:r>
    </w:p>
  </w:endnote>
  <w:endnote w:type="continuationSeparator" w:id="0">
    <w:p w14:paraId="4BF6350D" w14:textId="77777777" w:rsidR="004A4781" w:rsidRDefault="004A4781">
      <w:pPr>
        <w:spacing w:after="0" w:line="240" w:lineRule="auto"/>
      </w:pPr>
      <w:r>
        <w:continuationSeparator/>
      </w:r>
    </w:p>
  </w:endnote>
  <w:endnote w:type="continuationNotice" w:id="1">
    <w:p w14:paraId="6B774BC2" w14:textId="77777777" w:rsidR="00334994" w:rsidRDefault="003349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EDBB" w14:textId="77777777" w:rsidR="003825D3" w:rsidRPr="00B81279" w:rsidRDefault="00353852" w:rsidP="003825D3">
    <w:pPr>
      <w:pStyle w:val="Footer"/>
      <w:jc w:val="left"/>
      <w:rPr>
        <w:color w:val="808080" w:themeColor="background1" w:themeShade="80"/>
      </w:rPr>
    </w:pPr>
    <w:r>
      <w:rPr>
        <w:color w:val="808080" w:themeColor="background1" w:themeShade="80"/>
      </w:rPr>
      <w:tab/>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A407" w14:textId="77777777" w:rsidR="003825D3" w:rsidRPr="00B81279" w:rsidRDefault="00A12007" w:rsidP="003825D3">
    <w:pPr>
      <w:pStyle w:val="Footer"/>
      <w:jc w:val="cen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E4AB9" w14:textId="77777777" w:rsidR="004A4781" w:rsidRDefault="004A4781">
      <w:pPr>
        <w:spacing w:after="0" w:line="240" w:lineRule="auto"/>
      </w:pPr>
      <w:r>
        <w:separator/>
      </w:r>
    </w:p>
  </w:footnote>
  <w:footnote w:type="continuationSeparator" w:id="0">
    <w:p w14:paraId="4956EA36" w14:textId="77777777" w:rsidR="004A4781" w:rsidRDefault="004A4781">
      <w:pPr>
        <w:spacing w:after="0" w:line="240" w:lineRule="auto"/>
      </w:pPr>
      <w:r>
        <w:continuationSeparator/>
      </w:r>
    </w:p>
  </w:footnote>
  <w:footnote w:type="continuationNotice" w:id="1">
    <w:p w14:paraId="51F30FCD" w14:textId="77777777" w:rsidR="00334994" w:rsidRDefault="003349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EF14A" w14:textId="77777777" w:rsidR="003825D3" w:rsidRPr="00B81279" w:rsidRDefault="00A12007" w:rsidP="003825D3">
    <w:pPr>
      <w:pStyle w:val="Footer"/>
      <w:jc w:val="cent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FC49FA"/>
    <w:multiLevelType w:val="hybridMultilevel"/>
    <w:tmpl w:val="7820DD26"/>
    <w:lvl w:ilvl="0" w:tplc="9BE648B6">
      <w:start w:val="1"/>
      <w:numFmt w:val="bullet"/>
      <w:lvlText w:val=""/>
      <w:lvlJc w:val="left"/>
      <w:pPr>
        <w:ind w:left="720" w:hanging="360"/>
      </w:pPr>
      <w:rPr>
        <w:rFonts w:ascii="Symbol" w:hAnsi="Symbol" w:hint="default"/>
      </w:rPr>
    </w:lvl>
    <w:lvl w:ilvl="1" w:tplc="D5CCAA54">
      <w:start w:val="1"/>
      <w:numFmt w:val="bullet"/>
      <w:lvlText w:val="o"/>
      <w:lvlJc w:val="left"/>
      <w:pPr>
        <w:ind w:left="1440" w:hanging="360"/>
      </w:pPr>
      <w:rPr>
        <w:rFonts w:ascii="Courier New" w:hAnsi="Courier New" w:hint="default"/>
      </w:rPr>
    </w:lvl>
    <w:lvl w:ilvl="2" w:tplc="D4F664A6">
      <w:start w:val="1"/>
      <w:numFmt w:val="bullet"/>
      <w:lvlText w:val=""/>
      <w:lvlJc w:val="left"/>
      <w:pPr>
        <w:ind w:left="2160" w:hanging="360"/>
      </w:pPr>
      <w:rPr>
        <w:rFonts w:ascii="Wingdings" w:hAnsi="Wingdings" w:hint="default"/>
      </w:rPr>
    </w:lvl>
    <w:lvl w:ilvl="3" w:tplc="B8400F24">
      <w:start w:val="1"/>
      <w:numFmt w:val="bullet"/>
      <w:lvlText w:val=""/>
      <w:lvlJc w:val="left"/>
      <w:pPr>
        <w:ind w:left="2880" w:hanging="360"/>
      </w:pPr>
      <w:rPr>
        <w:rFonts w:ascii="Symbol" w:hAnsi="Symbol" w:hint="default"/>
      </w:rPr>
    </w:lvl>
    <w:lvl w:ilvl="4" w:tplc="1AE41F98">
      <w:start w:val="1"/>
      <w:numFmt w:val="bullet"/>
      <w:lvlText w:val="o"/>
      <w:lvlJc w:val="left"/>
      <w:pPr>
        <w:ind w:left="3600" w:hanging="360"/>
      </w:pPr>
      <w:rPr>
        <w:rFonts w:ascii="Courier New" w:hAnsi="Courier New" w:hint="default"/>
      </w:rPr>
    </w:lvl>
    <w:lvl w:ilvl="5" w:tplc="4F307776">
      <w:start w:val="1"/>
      <w:numFmt w:val="bullet"/>
      <w:lvlText w:val=""/>
      <w:lvlJc w:val="left"/>
      <w:pPr>
        <w:ind w:left="4320" w:hanging="360"/>
      </w:pPr>
      <w:rPr>
        <w:rFonts w:ascii="Wingdings" w:hAnsi="Wingdings" w:hint="default"/>
      </w:rPr>
    </w:lvl>
    <w:lvl w:ilvl="6" w:tplc="7C48796A">
      <w:start w:val="1"/>
      <w:numFmt w:val="bullet"/>
      <w:lvlText w:val=""/>
      <w:lvlJc w:val="left"/>
      <w:pPr>
        <w:ind w:left="5040" w:hanging="360"/>
      </w:pPr>
      <w:rPr>
        <w:rFonts w:ascii="Symbol" w:hAnsi="Symbol" w:hint="default"/>
      </w:rPr>
    </w:lvl>
    <w:lvl w:ilvl="7" w:tplc="4AB80B58">
      <w:start w:val="1"/>
      <w:numFmt w:val="bullet"/>
      <w:lvlText w:val="o"/>
      <w:lvlJc w:val="left"/>
      <w:pPr>
        <w:ind w:left="5760" w:hanging="360"/>
      </w:pPr>
      <w:rPr>
        <w:rFonts w:ascii="Courier New" w:hAnsi="Courier New" w:hint="default"/>
      </w:rPr>
    </w:lvl>
    <w:lvl w:ilvl="8" w:tplc="884672F6">
      <w:start w:val="1"/>
      <w:numFmt w:val="bullet"/>
      <w:lvlText w:val=""/>
      <w:lvlJc w:val="left"/>
      <w:pPr>
        <w:ind w:left="6480" w:hanging="360"/>
      </w:pPr>
      <w:rPr>
        <w:rFonts w:ascii="Wingdings" w:hAnsi="Wingdings" w:hint="default"/>
      </w:r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3"/>
  </w:num>
  <w:num w:numId="5">
    <w:abstractNumId w:val="1"/>
  </w:num>
  <w:num w:numId="6">
    <w:abstractNumId w:val="9"/>
  </w:num>
  <w:num w:numId="7">
    <w:abstractNumId w:val="6"/>
  </w:num>
  <w:num w:numId="8">
    <w:abstractNumId w:val="4"/>
  </w:num>
  <w:num w:numId="9">
    <w:abstractNumId w:val="11"/>
  </w:num>
  <w:num w:numId="10">
    <w:abstractNumId w:val="2"/>
  </w:num>
  <w:num w:numId="11">
    <w:abstractNumId w:val="5"/>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wen">
    <w15:presenceInfo w15:providerId="None" w15:userId="David Owen"/>
  </w15:person>
  <w15:person w15:author="Nicholls, Caroline (Trade)">
    <w15:presenceInfo w15:providerId="AD" w15:userId="S::caroline.nicholls@trade.gov.uk::6f148579-7b77-4b24-87e4-81fbd5ee9256"/>
  </w15:person>
  <w15:person w15:author="Butterworth, Flynn (Trade)">
    <w15:presenceInfo w15:providerId="None" w15:userId="Butterworth, Flynn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AF"/>
    <w:rsid w:val="000D3E88"/>
    <w:rsid w:val="001919AF"/>
    <w:rsid w:val="0025022D"/>
    <w:rsid w:val="00334994"/>
    <w:rsid w:val="00353852"/>
    <w:rsid w:val="003C0A76"/>
    <w:rsid w:val="003F1641"/>
    <w:rsid w:val="004A4781"/>
    <w:rsid w:val="0053279F"/>
    <w:rsid w:val="00540B67"/>
    <w:rsid w:val="00657D34"/>
    <w:rsid w:val="006E0620"/>
    <w:rsid w:val="0072297B"/>
    <w:rsid w:val="007A7656"/>
    <w:rsid w:val="00853C5C"/>
    <w:rsid w:val="009C1114"/>
    <w:rsid w:val="00A00292"/>
    <w:rsid w:val="00A070B4"/>
    <w:rsid w:val="00A12007"/>
    <w:rsid w:val="00AC6725"/>
    <w:rsid w:val="00B403B4"/>
    <w:rsid w:val="00B91BC2"/>
    <w:rsid w:val="00BA1FF9"/>
    <w:rsid w:val="00BF0E58"/>
    <w:rsid w:val="00C61648"/>
    <w:rsid w:val="00C94AE6"/>
    <w:rsid w:val="00D504EF"/>
    <w:rsid w:val="00E26653"/>
    <w:rsid w:val="00E30074"/>
    <w:rsid w:val="00E44E4B"/>
    <w:rsid w:val="00ED2EEB"/>
    <w:rsid w:val="00EE7E2A"/>
    <w:rsid w:val="00F131DE"/>
    <w:rsid w:val="00F27072"/>
    <w:rsid w:val="00F34145"/>
    <w:rsid w:val="00F728BB"/>
    <w:rsid w:val="544C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8E5"/>
  <w15:chartTrackingRefBased/>
  <w15:docId w15:val="{74397A29-DE06-4AE3-A0B1-A833E5E3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AF"/>
    <w:pPr>
      <w:keepNext/>
      <w:keepLines/>
      <w:spacing w:before="360" w:after="240" w:line="312" w:lineRule="auto"/>
      <w:jc w:val="center"/>
      <w:outlineLvl w:val="0"/>
    </w:pPr>
    <w:rPr>
      <w:rFonts w:ascii="Times New Roman" w:eastAsiaTheme="majorEastAsia" w:hAnsi="Times New Roman" w:cstheme="majorBidi"/>
      <w:b/>
      <w:smallCaps/>
      <w:sz w:val="28"/>
      <w:szCs w:val="32"/>
    </w:rPr>
  </w:style>
  <w:style w:type="paragraph" w:styleId="Heading2">
    <w:name w:val="heading 2"/>
    <w:basedOn w:val="Normal"/>
    <w:next w:val="Normal"/>
    <w:link w:val="Heading2Char"/>
    <w:uiPriority w:val="9"/>
    <w:qFormat/>
    <w:rsid w:val="001919AF"/>
    <w:pPr>
      <w:keepNext/>
      <w:keepLines/>
      <w:spacing w:before="240" w:after="120" w:line="312" w:lineRule="auto"/>
      <w:jc w:val="center"/>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1919AF"/>
    <w:pPr>
      <w:keepNext/>
      <w:keepLines/>
      <w:spacing w:before="120" w:after="0" w:line="312" w:lineRule="auto"/>
      <w:jc w:val="both"/>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9AF"/>
    <w:rPr>
      <w:rFonts w:ascii="Times New Roman" w:eastAsiaTheme="majorEastAsia" w:hAnsi="Times New Roman" w:cstheme="majorBidi"/>
      <w:b/>
      <w:smallCaps/>
      <w:sz w:val="28"/>
      <w:szCs w:val="32"/>
    </w:rPr>
  </w:style>
  <w:style w:type="character" w:customStyle="1" w:styleId="Heading2Char">
    <w:name w:val="Heading 2 Char"/>
    <w:basedOn w:val="DefaultParagraphFont"/>
    <w:link w:val="Heading2"/>
    <w:uiPriority w:val="9"/>
    <w:rsid w:val="001919AF"/>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919AF"/>
    <w:rPr>
      <w:rFonts w:ascii="Times New Roman" w:eastAsiaTheme="majorEastAsia" w:hAnsi="Times New Roman" w:cstheme="majorBidi"/>
      <w:b/>
      <w:szCs w:val="24"/>
    </w:rPr>
  </w:style>
  <w:style w:type="numbering" w:customStyle="1" w:styleId="NoList1">
    <w:name w:val="No List1"/>
    <w:next w:val="NoList"/>
    <w:uiPriority w:val="99"/>
    <w:semiHidden/>
    <w:unhideWhenUsed/>
    <w:rsid w:val="001919AF"/>
  </w:style>
  <w:style w:type="paragraph" w:styleId="Title">
    <w:name w:val="Title"/>
    <w:basedOn w:val="Normal"/>
    <w:next w:val="Normal"/>
    <w:link w:val="TitleChar"/>
    <w:uiPriority w:val="10"/>
    <w:qFormat/>
    <w:rsid w:val="001919AF"/>
    <w:pPr>
      <w:spacing w:after="0" w:line="312" w:lineRule="auto"/>
      <w:contextualSpacing/>
      <w:jc w:val="center"/>
    </w:pPr>
    <w:rPr>
      <w:rFonts w:ascii="Times New Roman" w:eastAsiaTheme="majorEastAsia" w:hAnsi="Times New Roman" w:cstheme="majorBidi"/>
      <w:b/>
      <w:caps/>
      <w:spacing w:val="-10"/>
      <w:kern w:val="28"/>
      <w:sz w:val="32"/>
      <w:szCs w:val="56"/>
    </w:rPr>
  </w:style>
  <w:style w:type="character" w:customStyle="1" w:styleId="TitleChar">
    <w:name w:val="Title Char"/>
    <w:basedOn w:val="DefaultParagraphFont"/>
    <w:link w:val="Title"/>
    <w:uiPriority w:val="10"/>
    <w:rsid w:val="001919AF"/>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1919AF"/>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919AF"/>
    <w:rPr>
      <w:rFonts w:ascii="Times New Roman" w:hAnsi="Times New Roman"/>
      <w:sz w:val="20"/>
      <w:szCs w:val="20"/>
    </w:rPr>
  </w:style>
  <w:style w:type="character" w:styleId="FootnoteReference">
    <w:name w:val="footnote reference"/>
    <w:basedOn w:val="DefaultParagraphFont"/>
    <w:uiPriority w:val="99"/>
    <w:semiHidden/>
    <w:unhideWhenUsed/>
    <w:rsid w:val="001919AF"/>
    <w:rPr>
      <w:vertAlign w:val="superscript"/>
    </w:rPr>
  </w:style>
  <w:style w:type="table" w:styleId="TableGrid">
    <w:name w:val="Table Grid"/>
    <w:basedOn w:val="TableNormal"/>
    <w:uiPriority w:val="39"/>
    <w:rsid w:val="00191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19A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919AF"/>
    <w:pPr>
      <w:spacing w:before="20" w:after="20" w:line="240" w:lineRule="auto"/>
    </w:pPr>
    <w:rPr>
      <w:rFonts w:ascii="Times New Roman" w:hAnsi="Times New Roman"/>
      <w:bCs/>
      <w:sz w:val="16"/>
    </w:rPr>
  </w:style>
  <w:style w:type="paragraph" w:styleId="ListBullet">
    <w:name w:val="List Bullet"/>
    <w:basedOn w:val="Normal"/>
    <w:uiPriority w:val="99"/>
    <w:unhideWhenUsed/>
    <w:rsid w:val="001919AF"/>
    <w:pPr>
      <w:numPr>
        <w:numId w:val="2"/>
      </w:numPr>
      <w:spacing w:after="120" w:line="312" w:lineRule="auto"/>
      <w:contextualSpacing/>
      <w:jc w:val="both"/>
    </w:pPr>
    <w:rPr>
      <w:rFonts w:ascii="Times New Roman" w:hAnsi="Times New Roman"/>
      <w:sz w:val="21"/>
    </w:rPr>
  </w:style>
  <w:style w:type="paragraph" w:styleId="Header">
    <w:name w:val="header"/>
    <w:basedOn w:val="Normal"/>
    <w:link w:val="HeaderChar"/>
    <w:uiPriority w:val="99"/>
    <w:unhideWhenUsed/>
    <w:rsid w:val="001919AF"/>
    <w:pPr>
      <w:tabs>
        <w:tab w:val="center" w:pos="4513"/>
        <w:tab w:val="right" w:pos="9026"/>
      </w:tabs>
      <w:spacing w:after="0" w:line="240" w:lineRule="auto"/>
      <w:jc w:val="both"/>
    </w:pPr>
    <w:rPr>
      <w:rFonts w:ascii="Times New Roman" w:hAnsi="Times New Roman"/>
      <w:sz w:val="21"/>
    </w:rPr>
  </w:style>
  <w:style w:type="character" w:customStyle="1" w:styleId="HeaderChar">
    <w:name w:val="Header Char"/>
    <w:basedOn w:val="DefaultParagraphFont"/>
    <w:link w:val="Header"/>
    <w:uiPriority w:val="99"/>
    <w:rsid w:val="001919AF"/>
    <w:rPr>
      <w:rFonts w:ascii="Times New Roman" w:hAnsi="Times New Roman"/>
      <w:sz w:val="21"/>
    </w:rPr>
  </w:style>
  <w:style w:type="paragraph" w:styleId="Footer">
    <w:name w:val="footer"/>
    <w:basedOn w:val="Normal"/>
    <w:link w:val="FooterChar"/>
    <w:uiPriority w:val="99"/>
    <w:unhideWhenUsed/>
    <w:rsid w:val="001919AF"/>
    <w:pPr>
      <w:tabs>
        <w:tab w:val="center" w:pos="4513"/>
        <w:tab w:val="right" w:pos="9026"/>
      </w:tabs>
      <w:spacing w:after="0" w:line="240" w:lineRule="auto"/>
      <w:jc w:val="both"/>
    </w:pPr>
    <w:rPr>
      <w:rFonts w:ascii="Times New Roman" w:hAnsi="Times New Roman"/>
      <w:sz w:val="21"/>
    </w:rPr>
  </w:style>
  <w:style w:type="character" w:customStyle="1" w:styleId="FooterChar">
    <w:name w:val="Footer Char"/>
    <w:basedOn w:val="DefaultParagraphFont"/>
    <w:link w:val="Footer"/>
    <w:uiPriority w:val="99"/>
    <w:rsid w:val="001919AF"/>
    <w:rPr>
      <w:rFonts w:ascii="Times New Roman" w:hAnsi="Times New Roman"/>
      <w:sz w:val="21"/>
    </w:rPr>
  </w:style>
  <w:style w:type="paragraph" w:customStyle="1" w:styleId="Approval">
    <w:name w:val="Approval"/>
    <w:basedOn w:val="Normal"/>
    <w:next w:val="Normal"/>
    <w:rsid w:val="001919AF"/>
    <w:pPr>
      <w:spacing w:before="160" w:after="120" w:line="220" w:lineRule="atLeast"/>
      <w:jc w:val="center"/>
    </w:pPr>
    <w:rPr>
      <w:rFonts w:ascii="Times New Roman" w:eastAsia="Times New Roman" w:hAnsi="Times New Roman" w:cs="Times New Roman"/>
      <w:i/>
      <w:szCs w:val="20"/>
    </w:rPr>
  </w:style>
  <w:style w:type="paragraph" w:customStyle="1" w:styleId="ArrHead">
    <w:name w:val="ArrHead"/>
    <w:basedOn w:val="Normal"/>
    <w:rsid w:val="001919AF"/>
    <w:pPr>
      <w:keepNext/>
      <w:tabs>
        <w:tab w:val="right" w:pos="8200"/>
      </w:tabs>
      <w:spacing w:before="480" w:after="120" w:line="220" w:lineRule="atLeast"/>
      <w:jc w:val="center"/>
    </w:pPr>
    <w:rPr>
      <w:rFonts w:ascii="Times New Roman" w:eastAsia="Times New Roman" w:hAnsi="Times New Roman" w:cs="Times New Roman"/>
      <w:caps/>
      <w:sz w:val="28"/>
      <w:szCs w:val="20"/>
    </w:rPr>
  </w:style>
  <w:style w:type="paragraph" w:styleId="BalloonText">
    <w:name w:val="Balloon Text"/>
    <w:basedOn w:val="Normal"/>
    <w:link w:val="BalloonTextChar"/>
    <w:rsid w:val="001919AF"/>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rsid w:val="001919AF"/>
    <w:rPr>
      <w:rFonts w:ascii="Segoe UI" w:eastAsia="Times New Roman" w:hAnsi="Segoe UI" w:cs="Segoe UI"/>
      <w:sz w:val="18"/>
      <w:szCs w:val="18"/>
      <w:lang w:eastAsia="en-GB"/>
    </w:rPr>
  </w:style>
  <w:style w:type="paragraph" w:customStyle="1" w:styleId="Banner">
    <w:name w:val="Banner"/>
    <w:next w:val="Normal"/>
    <w:rsid w:val="001919AF"/>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1919AF"/>
    <w:pPr>
      <w:spacing w:before="120" w:after="120" w:line="220" w:lineRule="atLeast"/>
      <w:jc w:val="both"/>
    </w:pPr>
    <w:rPr>
      <w:rFonts w:ascii="Times New Roman" w:eastAsia="Times New Roman" w:hAnsi="Times New Roman" w:cs="Times New Roman"/>
      <w:b/>
      <w:sz w:val="21"/>
      <w:szCs w:val="20"/>
    </w:rPr>
  </w:style>
  <w:style w:type="paragraph" w:customStyle="1" w:styleId="ColumnHeader">
    <w:name w:val="ColumnHeader"/>
    <w:basedOn w:val="Normal"/>
    <w:rsid w:val="001919AF"/>
    <w:pPr>
      <w:spacing w:before="40" w:after="0" w:line="220" w:lineRule="atLeast"/>
      <w:jc w:val="both"/>
    </w:pPr>
    <w:rPr>
      <w:rFonts w:ascii="Times New Roman" w:eastAsia="Times New Roman" w:hAnsi="Times New Roman" w:cs="Times New Roman"/>
      <w:i/>
      <w:sz w:val="21"/>
      <w:szCs w:val="20"/>
    </w:rPr>
  </w:style>
  <w:style w:type="paragraph" w:customStyle="1" w:styleId="Coming">
    <w:name w:val="Coming"/>
    <w:basedOn w:val="Normal"/>
    <w:next w:val="Normal"/>
    <w:rsid w:val="001919AF"/>
    <w:pPr>
      <w:tabs>
        <w:tab w:val="left" w:pos="3232"/>
        <w:tab w:val="left" w:pos="3629"/>
        <w:tab w:val="right" w:pos="6804"/>
      </w:tabs>
      <w:spacing w:after="0" w:line="220" w:lineRule="atLeast"/>
      <w:ind w:left="1711" w:right="1541" w:hanging="170"/>
      <w:jc w:val="both"/>
    </w:pPr>
    <w:rPr>
      <w:rFonts w:ascii="Times New Roman" w:eastAsia="Times New Roman" w:hAnsi="Times New Roman" w:cs="Times New Roman"/>
      <w:i/>
      <w:sz w:val="21"/>
      <w:szCs w:val="20"/>
    </w:rPr>
  </w:style>
  <w:style w:type="paragraph" w:customStyle="1" w:styleId="ComingC">
    <w:name w:val="ComingC"/>
    <w:basedOn w:val="Coming"/>
    <w:rsid w:val="001919AF"/>
    <w:pPr>
      <w:tabs>
        <w:tab w:val="clear" w:pos="3232"/>
        <w:tab w:val="clear" w:pos="3629"/>
      </w:tabs>
      <w:spacing w:before="80"/>
      <w:ind w:left="1956" w:right="3400"/>
      <w:jc w:val="left"/>
    </w:pPr>
  </w:style>
  <w:style w:type="character" w:styleId="CommentReference">
    <w:name w:val="annotation reference"/>
    <w:semiHidden/>
    <w:rsid w:val="001919AF"/>
    <w:rPr>
      <w:sz w:val="16"/>
      <w:szCs w:val="16"/>
    </w:rPr>
  </w:style>
  <w:style w:type="paragraph" w:styleId="CommentText">
    <w:name w:val="annotation text"/>
    <w:basedOn w:val="Normal"/>
    <w:link w:val="CommentTextChar"/>
    <w:semiHidden/>
    <w:rsid w:val="001919AF"/>
    <w:pPr>
      <w:spacing w:after="0" w:line="220" w:lineRule="atLeast"/>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1919AF"/>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1919AF"/>
    <w:rPr>
      <w:rFonts w:ascii="Times New Roman" w:hAnsi="Times New Roman"/>
      <w:b/>
      <w:bCs/>
    </w:rPr>
  </w:style>
  <w:style w:type="character" w:customStyle="1" w:styleId="CommentSubjectChar">
    <w:name w:val="Comment Subject Char"/>
    <w:basedOn w:val="CommentTextChar"/>
    <w:link w:val="CommentSubject"/>
    <w:rsid w:val="001919AF"/>
    <w:rPr>
      <w:rFonts w:ascii="Times New Roman" w:eastAsia="Times New Roman" w:hAnsi="Times New Roman" w:cs="Times New Roman"/>
      <w:b/>
      <w:bCs/>
      <w:sz w:val="20"/>
      <w:szCs w:val="20"/>
    </w:rPr>
  </w:style>
  <w:style w:type="paragraph" w:customStyle="1" w:styleId="Confirmed">
    <w:name w:val="Confirmed"/>
    <w:basedOn w:val="Normal"/>
    <w:next w:val="Normal"/>
    <w:rsid w:val="001919AF"/>
    <w:pPr>
      <w:spacing w:after="240" w:line="220" w:lineRule="atLeast"/>
      <w:jc w:val="both"/>
    </w:pPr>
    <w:rPr>
      <w:rFonts w:ascii="Times New Roman" w:eastAsia="Times New Roman" w:hAnsi="Times New Roman" w:cs="Times New Roman"/>
      <w:i/>
      <w:sz w:val="21"/>
      <w:szCs w:val="20"/>
    </w:rPr>
  </w:style>
  <w:style w:type="paragraph" w:customStyle="1" w:styleId="Copyright">
    <w:name w:val="Copyright"/>
    <w:basedOn w:val="Normal"/>
    <w:rsid w:val="001919AF"/>
    <w:pPr>
      <w:spacing w:after="80" w:line="240" w:lineRule="auto"/>
    </w:pPr>
    <w:rPr>
      <w:rFonts w:ascii="Times New Roman" w:eastAsia="Times New Roman" w:hAnsi="Times New Roman" w:cs="Times New Roman"/>
      <w:sz w:val="16"/>
      <w:szCs w:val="24"/>
      <w:lang w:eastAsia="en-GB"/>
    </w:rPr>
  </w:style>
  <w:style w:type="paragraph" w:customStyle="1" w:styleId="CopyrightLine">
    <w:name w:val="Copyright Line"/>
    <w:basedOn w:val="Normal"/>
    <w:rsid w:val="001919AF"/>
    <w:pPr>
      <w:spacing w:after="0" w:line="220" w:lineRule="atLeast"/>
      <w:jc w:val="both"/>
    </w:pPr>
    <w:rPr>
      <w:rFonts w:ascii="Times New Roman" w:eastAsia="Times New Roman" w:hAnsi="Times New Roman" w:cs="Times New Roman"/>
      <w:sz w:val="16"/>
      <w:szCs w:val="24"/>
      <w:lang w:eastAsia="en-GB"/>
    </w:rPr>
  </w:style>
  <w:style w:type="paragraph" w:customStyle="1" w:styleId="Correction">
    <w:name w:val="Correction"/>
    <w:next w:val="Normal"/>
    <w:rsid w:val="001919AF"/>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1919AF"/>
    <w:pPr>
      <w:spacing w:before="80" w:after="0" w:line="220" w:lineRule="atLeast"/>
      <w:ind w:left="340"/>
      <w:jc w:val="both"/>
    </w:pPr>
    <w:rPr>
      <w:rFonts w:ascii="Times New Roman" w:eastAsia="Times New Roman" w:hAnsi="Times New Roman" w:cs="Times New Roman"/>
      <w:sz w:val="21"/>
      <w:szCs w:val="20"/>
    </w:rPr>
  </w:style>
  <w:style w:type="paragraph" w:customStyle="1" w:styleId="dept">
    <w:name w:val="dept"/>
    <w:next w:val="Normal"/>
    <w:rsid w:val="001919AF"/>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1919AF"/>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1919AF"/>
    <w:pPr>
      <w:spacing w:after="240" w:line="220" w:lineRule="atLeast"/>
      <w:jc w:val="both"/>
    </w:pPr>
    <w:rPr>
      <w:rFonts w:ascii="Times New Roman" w:eastAsia="Times New Roman" w:hAnsi="Times New Roman" w:cs="Times New Roman"/>
      <w:i/>
      <w:sz w:val="21"/>
      <w:szCs w:val="20"/>
    </w:rPr>
  </w:style>
  <w:style w:type="paragraph" w:customStyle="1" w:styleId="EANote">
    <w:name w:val="EA_Note"/>
    <w:basedOn w:val="Normal"/>
    <w:rsid w:val="001919AF"/>
    <w:pPr>
      <w:keepNext/>
      <w:spacing w:after="120" w:line="220" w:lineRule="atLeast"/>
      <w:jc w:val="center"/>
    </w:pPr>
    <w:rPr>
      <w:rFonts w:ascii="Times New Roman" w:eastAsia="Times New Roman" w:hAnsi="Times New Roman" w:cs="Times New Roman"/>
      <w:b/>
      <w:sz w:val="21"/>
      <w:szCs w:val="20"/>
    </w:rPr>
  </w:style>
  <w:style w:type="paragraph" w:customStyle="1" w:styleId="EANotenote">
    <w:name w:val="EA_Note_note"/>
    <w:basedOn w:val="Normal"/>
    <w:next w:val="Normal"/>
    <w:rsid w:val="001919AF"/>
    <w:pPr>
      <w:spacing w:after="240" w:line="220" w:lineRule="atLeast"/>
      <w:jc w:val="center"/>
    </w:pPr>
    <w:rPr>
      <w:rFonts w:ascii="Times New Roman" w:eastAsia="Times New Roman" w:hAnsi="Times New Roman" w:cs="Times New Roman"/>
      <w:i/>
      <w:sz w:val="21"/>
      <w:szCs w:val="20"/>
    </w:rPr>
  </w:style>
  <w:style w:type="paragraph" w:customStyle="1" w:styleId="FootnoteCont">
    <w:name w:val="Footnote Cont"/>
    <w:basedOn w:val="FootnoteText"/>
    <w:rsid w:val="001919AF"/>
    <w:pPr>
      <w:spacing w:line="180" w:lineRule="exact"/>
      <w:ind w:left="340"/>
    </w:pPr>
    <w:rPr>
      <w:rFonts w:eastAsia="Times New Roman" w:cs="Times New Roman"/>
      <w:sz w:val="16"/>
    </w:rPr>
  </w:style>
  <w:style w:type="paragraph" w:customStyle="1" w:styleId="FormHeading">
    <w:name w:val="FormHeading"/>
    <w:rsid w:val="001919AF"/>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1919AF"/>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1919AF"/>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1919AF"/>
    <w:pPr>
      <w:keepNext/>
      <w:spacing w:before="320" w:after="0" w:line="220" w:lineRule="atLeast"/>
      <w:jc w:val="both"/>
    </w:pPr>
    <w:rPr>
      <w:rFonts w:ascii="Times New Roman" w:eastAsia="Times New Roman" w:hAnsi="Times New Roman" w:cs="Times New Roman"/>
      <w:b/>
      <w:sz w:val="21"/>
      <w:szCs w:val="20"/>
    </w:rPr>
  </w:style>
  <w:style w:type="paragraph" w:customStyle="1" w:styleId="H2">
    <w:name w:val="H2"/>
    <w:basedOn w:val="Heading2"/>
    <w:next w:val="Normal"/>
    <w:rsid w:val="001919AF"/>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1919AF"/>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1919AF"/>
    <w:rPr>
      <w:color w:val="auto"/>
      <w:u w:val="none"/>
    </w:rPr>
  </w:style>
  <w:style w:type="paragraph" w:customStyle="1" w:styleId="Interpretation">
    <w:name w:val="Interpretation"/>
    <w:basedOn w:val="Normal"/>
    <w:next w:val="Normal"/>
    <w:rsid w:val="001919AF"/>
    <w:pPr>
      <w:spacing w:before="360" w:after="0" w:line="220" w:lineRule="atLeast"/>
      <w:jc w:val="both"/>
    </w:pPr>
    <w:rPr>
      <w:rFonts w:ascii="Times New Roman" w:eastAsia="Times New Roman" w:hAnsi="Times New Roman" w:cs="Times New Roman"/>
      <w:sz w:val="21"/>
      <w:szCs w:val="20"/>
    </w:rPr>
  </w:style>
  <w:style w:type="paragraph" w:customStyle="1" w:styleId="Laid">
    <w:name w:val="Laid"/>
    <w:basedOn w:val="Normal"/>
    <w:next w:val="Coming"/>
    <w:rsid w:val="001919AF"/>
    <w:pPr>
      <w:tabs>
        <w:tab w:val="right" w:pos="6804"/>
      </w:tabs>
      <w:spacing w:after="120" w:line="220" w:lineRule="atLeast"/>
      <w:ind w:left="1541" w:right="1541"/>
      <w:jc w:val="both"/>
    </w:pPr>
    <w:rPr>
      <w:rFonts w:ascii="Times New Roman" w:eastAsia="Times New Roman" w:hAnsi="Times New Roman" w:cs="Times New Roman"/>
      <w:i/>
      <w:sz w:val="21"/>
      <w:szCs w:val="20"/>
    </w:rPr>
  </w:style>
  <w:style w:type="paragraph" w:customStyle="1" w:styleId="Laidbefore">
    <w:name w:val="Laid before"/>
    <w:basedOn w:val="Approval"/>
    <w:next w:val="Normal"/>
    <w:rsid w:val="001919AF"/>
  </w:style>
  <w:style w:type="paragraph" w:customStyle="1" w:styleId="LaidDraft">
    <w:name w:val="LaidDraft"/>
    <w:basedOn w:val="Approval"/>
    <w:next w:val="Normal"/>
    <w:rsid w:val="001919AF"/>
  </w:style>
  <w:style w:type="paragraph" w:customStyle="1" w:styleId="LegSeal">
    <w:name w:val="LegSeal"/>
    <w:next w:val="Normal"/>
    <w:rsid w:val="001919AF"/>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1919AF"/>
    <w:pPr>
      <w:keepLines/>
      <w:tabs>
        <w:tab w:val="left" w:pos="576"/>
        <w:tab w:val="right" w:pos="8280"/>
      </w:tabs>
      <w:spacing w:after="40" w:line="240" w:lineRule="auto"/>
      <w:ind w:left="576" w:right="720" w:hanging="576"/>
      <w:jc w:val="both"/>
    </w:pPr>
    <w:rPr>
      <w:rFonts w:ascii="Times New Roman" w:eastAsia="Times New Roman" w:hAnsi="Times New Roman" w:cs="Times New Roman"/>
      <w:sz w:val="21"/>
      <w:szCs w:val="20"/>
    </w:rPr>
  </w:style>
  <w:style w:type="paragraph" w:customStyle="1" w:styleId="lineseparator">
    <w:name w:val="lineseparator"/>
    <w:basedOn w:val="TOC9"/>
    <w:rsid w:val="001919AF"/>
    <w:pPr>
      <w:pBdr>
        <w:bottom w:val="single" w:sz="4" w:space="1" w:color="auto"/>
      </w:pBdr>
      <w:spacing w:before="240" w:after="480"/>
      <w:ind w:left="2400" w:right="2400"/>
    </w:pPr>
  </w:style>
  <w:style w:type="paragraph" w:customStyle="1" w:styleId="linespace">
    <w:name w:val="linespace"/>
    <w:rsid w:val="001919AF"/>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1919AF"/>
    <w:pPr>
      <w:spacing w:before="80" w:after="0" w:line="220" w:lineRule="atLeast"/>
      <w:ind w:left="737" w:hanging="397"/>
      <w:jc w:val="both"/>
    </w:pPr>
    <w:rPr>
      <w:rFonts w:ascii="Times New Roman" w:eastAsia="Times New Roman" w:hAnsi="Times New Roman" w:cs="Times New Roman"/>
      <w:sz w:val="21"/>
      <w:szCs w:val="20"/>
    </w:rPr>
  </w:style>
  <w:style w:type="paragraph" w:customStyle="1" w:styleId="List1Cont">
    <w:name w:val="List1 Cont"/>
    <w:basedOn w:val="List1"/>
    <w:rsid w:val="001919AF"/>
    <w:pPr>
      <w:ind w:firstLine="0"/>
    </w:pPr>
  </w:style>
  <w:style w:type="paragraph" w:customStyle="1" w:styleId="LQT1">
    <w:name w:val="LQT1"/>
    <w:basedOn w:val="Normal"/>
    <w:rsid w:val="001919AF"/>
    <w:pPr>
      <w:spacing w:before="160" w:after="0" w:line="220" w:lineRule="atLeast"/>
      <w:ind w:left="567"/>
      <w:jc w:val="both"/>
    </w:pPr>
    <w:rPr>
      <w:rFonts w:ascii="Times New Roman" w:eastAsia="Times New Roman" w:hAnsi="Times New Roman" w:cs="Times New Roman"/>
      <w:sz w:val="21"/>
      <w:szCs w:val="20"/>
    </w:rPr>
  </w:style>
  <w:style w:type="paragraph" w:customStyle="1" w:styleId="LQT2">
    <w:name w:val="LQT2"/>
    <w:basedOn w:val="LQT1"/>
    <w:rsid w:val="001919AF"/>
    <w:pPr>
      <w:spacing w:before="80"/>
    </w:pPr>
  </w:style>
  <w:style w:type="paragraph" w:customStyle="1" w:styleId="LQDefPara">
    <w:name w:val="LQ Def Para"/>
    <w:basedOn w:val="LQT2"/>
    <w:rsid w:val="001919AF"/>
    <w:pPr>
      <w:ind w:left="907"/>
    </w:pPr>
  </w:style>
  <w:style w:type="paragraph" w:customStyle="1" w:styleId="LQArrHead">
    <w:name w:val="LQArrHead"/>
    <w:basedOn w:val="ArrHead"/>
    <w:next w:val="Normal"/>
    <w:rsid w:val="001919AF"/>
    <w:pPr>
      <w:ind w:left="567"/>
    </w:pPr>
    <w:rPr>
      <w:caps w:val="0"/>
    </w:rPr>
  </w:style>
  <w:style w:type="paragraph" w:customStyle="1" w:styleId="LQDisplayItem">
    <w:name w:val="LQDisplayItem"/>
    <w:basedOn w:val="DisplayItem"/>
    <w:rsid w:val="001919AF"/>
    <w:pPr>
      <w:ind w:left="567"/>
    </w:pPr>
  </w:style>
  <w:style w:type="paragraph" w:customStyle="1" w:styleId="LQH1">
    <w:name w:val="LQH1"/>
    <w:basedOn w:val="H1"/>
    <w:next w:val="Normal"/>
    <w:rsid w:val="001919AF"/>
    <w:pPr>
      <w:ind w:left="567"/>
    </w:pPr>
  </w:style>
  <w:style w:type="paragraph" w:customStyle="1" w:styleId="LQH2">
    <w:name w:val="LQH2"/>
    <w:basedOn w:val="H2"/>
    <w:next w:val="Normal"/>
    <w:rsid w:val="001919AF"/>
    <w:pPr>
      <w:ind w:left="737"/>
    </w:pPr>
  </w:style>
  <w:style w:type="paragraph" w:customStyle="1" w:styleId="LQH3">
    <w:name w:val="LQH3"/>
    <w:basedOn w:val="H3"/>
    <w:next w:val="Normal"/>
    <w:rsid w:val="001919AF"/>
    <w:pPr>
      <w:ind w:left="907"/>
    </w:pPr>
  </w:style>
  <w:style w:type="paragraph" w:customStyle="1" w:styleId="LQList1">
    <w:name w:val="LQList1"/>
    <w:basedOn w:val="List1"/>
    <w:rsid w:val="001919AF"/>
    <w:pPr>
      <w:ind w:left="1304"/>
    </w:pPr>
  </w:style>
  <w:style w:type="paragraph" w:customStyle="1" w:styleId="LQList1Cont">
    <w:name w:val="LQList1 Cont"/>
    <w:basedOn w:val="List1Cont"/>
    <w:rsid w:val="001919AF"/>
    <w:pPr>
      <w:ind w:left="1304"/>
    </w:pPr>
  </w:style>
  <w:style w:type="paragraph" w:customStyle="1" w:styleId="LQN1">
    <w:name w:val="LQN1"/>
    <w:basedOn w:val="Normal"/>
    <w:rsid w:val="001919AF"/>
    <w:pPr>
      <w:spacing w:before="160" w:after="0" w:line="220" w:lineRule="atLeast"/>
      <w:ind w:left="567" w:firstLine="170"/>
      <w:jc w:val="both"/>
    </w:pPr>
    <w:rPr>
      <w:rFonts w:ascii="Times New Roman" w:eastAsia="Times New Roman" w:hAnsi="Times New Roman" w:cs="Times New Roman"/>
      <w:sz w:val="21"/>
      <w:szCs w:val="20"/>
    </w:rPr>
  </w:style>
  <w:style w:type="paragraph" w:customStyle="1" w:styleId="LQN2">
    <w:name w:val="LQN2"/>
    <w:basedOn w:val="LQN1"/>
    <w:rsid w:val="001919AF"/>
    <w:pPr>
      <w:spacing w:before="80"/>
    </w:pPr>
  </w:style>
  <w:style w:type="paragraph" w:customStyle="1" w:styleId="LQN3">
    <w:name w:val="LQN3"/>
    <w:basedOn w:val="LQN2"/>
    <w:rsid w:val="001919AF"/>
    <w:pPr>
      <w:tabs>
        <w:tab w:val="left" w:pos="1304"/>
      </w:tabs>
      <w:ind w:left="1304" w:hanging="397"/>
    </w:pPr>
  </w:style>
  <w:style w:type="paragraph" w:customStyle="1" w:styleId="LQN3-N4">
    <w:name w:val="LQN3-N4"/>
    <w:basedOn w:val="LQN3"/>
    <w:next w:val="Normal"/>
    <w:rsid w:val="001919AF"/>
    <w:pPr>
      <w:tabs>
        <w:tab w:val="clear" w:pos="1304"/>
        <w:tab w:val="right" w:pos="1588"/>
        <w:tab w:val="left" w:pos="1701"/>
      </w:tabs>
      <w:ind w:left="1701" w:hanging="794"/>
    </w:pPr>
  </w:style>
  <w:style w:type="paragraph" w:customStyle="1" w:styleId="LQN4">
    <w:name w:val="LQN4"/>
    <w:basedOn w:val="LQN3"/>
    <w:rsid w:val="001919AF"/>
    <w:pPr>
      <w:tabs>
        <w:tab w:val="clear" w:pos="1304"/>
        <w:tab w:val="right" w:pos="1588"/>
        <w:tab w:val="left" w:pos="1701"/>
      </w:tabs>
      <w:ind w:left="1701" w:hanging="1701"/>
    </w:pPr>
  </w:style>
  <w:style w:type="paragraph" w:customStyle="1" w:styleId="LQN4-N5">
    <w:name w:val="LQN4-N5"/>
    <w:basedOn w:val="LQN4"/>
    <w:next w:val="Normal"/>
    <w:rsid w:val="001919AF"/>
    <w:pPr>
      <w:tabs>
        <w:tab w:val="left" w:pos="2268"/>
      </w:tabs>
      <w:ind w:left="2268" w:hanging="2268"/>
    </w:pPr>
  </w:style>
  <w:style w:type="paragraph" w:customStyle="1" w:styleId="LQN5">
    <w:name w:val="LQN5"/>
    <w:basedOn w:val="LQN4"/>
    <w:rsid w:val="001919AF"/>
    <w:pPr>
      <w:tabs>
        <w:tab w:val="clear" w:pos="1588"/>
        <w:tab w:val="clear" w:pos="1701"/>
        <w:tab w:val="left" w:pos="2268"/>
      </w:tabs>
      <w:ind w:left="2268" w:hanging="567"/>
    </w:pPr>
  </w:style>
  <w:style w:type="paragraph" w:customStyle="1" w:styleId="LQpart">
    <w:name w:val="LQpart"/>
    <w:basedOn w:val="Normal"/>
    <w:next w:val="Normal"/>
    <w:rsid w:val="001919AF"/>
    <w:pPr>
      <w:keepNext/>
      <w:tabs>
        <w:tab w:val="center" w:pos="4451"/>
        <w:tab w:val="right" w:pos="8335"/>
      </w:tabs>
      <w:spacing w:before="480" w:after="0" w:line="240" w:lineRule="auto"/>
      <w:ind w:left="567"/>
      <w:jc w:val="center"/>
    </w:pPr>
    <w:rPr>
      <w:rFonts w:ascii="Times New Roman" w:eastAsia="Times New Roman" w:hAnsi="Times New Roman" w:cs="Times New Roman"/>
      <w:sz w:val="28"/>
      <w:szCs w:val="20"/>
    </w:rPr>
  </w:style>
  <w:style w:type="paragraph" w:customStyle="1" w:styleId="LQpartHead">
    <w:name w:val="LQpartHead"/>
    <w:basedOn w:val="Normal"/>
    <w:next w:val="LQT1"/>
    <w:rsid w:val="001919AF"/>
    <w:pPr>
      <w:keepNext/>
      <w:tabs>
        <w:tab w:val="center" w:pos="4167"/>
        <w:tab w:val="right" w:pos="8335"/>
      </w:tabs>
      <w:spacing w:before="120" w:after="0" w:line="240" w:lineRule="auto"/>
      <w:ind w:left="567"/>
      <w:jc w:val="center"/>
    </w:pPr>
    <w:rPr>
      <w:rFonts w:ascii="Times New Roman" w:eastAsia="Times New Roman" w:hAnsi="Times New Roman" w:cs="Times New Roman"/>
      <w:sz w:val="24"/>
      <w:szCs w:val="20"/>
    </w:rPr>
  </w:style>
  <w:style w:type="paragraph" w:customStyle="1" w:styleId="LQschedule">
    <w:name w:val="LQschedule"/>
    <w:basedOn w:val="Normal"/>
    <w:next w:val="Normal"/>
    <w:rsid w:val="001919AF"/>
    <w:pPr>
      <w:keepNext/>
      <w:tabs>
        <w:tab w:val="center" w:pos="4451"/>
        <w:tab w:val="right" w:pos="8335"/>
      </w:tabs>
      <w:spacing w:before="480" w:after="120" w:line="240" w:lineRule="auto"/>
      <w:ind w:left="567"/>
      <w:jc w:val="center"/>
    </w:pPr>
    <w:rPr>
      <w:rFonts w:ascii="Times New Roman" w:eastAsia="Times New Roman" w:hAnsi="Times New Roman" w:cs="Times New Roman"/>
      <w:sz w:val="30"/>
      <w:szCs w:val="20"/>
    </w:rPr>
  </w:style>
  <w:style w:type="paragraph" w:customStyle="1" w:styleId="LQscheduleHead">
    <w:name w:val="LQscheduleHead"/>
    <w:basedOn w:val="Normal"/>
    <w:next w:val="LQT1"/>
    <w:rsid w:val="001919AF"/>
    <w:pPr>
      <w:keepNext/>
      <w:tabs>
        <w:tab w:val="center" w:pos="4167"/>
        <w:tab w:val="right" w:pos="8335"/>
      </w:tabs>
      <w:spacing w:before="120" w:after="100" w:line="240" w:lineRule="auto"/>
      <w:ind w:left="567"/>
      <w:jc w:val="center"/>
    </w:pPr>
    <w:rPr>
      <w:rFonts w:ascii="Times New Roman" w:eastAsia="Times New Roman" w:hAnsi="Times New Roman" w:cs="Times New Roman"/>
      <w:sz w:val="28"/>
      <w:szCs w:val="20"/>
    </w:rPr>
  </w:style>
  <w:style w:type="paragraph" w:customStyle="1" w:styleId="LQschedules">
    <w:name w:val="LQschedules"/>
    <w:basedOn w:val="Normal"/>
    <w:rsid w:val="001919AF"/>
    <w:pPr>
      <w:keepNext/>
      <w:spacing w:before="480" w:after="480" w:line="240" w:lineRule="auto"/>
      <w:ind w:left="567"/>
      <w:jc w:val="center"/>
    </w:pPr>
    <w:rPr>
      <w:rFonts w:ascii="Times New Roman" w:eastAsia="Times New Roman" w:hAnsi="Times New Roman" w:cs="Times New Roman"/>
      <w:sz w:val="30"/>
      <w:szCs w:val="20"/>
    </w:rPr>
  </w:style>
  <w:style w:type="paragraph" w:customStyle="1" w:styleId="LQsection">
    <w:name w:val="LQsection"/>
    <w:basedOn w:val="Normal"/>
    <w:next w:val="Normal"/>
    <w:rsid w:val="001919AF"/>
    <w:pPr>
      <w:keepNext/>
      <w:tabs>
        <w:tab w:val="center" w:pos="4451"/>
        <w:tab w:val="right" w:pos="8335"/>
      </w:tabs>
      <w:spacing w:before="80" w:after="0" w:line="240" w:lineRule="auto"/>
      <w:ind w:left="567"/>
      <w:jc w:val="center"/>
    </w:pPr>
    <w:rPr>
      <w:rFonts w:ascii="Times New Roman" w:eastAsia="Times New Roman" w:hAnsi="Times New Roman" w:cs="Times New Roman"/>
      <w:sz w:val="20"/>
      <w:szCs w:val="20"/>
    </w:rPr>
  </w:style>
  <w:style w:type="paragraph" w:customStyle="1" w:styleId="LQsectionHead">
    <w:name w:val="LQsectionHead"/>
    <w:basedOn w:val="Normal"/>
    <w:next w:val="LQT1"/>
    <w:rsid w:val="001919AF"/>
    <w:pPr>
      <w:keepNext/>
      <w:spacing w:before="80" w:after="0" w:line="220" w:lineRule="atLeast"/>
      <w:ind w:left="567"/>
      <w:jc w:val="center"/>
    </w:pPr>
    <w:rPr>
      <w:rFonts w:ascii="Times New Roman" w:eastAsia="Times New Roman" w:hAnsi="Times New Roman" w:cs="Times New Roman"/>
      <w:i/>
      <w:sz w:val="21"/>
      <w:szCs w:val="20"/>
    </w:rPr>
  </w:style>
  <w:style w:type="paragraph" w:customStyle="1" w:styleId="LQSublist1">
    <w:name w:val="LQSublist1"/>
    <w:basedOn w:val="Normal"/>
    <w:rsid w:val="001919AF"/>
    <w:pPr>
      <w:spacing w:before="80" w:after="0" w:line="220" w:lineRule="atLeast"/>
      <w:ind w:left="1701" w:hanging="397"/>
      <w:jc w:val="both"/>
    </w:pPr>
    <w:rPr>
      <w:rFonts w:ascii="Times New Roman" w:eastAsia="Times New Roman" w:hAnsi="Times New Roman" w:cs="Times New Roman"/>
      <w:sz w:val="21"/>
      <w:szCs w:val="20"/>
    </w:rPr>
  </w:style>
  <w:style w:type="paragraph" w:customStyle="1" w:styleId="LQSublist1Cont">
    <w:name w:val="LQSublist1 Cont"/>
    <w:basedOn w:val="Normal"/>
    <w:rsid w:val="001919AF"/>
    <w:pPr>
      <w:spacing w:before="80" w:after="0" w:line="220" w:lineRule="atLeast"/>
      <w:ind w:left="1701"/>
      <w:jc w:val="both"/>
    </w:pPr>
    <w:rPr>
      <w:rFonts w:ascii="Times New Roman" w:eastAsia="Times New Roman" w:hAnsi="Times New Roman" w:cs="Times New Roman"/>
      <w:sz w:val="21"/>
      <w:szCs w:val="20"/>
    </w:rPr>
  </w:style>
  <w:style w:type="paragraph" w:customStyle="1" w:styleId="LQsubPart">
    <w:name w:val="LQsubPart"/>
    <w:basedOn w:val="Normal"/>
    <w:next w:val="Normal"/>
    <w:rsid w:val="001919AF"/>
    <w:pPr>
      <w:keepNext/>
      <w:tabs>
        <w:tab w:val="center" w:pos="4451"/>
        <w:tab w:val="right" w:pos="8335"/>
      </w:tabs>
      <w:spacing w:before="120" w:after="0" w:line="240" w:lineRule="auto"/>
      <w:ind w:left="567"/>
      <w:jc w:val="center"/>
    </w:pPr>
    <w:rPr>
      <w:rFonts w:ascii="Times New Roman" w:eastAsia="Times New Roman" w:hAnsi="Times New Roman" w:cs="Times New Roman"/>
      <w:szCs w:val="20"/>
    </w:rPr>
  </w:style>
  <w:style w:type="paragraph" w:customStyle="1" w:styleId="LQsubPartHead">
    <w:name w:val="LQsubPartHead"/>
    <w:basedOn w:val="Normal"/>
    <w:next w:val="LQT1"/>
    <w:rsid w:val="001919AF"/>
    <w:pPr>
      <w:keepNext/>
      <w:tabs>
        <w:tab w:val="center" w:pos="4167"/>
        <w:tab w:val="right" w:pos="8335"/>
      </w:tabs>
      <w:spacing w:before="120" w:after="0" w:line="240" w:lineRule="auto"/>
      <w:ind w:left="567"/>
      <w:jc w:val="center"/>
    </w:pPr>
    <w:rPr>
      <w:rFonts w:ascii="Times New Roman" w:eastAsia="Times New Roman" w:hAnsi="Times New Roman" w:cs="Times New Roman"/>
      <w:sz w:val="21"/>
      <w:szCs w:val="20"/>
    </w:rPr>
  </w:style>
  <w:style w:type="paragraph" w:customStyle="1" w:styleId="LQsubSection">
    <w:name w:val="LQsubSection"/>
    <w:basedOn w:val="Normal"/>
    <w:next w:val="Normal"/>
    <w:rsid w:val="001919AF"/>
    <w:pPr>
      <w:keepNext/>
      <w:tabs>
        <w:tab w:val="center" w:pos="4451"/>
        <w:tab w:val="right" w:pos="8335"/>
      </w:tabs>
      <w:spacing w:before="80" w:after="0" w:line="240" w:lineRule="auto"/>
      <w:ind w:left="567"/>
      <w:jc w:val="center"/>
    </w:pPr>
    <w:rPr>
      <w:rFonts w:ascii="Times New Roman" w:eastAsia="Times New Roman" w:hAnsi="Times New Roman" w:cs="Times New Roman"/>
      <w:sz w:val="18"/>
      <w:szCs w:val="20"/>
    </w:rPr>
  </w:style>
  <w:style w:type="paragraph" w:customStyle="1" w:styleId="LQsubSectionHead">
    <w:name w:val="LQsubSectionHead"/>
    <w:basedOn w:val="Normal"/>
    <w:next w:val="LQT1"/>
    <w:rsid w:val="001919AF"/>
    <w:pPr>
      <w:keepNext/>
      <w:spacing w:before="40" w:after="0" w:line="220" w:lineRule="atLeast"/>
      <w:ind w:left="567"/>
      <w:jc w:val="center"/>
    </w:pPr>
    <w:rPr>
      <w:rFonts w:ascii="Times New Roman" w:eastAsia="Times New Roman" w:hAnsi="Times New Roman" w:cs="Times New Roman"/>
      <w:i/>
      <w:sz w:val="20"/>
      <w:szCs w:val="20"/>
    </w:rPr>
  </w:style>
  <w:style w:type="paragraph" w:customStyle="1" w:styleId="LQT1Indent">
    <w:name w:val="LQT1 Indent"/>
    <w:basedOn w:val="LQT1"/>
    <w:rsid w:val="001919AF"/>
    <w:pPr>
      <w:ind w:firstLine="170"/>
    </w:pPr>
  </w:style>
  <w:style w:type="paragraph" w:customStyle="1" w:styleId="LQT3">
    <w:name w:val="LQT3"/>
    <w:basedOn w:val="LQT2"/>
    <w:rsid w:val="001919AF"/>
    <w:pPr>
      <w:ind w:left="1304"/>
    </w:pPr>
  </w:style>
  <w:style w:type="paragraph" w:customStyle="1" w:styleId="LQT4">
    <w:name w:val="LQT4"/>
    <w:basedOn w:val="LQT3"/>
    <w:rsid w:val="001919AF"/>
    <w:pPr>
      <w:ind w:left="1701"/>
    </w:pPr>
  </w:style>
  <w:style w:type="paragraph" w:customStyle="1" w:styleId="LQT5">
    <w:name w:val="LQT5"/>
    <w:basedOn w:val="LQT4"/>
    <w:rsid w:val="001919AF"/>
    <w:pPr>
      <w:ind w:left="2268"/>
    </w:pPr>
  </w:style>
  <w:style w:type="paragraph" w:customStyle="1" w:styleId="LQTableCaption">
    <w:name w:val="LQTableCaption"/>
    <w:basedOn w:val="Normal"/>
    <w:next w:val="Normal"/>
    <w:rsid w:val="001919AF"/>
    <w:pPr>
      <w:spacing w:after="120" w:line="220" w:lineRule="atLeast"/>
      <w:ind w:left="567"/>
    </w:pPr>
    <w:rPr>
      <w:rFonts w:ascii="Times New Roman" w:eastAsia="Times New Roman" w:hAnsi="Times New Roman" w:cs="Times New Roman"/>
      <w:b/>
      <w:sz w:val="21"/>
      <w:szCs w:val="20"/>
    </w:rPr>
  </w:style>
  <w:style w:type="paragraph" w:customStyle="1" w:styleId="LQTableFoot">
    <w:name w:val="LQTableFoot"/>
    <w:basedOn w:val="Normal"/>
    <w:rsid w:val="001919AF"/>
    <w:pPr>
      <w:spacing w:before="40" w:after="0" w:line="220" w:lineRule="atLeast"/>
      <w:ind w:left="567"/>
      <w:jc w:val="both"/>
    </w:pPr>
    <w:rPr>
      <w:rFonts w:ascii="Times New Roman" w:eastAsia="Times New Roman" w:hAnsi="Times New Roman" w:cs="Times New Roman"/>
      <w:sz w:val="20"/>
      <w:szCs w:val="20"/>
    </w:rPr>
  </w:style>
  <w:style w:type="paragraph" w:customStyle="1" w:styleId="LQTableNumber">
    <w:name w:val="LQTableNumber"/>
    <w:basedOn w:val="LQTableCaption"/>
    <w:next w:val="LQTableCaption"/>
    <w:rsid w:val="001919AF"/>
    <w:pPr>
      <w:spacing w:before="120"/>
    </w:pPr>
  </w:style>
  <w:style w:type="paragraph" w:customStyle="1" w:styleId="LQTableTopText">
    <w:name w:val="LQTableTopText"/>
    <w:basedOn w:val="Normal"/>
    <w:rsid w:val="001919AF"/>
    <w:pPr>
      <w:spacing w:after="80" w:line="220" w:lineRule="atLeast"/>
      <w:ind w:left="567"/>
      <w:jc w:val="both"/>
    </w:pPr>
    <w:rPr>
      <w:rFonts w:ascii="Times New Roman" w:eastAsia="Times New Roman" w:hAnsi="Times New Roman" w:cs="Times New Roman"/>
      <w:sz w:val="21"/>
      <w:szCs w:val="20"/>
    </w:rPr>
  </w:style>
  <w:style w:type="paragraph" w:styleId="TOC1">
    <w:name w:val="toc 1"/>
    <w:basedOn w:val="Normal"/>
    <w:next w:val="Normal"/>
    <w:uiPriority w:val="39"/>
    <w:rsid w:val="001919AF"/>
    <w:pPr>
      <w:keepNext/>
      <w:tabs>
        <w:tab w:val="right" w:leader="dot" w:pos="9072"/>
      </w:tabs>
      <w:spacing w:after="120" w:line="220" w:lineRule="atLeast"/>
    </w:pPr>
    <w:rPr>
      <w:rFonts w:ascii="Times New Roman" w:eastAsia="Times New Roman" w:hAnsi="Times New Roman" w:cs="Times New Roman"/>
      <w:b/>
      <w:noProof/>
      <w:sz w:val="21"/>
      <w:szCs w:val="20"/>
    </w:rPr>
  </w:style>
  <w:style w:type="paragraph" w:customStyle="1" w:styleId="LQTOC1">
    <w:name w:val="LQTOC 1"/>
    <w:basedOn w:val="TOC1"/>
    <w:next w:val="Normal"/>
    <w:autoRedefine/>
    <w:rsid w:val="001919AF"/>
    <w:pPr>
      <w:ind w:left="567"/>
    </w:pPr>
  </w:style>
  <w:style w:type="paragraph" w:customStyle="1" w:styleId="LQTOC10">
    <w:name w:val="LQTOC 10"/>
    <w:basedOn w:val="TOC1"/>
    <w:next w:val="Normal"/>
    <w:autoRedefine/>
    <w:rsid w:val="001919AF"/>
    <w:pPr>
      <w:ind w:left="567"/>
    </w:pPr>
  </w:style>
  <w:style w:type="paragraph" w:customStyle="1" w:styleId="LQTOC100">
    <w:name w:val="LQTOC 100"/>
    <w:basedOn w:val="Normal"/>
    <w:rsid w:val="001919AF"/>
    <w:pPr>
      <w:keepLines/>
      <w:tabs>
        <w:tab w:val="right" w:pos="1680"/>
        <w:tab w:val="left" w:pos="1800"/>
        <w:tab w:val="left" w:pos="2120"/>
        <w:tab w:val="left" w:pos="2245"/>
        <w:tab w:val="right" w:pos="2364"/>
        <w:tab w:val="left" w:pos="2688"/>
        <w:tab w:val="right" w:pos="8280"/>
      </w:tabs>
      <w:spacing w:after="40" w:line="240" w:lineRule="auto"/>
      <w:ind w:left="3255" w:right="720" w:hanging="2688"/>
    </w:pPr>
    <w:rPr>
      <w:rFonts w:ascii="Times New Roman" w:eastAsia="Times New Roman" w:hAnsi="Times New Roman" w:cs="Times New Roman"/>
      <w:sz w:val="21"/>
      <w:szCs w:val="20"/>
    </w:rPr>
  </w:style>
  <w:style w:type="paragraph" w:customStyle="1" w:styleId="LQTOC11">
    <w:name w:val="LQTOC 11"/>
    <w:basedOn w:val="Normal"/>
    <w:rsid w:val="001919AF"/>
    <w:pPr>
      <w:keepLines/>
      <w:tabs>
        <w:tab w:val="right" w:pos="1680"/>
        <w:tab w:val="left" w:pos="1800"/>
        <w:tab w:val="left" w:pos="2120"/>
        <w:tab w:val="right" w:pos="2245"/>
        <w:tab w:val="left" w:pos="2364"/>
        <w:tab w:val="right" w:pos="8280"/>
      </w:tabs>
      <w:spacing w:after="40" w:line="240" w:lineRule="auto"/>
      <w:ind w:left="2120" w:right="720" w:hanging="2120"/>
    </w:pPr>
    <w:rPr>
      <w:rFonts w:ascii="Times New Roman" w:eastAsia="Times New Roman" w:hAnsi="Times New Roman" w:cs="Times New Roman"/>
      <w:sz w:val="21"/>
      <w:szCs w:val="20"/>
    </w:rPr>
  </w:style>
  <w:style w:type="paragraph" w:customStyle="1" w:styleId="LQTOC12">
    <w:name w:val="LQTOC 12"/>
    <w:basedOn w:val="Normal"/>
    <w:next w:val="LQTOC100"/>
    <w:rsid w:val="001919AF"/>
    <w:pPr>
      <w:keepNext/>
      <w:spacing w:after="240" w:line="240" w:lineRule="auto"/>
      <w:ind w:left="567"/>
      <w:jc w:val="center"/>
    </w:pPr>
    <w:rPr>
      <w:rFonts w:ascii="Times New Roman" w:eastAsia="Times New Roman" w:hAnsi="Times New Roman" w:cs="Times New Roman"/>
      <w:sz w:val="24"/>
      <w:szCs w:val="20"/>
    </w:rPr>
  </w:style>
  <w:style w:type="paragraph" w:styleId="TOC2">
    <w:name w:val="toc 2"/>
    <w:basedOn w:val="Normal"/>
    <w:next w:val="Normal"/>
    <w:uiPriority w:val="39"/>
    <w:rsid w:val="001919AF"/>
    <w:pPr>
      <w:keepNext/>
      <w:tabs>
        <w:tab w:val="right" w:leader="dot" w:pos="9072"/>
      </w:tabs>
      <w:spacing w:after="40" w:line="220" w:lineRule="atLeast"/>
      <w:ind w:left="284"/>
    </w:pPr>
    <w:rPr>
      <w:rFonts w:ascii="Times New Roman" w:eastAsia="Times New Roman" w:hAnsi="Times New Roman" w:cs="Times New Roman"/>
      <w:noProof/>
      <w:sz w:val="21"/>
      <w:szCs w:val="20"/>
    </w:rPr>
  </w:style>
  <w:style w:type="paragraph" w:customStyle="1" w:styleId="LQTOC2">
    <w:name w:val="LQTOC 2"/>
    <w:basedOn w:val="TOC2"/>
    <w:next w:val="Normal"/>
    <w:autoRedefine/>
    <w:rsid w:val="001919AF"/>
    <w:pPr>
      <w:ind w:left="567"/>
    </w:pPr>
  </w:style>
  <w:style w:type="paragraph" w:styleId="TOC3">
    <w:name w:val="toc 3"/>
    <w:basedOn w:val="Normal"/>
    <w:next w:val="Normal"/>
    <w:autoRedefine/>
    <w:semiHidden/>
    <w:rsid w:val="001919AF"/>
    <w:pPr>
      <w:keepNext/>
      <w:tabs>
        <w:tab w:val="right" w:pos="7938"/>
      </w:tabs>
      <w:spacing w:after="40" w:line="220" w:lineRule="atLeast"/>
      <w:jc w:val="center"/>
    </w:pPr>
    <w:rPr>
      <w:rFonts w:ascii="Times New Roman" w:eastAsia="Times New Roman" w:hAnsi="Times New Roman" w:cs="Times New Roman"/>
      <w:noProof/>
      <w:sz w:val="20"/>
      <w:szCs w:val="20"/>
    </w:rPr>
  </w:style>
  <w:style w:type="paragraph" w:customStyle="1" w:styleId="LQTOC3">
    <w:name w:val="LQTOC 3"/>
    <w:basedOn w:val="TOC3"/>
    <w:next w:val="Normal"/>
    <w:autoRedefine/>
    <w:rsid w:val="001919AF"/>
    <w:pPr>
      <w:ind w:left="567"/>
    </w:pPr>
  </w:style>
  <w:style w:type="paragraph" w:styleId="TOC4">
    <w:name w:val="toc 4"/>
    <w:basedOn w:val="Normal"/>
    <w:next w:val="Normal"/>
    <w:autoRedefine/>
    <w:semiHidden/>
    <w:rsid w:val="001919AF"/>
    <w:pPr>
      <w:keepNext/>
      <w:tabs>
        <w:tab w:val="right" w:pos="7938"/>
      </w:tabs>
      <w:spacing w:after="40" w:line="220" w:lineRule="atLeast"/>
      <w:jc w:val="center"/>
    </w:pPr>
    <w:rPr>
      <w:rFonts w:ascii="Times New Roman" w:eastAsia="Times New Roman" w:hAnsi="Times New Roman" w:cs="Times New Roman"/>
      <w:noProof/>
      <w:sz w:val="18"/>
      <w:szCs w:val="20"/>
    </w:rPr>
  </w:style>
  <w:style w:type="paragraph" w:customStyle="1" w:styleId="LQTOC4">
    <w:name w:val="LQTOC 4"/>
    <w:basedOn w:val="TOC4"/>
    <w:next w:val="Normal"/>
    <w:rsid w:val="001919AF"/>
    <w:pPr>
      <w:ind w:left="567"/>
    </w:pPr>
  </w:style>
  <w:style w:type="paragraph" w:styleId="TOC5">
    <w:name w:val="toc 5"/>
    <w:basedOn w:val="Normal"/>
    <w:next w:val="Normal"/>
    <w:autoRedefine/>
    <w:semiHidden/>
    <w:rsid w:val="001919AF"/>
    <w:pPr>
      <w:keepNext/>
      <w:tabs>
        <w:tab w:val="right" w:pos="7938"/>
      </w:tabs>
      <w:spacing w:after="40" w:line="220" w:lineRule="atLeast"/>
      <w:jc w:val="center"/>
    </w:pPr>
    <w:rPr>
      <w:rFonts w:ascii="Times New Roman" w:eastAsia="Times New Roman" w:hAnsi="Times New Roman" w:cs="Times New Roman"/>
      <w:noProof/>
      <w:sz w:val="18"/>
      <w:szCs w:val="20"/>
    </w:rPr>
  </w:style>
  <w:style w:type="paragraph" w:customStyle="1" w:styleId="LQTOC5">
    <w:name w:val="LQTOC 5"/>
    <w:basedOn w:val="TOC5"/>
    <w:next w:val="Normal"/>
    <w:autoRedefine/>
    <w:rsid w:val="001919AF"/>
    <w:pPr>
      <w:ind w:left="567"/>
    </w:pPr>
  </w:style>
  <w:style w:type="paragraph" w:styleId="TOC6">
    <w:name w:val="toc 6"/>
    <w:basedOn w:val="Normal"/>
    <w:next w:val="Normal"/>
    <w:autoRedefine/>
    <w:semiHidden/>
    <w:rsid w:val="001919AF"/>
    <w:pPr>
      <w:keepNext/>
      <w:tabs>
        <w:tab w:val="right" w:pos="7938"/>
      </w:tabs>
      <w:spacing w:after="40" w:line="220" w:lineRule="atLeast"/>
      <w:jc w:val="center"/>
    </w:pPr>
    <w:rPr>
      <w:rFonts w:ascii="Times New Roman" w:eastAsia="Times New Roman" w:hAnsi="Times New Roman" w:cs="Times New Roman"/>
      <w:i/>
      <w:noProof/>
      <w:sz w:val="20"/>
      <w:szCs w:val="20"/>
    </w:rPr>
  </w:style>
  <w:style w:type="paragraph" w:customStyle="1" w:styleId="LQTOC6">
    <w:name w:val="LQTOC 6"/>
    <w:basedOn w:val="TOC6"/>
    <w:next w:val="Normal"/>
    <w:autoRedefine/>
    <w:rsid w:val="001919AF"/>
    <w:pPr>
      <w:ind w:left="567"/>
    </w:pPr>
    <w:rPr>
      <w:i w:val="0"/>
    </w:rPr>
  </w:style>
  <w:style w:type="paragraph" w:customStyle="1" w:styleId="LQTOC9">
    <w:name w:val="LQTOC 9"/>
    <w:basedOn w:val="TOC9"/>
    <w:rsid w:val="001919AF"/>
    <w:pPr>
      <w:tabs>
        <w:tab w:val="left" w:pos="1145"/>
      </w:tabs>
      <w:ind w:left="1145" w:hanging="578"/>
    </w:pPr>
  </w:style>
  <w:style w:type="paragraph" w:customStyle="1" w:styleId="LQTOC9Indent">
    <w:name w:val="LQTOC 9 Indent"/>
    <w:basedOn w:val="Normal"/>
    <w:rsid w:val="001919AF"/>
    <w:pPr>
      <w:keepLines/>
      <w:tabs>
        <w:tab w:val="left" w:pos="1559"/>
        <w:tab w:val="right" w:pos="8277"/>
      </w:tabs>
      <w:spacing w:after="40" w:line="240" w:lineRule="auto"/>
      <w:ind w:left="1559" w:right="720" w:hanging="992"/>
      <w:jc w:val="both"/>
    </w:pPr>
    <w:rPr>
      <w:rFonts w:ascii="Times New Roman" w:eastAsia="Times New Roman" w:hAnsi="Times New Roman" w:cs="Times New Roman"/>
      <w:sz w:val="21"/>
      <w:szCs w:val="20"/>
    </w:rPr>
  </w:style>
  <w:style w:type="paragraph" w:customStyle="1" w:styleId="Made">
    <w:name w:val="Made"/>
    <w:basedOn w:val="Normal"/>
    <w:next w:val="Laid"/>
    <w:link w:val="MadeChar"/>
    <w:rsid w:val="001919AF"/>
    <w:pPr>
      <w:tabs>
        <w:tab w:val="left" w:pos="2438"/>
        <w:tab w:val="left" w:pos="2835"/>
        <w:tab w:val="left" w:pos="3232"/>
        <w:tab w:val="left" w:pos="3629"/>
        <w:tab w:val="right" w:pos="6804"/>
      </w:tabs>
      <w:spacing w:after="120" w:line="220" w:lineRule="atLeast"/>
      <w:ind w:left="1541" w:right="1541"/>
      <w:jc w:val="both"/>
    </w:pPr>
    <w:rPr>
      <w:rFonts w:ascii="Times New Roman" w:eastAsia="Times New Roman" w:hAnsi="Times New Roman" w:cs="Times New Roman"/>
      <w:i/>
      <w:sz w:val="21"/>
      <w:szCs w:val="20"/>
    </w:rPr>
  </w:style>
  <w:style w:type="character" w:customStyle="1" w:styleId="MadeChar">
    <w:name w:val="Made Char"/>
    <w:link w:val="Made"/>
    <w:locked/>
    <w:rsid w:val="001919AF"/>
    <w:rPr>
      <w:rFonts w:ascii="Times New Roman" w:eastAsia="Times New Roman" w:hAnsi="Times New Roman" w:cs="Times New Roman"/>
      <w:i/>
      <w:sz w:val="21"/>
      <w:szCs w:val="20"/>
    </w:rPr>
  </w:style>
  <w:style w:type="paragraph" w:customStyle="1" w:styleId="N1">
    <w:name w:val="N1"/>
    <w:basedOn w:val="Normal"/>
    <w:rsid w:val="001919AF"/>
    <w:pPr>
      <w:numPr>
        <w:numId w:val="3"/>
      </w:numPr>
      <w:spacing w:before="160" w:after="0" w:line="220" w:lineRule="atLeast"/>
      <w:jc w:val="both"/>
    </w:pPr>
    <w:rPr>
      <w:rFonts w:ascii="Times New Roman" w:eastAsia="Times New Roman" w:hAnsi="Times New Roman" w:cs="Times New Roman"/>
      <w:sz w:val="21"/>
      <w:szCs w:val="20"/>
    </w:rPr>
  </w:style>
  <w:style w:type="paragraph" w:customStyle="1" w:styleId="N1legal">
    <w:name w:val="N1legal"/>
    <w:basedOn w:val="Normal"/>
    <w:rsid w:val="001919AF"/>
    <w:pPr>
      <w:spacing w:before="160" w:after="0" w:line="220" w:lineRule="atLeast"/>
      <w:ind w:firstLine="170"/>
      <w:jc w:val="both"/>
    </w:pPr>
    <w:rPr>
      <w:rFonts w:ascii="Times New Roman" w:eastAsia="Times New Roman" w:hAnsi="Times New Roman" w:cs="Times New Roman"/>
      <w:sz w:val="21"/>
      <w:szCs w:val="20"/>
    </w:rPr>
  </w:style>
  <w:style w:type="paragraph" w:customStyle="1" w:styleId="N2">
    <w:name w:val="N2"/>
    <w:basedOn w:val="N1"/>
    <w:rsid w:val="001919AF"/>
    <w:pPr>
      <w:numPr>
        <w:ilvl w:val="1"/>
      </w:numPr>
      <w:spacing w:before="80"/>
    </w:pPr>
  </w:style>
  <w:style w:type="paragraph" w:customStyle="1" w:styleId="N3">
    <w:name w:val="N3"/>
    <w:basedOn w:val="N2"/>
    <w:rsid w:val="001919AF"/>
    <w:pPr>
      <w:numPr>
        <w:ilvl w:val="2"/>
      </w:numPr>
    </w:pPr>
  </w:style>
  <w:style w:type="paragraph" w:customStyle="1" w:styleId="N3-N4">
    <w:name w:val="N3-N4"/>
    <w:basedOn w:val="N3"/>
    <w:next w:val="Normal"/>
    <w:rsid w:val="001919AF"/>
    <w:pPr>
      <w:numPr>
        <w:ilvl w:val="0"/>
        <w:numId w:val="0"/>
      </w:numPr>
      <w:tabs>
        <w:tab w:val="right" w:pos="1020"/>
        <w:tab w:val="left" w:pos="1134"/>
      </w:tabs>
      <w:ind w:left="1134" w:hanging="794"/>
    </w:pPr>
  </w:style>
  <w:style w:type="paragraph" w:customStyle="1" w:styleId="N4">
    <w:name w:val="N4"/>
    <w:basedOn w:val="N3"/>
    <w:rsid w:val="001919AF"/>
    <w:pPr>
      <w:numPr>
        <w:ilvl w:val="3"/>
      </w:numPr>
    </w:pPr>
  </w:style>
  <w:style w:type="paragraph" w:customStyle="1" w:styleId="N4-N5">
    <w:name w:val="N4-N5"/>
    <w:basedOn w:val="N4"/>
    <w:next w:val="Normal"/>
    <w:rsid w:val="001919AF"/>
    <w:pPr>
      <w:numPr>
        <w:ilvl w:val="0"/>
        <w:numId w:val="0"/>
      </w:numPr>
      <w:tabs>
        <w:tab w:val="right" w:pos="1021"/>
        <w:tab w:val="left" w:pos="1134"/>
        <w:tab w:val="left" w:pos="1701"/>
      </w:tabs>
      <w:ind w:left="1701" w:hanging="1701"/>
    </w:pPr>
  </w:style>
  <w:style w:type="paragraph" w:customStyle="1" w:styleId="N5">
    <w:name w:val="N5"/>
    <w:basedOn w:val="N4"/>
    <w:rsid w:val="001919AF"/>
    <w:pPr>
      <w:numPr>
        <w:ilvl w:val="4"/>
      </w:numPr>
    </w:pPr>
  </w:style>
  <w:style w:type="paragraph" w:customStyle="1" w:styleId="Negative">
    <w:name w:val="Negative"/>
    <w:basedOn w:val="Normal"/>
    <w:next w:val="linespace"/>
    <w:rsid w:val="001919AF"/>
    <w:pPr>
      <w:tabs>
        <w:tab w:val="left" w:pos="3232"/>
        <w:tab w:val="left" w:pos="3629"/>
        <w:tab w:val="right" w:pos="6804"/>
      </w:tabs>
      <w:spacing w:before="160" w:after="120" w:line="220" w:lineRule="atLeast"/>
      <w:ind w:left="1712" w:right="1542" w:hanging="170"/>
    </w:pPr>
    <w:rPr>
      <w:rFonts w:ascii="Times New Roman" w:eastAsia="Times New Roman" w:hAnsi="Times New Roman" w:cs="Times New Roman"/>
      <w:i/>
      <w:sz w:val="21"/>
      <w:szCs w:val="20"/>
    </w:rPr>
  </w:style>
  <w:style w:type="paragraph" w:customStyle="1" w:styleId="NLQDefPara">
    <w:name w:val="NLQ Def Para"/>
    <w:basedOn w:val="LQDefPara"/>
    <w:rsid w:val="001919AF"/>
    <w:pPr>
      <w:ind w:left="1474"/>
    </w:pPr>
  </w:style>
  <w:style w:type="paragraph" w:customStyle="1" w:styleId="NLQDisplayItem">
    <w:name w:val="NLQDisplayItem"/>
    <w:basedOn w:val="LQDisplayItem"/>
    <w:rsid w:val="001919AF"/>
    <w:pPr>
      <w:ind w:left="1134"/>
    </w:pPr>
  </w:style>
  <w:style w:type="paragraph" w:customStyle="1" w:styleId="NLQH1">
    <w:name w:val="NLQH1"/>
    <w:basedOn w:val="LQH1"/>
    <w:next w:val="Normal"/>
    <w:rsid w:val="001919AF"/>
    <w:pPr>
      <w:ind w:left="1134"/>
    </w:pPr>
  </w:style>
  <w:style w:type="paragraph" w:customStyle="1" w:styleId="NLQH2">
    <w:name w:val="NLQH2"/>
    <w:basedOn w:val="LQH2"/>
    <w:next w:val="Normal"/>
    <w:rsid w:val="001919AF"/>
    <w:pPr>
      <w:ind w:left="1304"/>
    </w:pPr>
  </w:style>
  <w:style w:type="paragraph" w:customStyle="1" w:styleId="NLQH3">
    <w:name w:val="NLQH3"/>
    <w:basedOn w:val="LQH3"/>
    <w:next w:val="Normal"/>
    <w:rsid w:val="001919AF"/>
    <w:pPr>
      <w:ind w:left="1474"/>
    </w:pPr>
  </w:style>
  <w:style w:type="paragraph" w:customStyle="1" w:styleId="NLQList1">
    <w:name w:val="NLQList1"/>
    <w:basedOn w:val="LQList1"/>
    <w:rsid w:val="001919AF"/>
    <w:pPr>
      <w:ind w:left="1871"/>
    </w:pPr>
  </w:style>
  <w:style w:type="paragraph" w:customStyle="1" w:styleId="NLQList1Cont">
    <w:name w:val="NLQList1 Cont"/>
    <w:basedOn w:val="LQList1Cont"/>
    <w:rsid w:val="001919AF"/>
    <w:pPr>
      <w:ind w:left="1871"/>
    </w:pPr>
  </w:style>
  <w:style w:type="paragraph" w:customStyle="1" w:styleId="NLQN1">
    <w:name w:val="NLQN1"/>
    <w:basedOn w:val="LQN1"/>
    <w:rsid w:val="001919AF"/>
    <w:pPr>
      <w:ind w:left="1134"/>
    </w:pPr>
  </w:style>
  <w:style w:type="paragraph" w:customStyle="1" w:styleId="NLQN2">
    <w:name w:val="NLQN2"/>
    <w:basedOn w:val="LQN2"/>
    <w:rsid w:val="001919AF"/>
    <w:pPr>
      <w:ind w:left="1134"/>
    </w:pPr>
  </w:style>
  <w:style w:type="paragraph" w:customStyle="1" w:styleId="NLQN3">
    <w:name w:val="NLQN3"/>
    <w:basedOn w:val="LQN3"/>
    <w:rsid w:val="001919AF"/>
    <w:pPr>
      <w:ind w:left="1871"/>
    </w:pPr>
  </w:style>
  <w:style w:type="paragraph" w:customStyle="1" w:styleId="NLQN3-N4">
    <w:name w:val="NLQN3-N4"/>
    <w:basedOn w:val="NLQN3"/>
    <w:next w:val="Normal"/>
    <w:rsid w:val="001919AF"/>
    <w:pPr>
      <w:tabs>
        <w:tab w:val="clear" w:pos="1304"/>
        <w:tab w:val="right" w:pos="2155"/>
        <w:tab w:val="left" w:pos="2268"/>
      </w:tabs>
      <w:ind w:left="2268" w:hanging="794"/>
    </w:pPr>
  </w:style>
  <w:style w:type="paragraph" w:customStyle="1" w:styleId="NLQN4">
    <w:name w:val="NLQN4"/>
    <w:basedOn w:val="LQN4"/>
    <w:rsid w:val="001919AF"/>
    <w:pPr>
      <w:tabs>
        <w:tab w:val="clear" w:pos="1588"/>
        <w:tab w:val="clear" w:pos="1701"/>
        <w:tab w:val="right" w:pos="2155"/>
        <w:tab w:val="left" w:pos="2268"/>
      </w:tabs>
      <w:ind w:left="2268"/>
    </w:pPr>
  </w:style>
  <w:style w:type="paragraph" w:customStyle="1" w:styleId="NLQN4-N5">
    <w:name w:val="NLQN4-N5"/>
    <w:basedOn w:val="LQN4-N5"/>
    <w:next w:val="Normal"/>
    <w:rsid w:val="001919AF"/>
    <w:pPr>
      <w:tabs>
        <w:tab w:val="clear" w:pos="1588"/>
        <w:tab w:val="clear" w:pos="1701"/>
        <w:tab w:val="right" w:pos="2155"/>
        <w:tab w:val="left" w:pos="2835"/>
      </w:tabs>
      <w:ind w:left="2835" w:hanging="2835"/>
    </w:pPr>
  </w:style>
  <w:style w:type="paragraph" w:customStyle="1" w:styleId="NLQN5">
    <w:name w:val="NLQN5"/>
    <w:basedOn w:val="LQN5"/>
    <w:rsid w:val="001919AF"/>
    <w:pPr>
      <w:ind w:left="2835"/>
    </w:pPr>
  </w:style>
  <w:style w:type="paragraph" w:customStyle="1" w:styleId="NLQpart">
    <w:name w:val="NLQpart"/>
    <w:basedOn w:val="LQpart"/>
    <w:next w:val="Normal"/>
    <w:rsid w:val="001919AF"/>
    <w:pPr>
      <w:tabs>
        <w:tab w:val="clear" w:pos="4451"/>
        <w:tab w:val="center" w:pos="4734"/>
      </w:tabs>
      <w:ind w:left="1134"/>
    </w:pPr>
  </w:style>
  <w:style w:type="paragraph" w:customStyle="1" w:styleId="NLQpartHead">
    <w:name w:val="NLQpartHead"/>
    <w:basedOn w:val="LQpartHead"/>
    <w:next w:val="Normal"/>
    <w:rsid w:val="001919AF"/>
    <w:pPr>
      <w:ind w:left="1134"/>
    </w:pPr>
  </w:style>
  <w:style w:type="paragraph" w:customStyle="1" w:styleId="NLQschedule">
    <w:name w:val="NLQschedule"/>
    <w:basedOn w:val="LQschedule"/>
    <w:next w:val="Normal"/>
    <w:rsid w:val="001919AF"/>
    <w:pPr>
      <w:tabs>
        <w:tab w:val="clear" w:pos="4451"/>
        <w:tab w:val="center" w:pos="4734"/>
      </w:tabs>
      <w:ind w:left="1134"/>
    </w:pPr>
  </w:style>
  <w:style w:type="paragraph" w:customStyle="1" w:styleId="NLQscheduleHead">
    <w:name w:val="NLQscheduleHead"/>
    <w:basedOn w:val="LQscheduleHead"/>
    <w:next w:val="Normal"/>
    <w:rsid w:val="001919AF"/>
    <w:pPr>
      <w:ind w:left="1134"/>
    </w:pPr>
  </w:style>
  <w:style w:type="paragraph" w:customStyle="1" w:styleId="NLQschedules">
    <w:name w:val="NLQschedules"/>
    <w:basedOn w:val="Normal"/>
    <w:rsid w:val="001919AF"/>
    <w:pPr>
      <w:keepNext/>
      <w:spacing w:before="480" w:after="480" w:line="240" w:lineRule="auto"/>
      <w:ind w:left="1134"/>
      <w:jc w:val="center"/>
    </w:pPr>
    <w:rPr>
      <w:rFonts w:ascii="Times New Roman" w:eastAsia="Times New Roman" w:hAnsi="Times New Roman" w:cs="Times New Roman"/>
      <w:sz w:val="30"/>
      <w:szCs w:val="20"/>
    </w:rPr>
  </w:style>
  <w:style w:type="paragraph" w:customStyle="1" w:styleId="NLQsection">
    <w:name w:val="NLQsection"/>
    <w:basedOn w:val="LQsection"/>
    <w:next w:val="Normal"/>
    <w:rsid w:val="001919AF"/>
    <w:pPr>
      <w:tabs>
        <w:tab w:val="clear" w:pos="4451"/>
        <w:tab w:val="center" w:pos="4734"/>
      </w:tabs>
      <w:ind w:left="1134"/>
    </w:pPr>
  </w:style>
  <w:style w:type="paragraph" w:customStyle="1" w:styleId="NLQsectionHead">
    <w:name w:val="NLQsectionHead"/>
    <w:basedOn w:val="LQsectionHead"/>
    <w:next w:val="Normal"/>
    <w:rsid w:val="001919AF"/>
    <w:pPr>
      <w:ind w:left="1134"/>
    </w:pPr>
  </w:style>
  <w:style w:type="paragraph" w:customStyle="1" w:styleId="NLQSublist1">
    <w:name w:val="NLQSublist1"/>
    <w:basedOn w:val="LQSublist1"/>
    <w:rsid w:val="001919AF"/>
    <w:pPr>
      <w:ind w:left="2308"/>
    </w:pPr>
  </w:style>
  <w:style w:type="paragraph" w:customStyle="1" w:styleId="NLQSublist1Cont">
    <w:name w:val="NLQSublist1 Cont"/>
    <w:basedOn w:val="LQSublist1Cont"/>
    <w:rsid w:val="001919AF"/>
    <w:pPr>
      <w:ind w:left="2308"/>
    </w:pPr>
  </w:style>
  <w:style w:type="paragraph" w:customStyle="1" w:styleId="NLQsubPart">
    <w:name w:val="NLQsubPart"/>
    <w:basedOn w:val="LQsubPart"/>
    <w:next w:val="Normal"/>
    <w:rsid w:val="001919AF"/>
    <w:pPr>
      <w:tabs>
        <w:tab w:val="clear" w:pos="4451"/>
        <w:tab w:val="center" w:pos="4734"/>
      </w:tabs>
      <w:ind w:left="1134"/>
    </w:pPr>
  </w:style>
  <w:style w:type="paragraph" w:customStyle="1" w:styleId="NLQsubPartHead">
    <w:name w:val="NLQsubPartHead"/>
    <w:basedOn w:val="LQsubPartHead"/>
    <w:next w:val="Normal"/>
    <w:rsid w:val="001919AF"/>
    <w:pPr>
      <w:ind w:left="1134"/>
    </w:pPr>
  </w:style>
  <w:style w:type="paragraph" w:customStyle="1" w:styleId="NLQsubSection">
    <w:name w:val="NLQsubSection"/>
    <w:basedOn w:val="LQsubSection"/>
    <w:next w:val="Normal"/>
    <w:rsid w:val="001919AF"/>
    <w:pPr>
      <w:tabs>
        <w:tab w:val="clear" w:pos="4451"/>
        <w:tab w:val="center" w:pos="4734"/>
      </w:tabs>
      <w:ind w:left="1134"/>
    </w:pPr>
  </w:style>
  <w:style w:type="paragraph" w:customStyle="1" w:styleId="NLQsubSectionHead">
    <w:name w:val="NLQsubSectionHead"/>
    <w:basedOn w:val="LQsubSectionHead"/>
    <w:next w:val="Normal"/>
    <w:rsid w:val="001919AF"/>
    <w:pPr>
      <w:ind w:left="1134"/>
    </w:pPr>
  </w:style>
  <w:style w:type="paragraph" w:customStyle="1" w:styleId="NLQT1">
    <w:name w:val="NLQT1"/>
    <w:basedOn w:val="LQT1"/>
    <w:rsid w:val="001919AF"/>
    <w:pPr>
      <w:ind w:left="1134"/>
    </w:pPr>
  </w:style>
  <w:style w:type="paragraph" w:customStyle="1" w:styleId="NLQT1Indent">
    <w:name w:val="NLQT1 Indent"/>
    <w:basedOn w:val="LQT1Indent"/>
    <w:rsid w:val="001919AF"/>
    <w:pPr>
      <w:ind w:left="1134"/>
    </w:pPr>
  </w:style>
  <w:style w:type="paragraph" w:customStyle="1" w:styleId="NLQT2">
    <w:name w:val="NLQT2"/>
    <w:basedOn w:val="LQT2"/>
    <w:rsid w:val="001919AF"/>
    <w:pPr>
      <w:ind w:left="1134"/>
    </w:pPr>
  </w:style>
  <w:style w:type="paragraph" w:customStyle="1" w:styleId="NLQT3">
    <w:name w:val="NLQT3"/>
    <w:basedOn w:val="LQT3"/>
    <w:rsid w:val="001919AF"/>
    <w:pPr>
      <w:ind w:left="1871"/>
    </w:pPr>
  </w:style>
  <w:style w:type="paragraph" w:customStyle="1" w:styleId="NLQT4">
    <w:name w:val="NLQT4"/>
    <w:basedOn w:val="LQT4"/>
    <w:rsid w:val="001919AF"/>
    <w:pPr>
      <w:ind w:left="2268"/>
    </w:pPr>
  </w:style>
  <w:style w:type="paragraph" w:customStyle="1" w:styleId="NLQT5">
    <w:name w:val="NLQT5"/>
    <w:basedOn w:val="LQT5"/>
    <w:rsid w:val="001919AF"/>
    <w:pPr>
      <w:ind w:left="2835"/>
    </w:pPr>
  </w:style>
  <w:style w:type="paragraph" w:customStyle="1" w:styleId="NLQTableCaption">
    <w:name w:val="NLQTableCaption"/>
    <w:basedOn w:val="LQTableCaption"/>
    <w:next w:val="Normal"/>
    <w:rsid w:val="001919AF"/>
    <w:pPr>
      <w:ind w:left="1134"/>
    </w:pPr>
  </w:style>
  <w:style w:type="paragraph" w:customStyle="1" w:styleId="NLQTableFoot">
    <w:name w:val="NLQTableFoot"/>
    <w:basedOn w:val="LQTableFoot"/>
    <w:rsid w:val="001919AF"/>
    <w:pPr>
      <w:ind w:left="1134"/>
    </w:pPr>
  </w:style>
  <w:style w:type="paragraph" w:customStyle="1" w:styleId="NLQTableNumber">
    <w:name w:val="NLQTableNumber"/>
    <w:basedOn w:val="LQTableNumber"/>
    <w:rsid w:val="001919AF"/>
    <w:pPr>
      <w:ind w:left="1134"/>
    </w:pPr>
  </w:style>
  <w:style w:type="paragraph" w:customStyle="1" w:styleId="NLQTableTopText">
    <w:name w:val="NLQTableTopText"/>
    <w:basedOn w:val="LQTableTopText"/>
    <w:rsid w:val="001919AF"/>
    <w:pPr>
      <w:ind w:left="1134"/>
    </w:pPr>
  </w:style>
  <w:style w:type="paragraph" w:customStyle="1" w:styleId="Number">
    <w:name w:val="Number"/>
    <w:basedOn w:val="Normal"/>
    <w:next w:val="Normal"/>
    <w:rsid w:val="001919AF"/>
    <w:pPr>
      <w:spacing w:after="320" w:line="240" w:lineRule="auto"/>
      <w:jc w:val="center"/>
    </w:pPr>
    <w:rPr>
      <w:rFonts w:ascii="Times New Roman" w:eastAsia="Times New Roman" w:hAnsi="Times New Roman" w:cs="Times New Roman"/>
      <w:b/>
      <w:sz w:val="32"/>
      <w:szCs w:val="20"/>
    </w:rPr>
  </w:style>
  <w:style w:type="character" w:styleId="PageNumber">
    <w:name w:val="page number"/>
    <w:basedOn w:val="DefaultParagraphFont"/>
    <w:rsid w:val="001919AF"/>
  </w:style>
  <w:style w:type="paragraph" w:customStyle="1" w:styleId="Part">
    <w:name w:val="Part"/>
    <w:basedOn w:val="Normal"/>
    <w:next w:val="Normal"/>
    <w:rsid w:val="001919AF"/>
    <w:pPr>
      <w:keepNext/>
      <w:tabs>
        <w:tab w:val="center" w:pos="4167"/>
        <w:tab w:val="right" w:pos="8335"/>
      </w:tabs>
      <w:spacing w:before="480" w:after="0" w:line="240" w:lineRule="auto"/>
      <w:jc w:val="center"/>
    </w:pPr>
    <w:rPr>
      <w:rFonts w:ascii="Times New Roman" w:eastAsia="Times New Roman" w:hAnsi="Times New Roman" w:cs="Times New Roman"/>
      <w:sz w:val="28"/>
      <w:szCs w:val="20"/>
    </w:rPr>
  </w:style>
  <w:style w:type="paragraph" w:customStyle="1" w:styleId="PartHead">
    <w:name w:val="PartHead"/>
    <w:basedOn w:val="Part"/>
    <w:next w:val="Normal"/>
    <w:rsid w:val="001919AF"/>
    <w:pPr>
      <w:spacing w:before="120"/>
    </w:pPr>
    <w:rPr>
      <w:sz w:val="24"/>
    </w:rPr>
  </w:style>
  <w:style w:type="paragraph" w:customStyle="1" w:styleId="Pre">
    <w:name w:val="Pre"/>
    <w:basedOn w:val="Normal"/>
    <w:rsid w:val="001919AF"/>
    <w:pPr>
      <w:spacing w:before="360" w:after="0" w:line="220" w:lineRule="atLeast"/>
      <w:jc w:val="both"/>
    </w:pPr>
    <w:rPr>
      <w:rFonts w:ascii="Times New Roman" w:eastAsia="Times New Roman" w:hAnsi="Times New Roman" w:cs="Times New Roman"/>
      <w:sz w:val="21"/>
      <w:szCs w:val="20"/>
    </w:rPr>
  </w:style>
  <w:style w:type="paragraph" w:customStyle="1" w:styleId="Price">
    <w:name w:val="Price"/>
    <w:basedOn w:val="Normal"/>
    <w:rsid w:val="001919AF"/>
    <w:pPr>
      <w:spacing w:before="600" w:after="0" w:line="240" w:lineRule="auto"/>
      <w:jc w:val="both"/>
    </w:pPr>
    <w:rPr>
      <w:rFonts w:ascii="Times New Roman" w:eastAsia="Times New Roman" w:hAnsi="Times New Roman" w:cs="Times New Roman"/>
      <w:sz w:val="20"/>
      <w:szCs w:val="20"/>
    </w:rPr>
  </w:style>
  <w:style w:type="paragraph" w:customStyle="1" w:styleId="PrinterDetail">
    <w:name w:val="PrinterDetail"/>
    <w:basedOn w:val="Normal"/>
    <w:rsid w:val="001919AF"/>
    <w:pPr>
      <w:spacing w:before="480" w:after="0" w:line="240" w:lineRule="auto"/>
      <w:jc w:val="both"/>
    </w:pPr>
    <w:rPr>
      <w:rFonts w:ascii="Times New Roman" w:eastAsia="Times New Roman" w:hAnsi="Times New Roman" w:cs="Times New Roman"/>
      <w:sz w:val="14"/>
      <w:szCs w:val="20"/>
    </w:rPr>
  </w:style>
  <w:style w:type="paragraph" w:customStyle="1" w:styleId="QualHead">
    <w:name w:val="QualHead"/>
    <w:basedOn w:val="Normal"/>
    <w:rsid w:val="001919AF"/>
    <w:pPr>
      <w:spacing w:after="0" w:line="220" w:lineRule="atLeast"/>
      <w:jc w:val="center"/>
    </w:pPr>
    <w:rPr>
      <w:rFonts w:ascii="Times New Roman" w:eastAsia="Times New Roman" w:hAnsi="Times New Roman" w:cs="Times New Roman"/>
      <w:sz w:val="21"/>
      <w:szCs w:val="20"/>
    </w:rPr>
  </w:style>
  <w:style w:type="character" w:customStyle="1" w:styleId="Ref">
    <w:name w:val="Ref"/>
    <w:rsid w:val="001919AF"/>
    <w:rPr>
      <w:sz w:val="21"/>
    </w:rPr>
  </w:style>
  <w:style w:type="paragraph" w:customStyle="1" w:styleId="Res">
    <w:name w:val="Res"/>
    <w:basedOn w:val="Pre"/>
    <w:next w:val="Pre"/>
    <w:rsid w:val="001919AF"/>
    <w:rPr>
      <w:b/>
    </w:rPr>
  </w:style>
  <w:style w:type="paragraph" w:customStyle="1" w:styleId="Royal">
    <w:name w:val="Royal"/>
    <w:basedOn w:val="Normal"/>
    <w:next w:val="Pre"/>
    <w:rsid w:val="001919AF"/>
    <w:pPr>
      <w:spacing w:after="220" w:line="220" w:lineRule="atLeast"/>
      <w:jc w:val="center"/>
    </w:pPr>
    <w:rPr>
      <w:rFonts w:ascii="Times New Roman" w:eastAsia="Times New Roman" w:hAnsi="Times New Roman" w:cs="Times New Roman"/>
      <w:sz w:val="21"/>
      <w:szCs w:val="20"/>
    </w:rPr>
  </w:style>
  <w:style w:type="paragraph" w:customStyle="1" w:styleId="Schedule">
    <w:name w:val="Schedule"/>
    <w:basedOn w:val="Normal"/>
    <w:next w:val="Normal"/>
    <w:rsid w:val="001919AF"/>
    <w:pPr>
      <w:keepNext/>
      <w:tabs>
        <w:tab w:val="center" w:pos="4167"/>
        <w:tab w:val="right" w:pos="8335"/>
      </w:tabs>
      <w:spacing w:before="480" w:after="120" w:line="240" w:lineRule="auto"/>
      <w:jc w:val="center"/>
    </w:pPr>
    <w:rPr>
      <w:rFonts w:ascii="Times New Roman" w:eastAsia="Times New Roman" w:hAnsi="Times New Roman" w:cs="Times New Roman"/>
      <w:sz w:val="30"/>
      <w:szCs w:val="20"/>
    </w:rPr>
  </w:style>
  <w:style w:type="paragraph" w:customStyle="1" w:styleId="ScheduleHead">
    <w:name w:val="ScheduleHead"/>
    <w:basedOn w:val="Schedule"/>
    <w:next w:val="Normal"/>
    <w:rsid w:val="001919AF"/>
    <w:pPr>
      <w:spacing w:before="120" w:after="100"/>
    </w:pPr>
    <w:rPr>
      <w:sz w:val="28"/>
    </w:rPr>
  </w:style>
  <w:style w:type="paragraph" w:customStyle="1" w:styleId="Schedules">
    <w:name w:val="Schedules"/>
    <w:basedOn w:val="Normal"/>
    <w:rsid w:val="001919AF"/>
    <w:pPr>
      <w:keepNext/>
      <w:spacing w:before="480" w:after="480" w:line="240" w:lineRule="auto"/>
      <w:jc w:val="center"/>
    </w:pPr>
    <w:rPr>
      <w:rFonts w:ascii="Times New Roman" w:eastAsia="Times New Roman" w:hAnsi="Times New Roman" w:cs="Times New Roman"/>
      <w:sz w:val="30"/>
      <w:szCs w:val="20"/>
    </w:rPr>
  </w:style>
  <w:style w:type="paragraph" w:customStyle="1" w:styleId="Section">
    <w:name w:val="Section"/>
    <w:basedOn w:val="Normal"/>
    <w:next w:val="Normal"/>
    <w:rsid w:val="001919AF"/>
    <w:pPr>
      <w:keepNext/>
      <w:tabs>
        <w:tab w:val="center" w:pos="4167"/>
        <w:tab w:val="right" w:pos="8335"/>
      </w:tabs>
      <w:spacing w:before="80" w:after="0" w:line="240" w:lineRule="auto"/>
      <w:jc w:val="center"/>
    </w:pPr>
    <w:rPr>
      <w:rFonts w:ascii="Times New Roman" w:eastAsia="Times New Roman" w:hAnsi="Times New Roman" w:cs="Times New Roman"/>
      <w:sz w:val="20"/>
      <w:szCs w:val="20"/>
    </w:rPr>
  </w:style>
  <w:style w:type="paragraph" w:customStyle="1" w:styleId="SectionHead">
    <w:name w:val="SectionHead"/>
    <w:basedOn w:val="Normal"/>
    <w:next w:val="Normal"/>
    <w:rsid w:val="001919AF"/>
    <w:pPr>
      <w:keepNext/>
      <w:spacing w:before="80" w:after="0" w:line="220" w:lineRule="atLeast"/>
      <w:jc w:val="center"/>
    </w:pPr>
    <w:rPr>
      <w:rFonts w:ascii="Times New Roman" w:eastAsia="Times New Roman" w:hAnsi="Times New Roman" w:cs="Times New Roman"/>
      <w:i/>
      <w:sz w:val="21"/>
      <w:szCs w:val="20"/>
    </w:rPr>
  </w:style>
  <w:style w:type="character" w:customStyle="1" w:styleId="SigAdd">
    <w:name w:val="Sig_Add"/>
    <w:basedOn w:val="DefaultParagraphFont"/>
    <w:rsid w:val="001919AF"/>
  </w:style>
  <w:style w:type="character" w:customStyle="1" w:styleId="SigDate">
    <w:name w:val="Sig_Date"/>
    <w:basedOn w:val="DefaultParagraphFont"/>
    <w:rsid w:val="001919AF"/>
  </w:style>
  <w:style w:type="character" w:customStyle="1" w:styleId="Sigsignatory">
    <w:name w:val="Sig_signatory"/>
    <w:basedOn w:val="DefaultParagraphFont"/>
    <w:rsid w:val="001919AF"/>
  </w:style>
  <w:style w:type="character" w:customStyle="1" w:styleId="SigSignee">
    <w:name w:val="Sig_Signee"/>
    <w:rsid w:val="001919AF"/>
    <w:rPr>
      <w:i/>
    </w:rPr>
  </w:style>
  <w:style w:type="character" w:customStyle="1" w:styleId="Sigtitle">
    <w:name w:val="Sig_title"/>
    <w:basedOn w:val="DefaultParagraphFont"/>
    <w:rsid w:val="001919AF"/>
  </w:style>
  <w:style w:type="paragraph" w:customStyle="1" w:styleId="SigBlock">
    <w:name w:val="SigBlock"/>
    <w:basedOn w:val="Normal"/>
    <w:rsid w:val="001919AF"/>
    <w:pPr>
      <w:keepLines/>
      <w:tabs>
        <w:tab w:val="right" w:pos="8280"/>
      </w:tabs>
      <w:spacing w:after="0" w:line="220" w:lineRule="atLeast"/>
    </w:pPr>
    <w:rPr>
      <w:rFonts w:ascii="Times New Roman" w:eastAsia="Times New Roman" w:hAnsi="Times New Roman" w:cs="Times New Roman"/>
      <w:sz w:val="21"/>
      <w:szCs w:val="20"/>
    </w:rPr>
  </w:style>
  <w:style w:type="paragraph" w:styleId="Signature">
    <w:name w:val="Signature"/>
    <w:basedOn w:val="Normal"/>
    <w:link w:val="SignatureChar"/>
    <w:rsid w:val="001919AF"/>
    <w:pPr>
      <w:spacing w:after="0" w:line="220" w:lineRule="atLeast"/>
      <w:ind w:left="4320"/>
      <w:jc w:val="both"/>
    </w:pPr>
    <w:rPr>
      <w:rFonts w:ascii="Times New Roman" w:eastAsia="Times New Roman" w:hAnsi="Times New Roman" w:cs="Times New Roman"/>
      <w:sz w:val="21"/>
      <w:szCs w:val="20"/>
    </w:rPr>
  </w:style>
  <w:style w:type="character" w:customStyle="1" w:styleId="SignatureChar">
    <w:name w:val="Signature Char"/>
    <w:basedOn w:val="DefaultParagraphFont"/>
    <w:link w:val="Signature"/>
    <w:rsid w:val="001919AF"/>
    <w:rPr>
      <w:rFonts w:ascii="Times New Roman" w:eastAsia="Times New Roman" w:hAnsi="Times New Roman" w:cs="Times New Roman"/>
      <w:sz w:val="21"/>
      <w:szCs w:val="20"/>
    </w:rPr>
  </w:style>
  <w:style w:type="paragraph" w:customStyle="1" w:styleId="StraddleHeader">
    <w:name w:val="StraddleHeader"/>
    <w:basedOn w:val="Normal"/>
    <w:rsid w:val="001919AF"/>
    <w:pPr>
      <w:spacing w:before="40" w:after="0" w:line="220" w:lineRule="atLeast"/>
    </w:pPr>
    <w:rPr>
      <w:rFonts w:ascii="Times New Roman" w:eastAsia="Times New Roman" w:hAnsi="Times New Roman" w:cs="Times New Roman"/>
      <w:b/>
      <w:sz w:val="21"/>
      <w:szCs w:val="20"/>
    </w:rPr>
  </w:style>
  <w:style w:type="paragraph" w:customStyle="1" w:styleId="subject">
    <w:name w:val="subject"/>
    <w:basedOn w:val="Normal"/>
    <w:next w:val="Normal"/>
    <w:rsid w:val="001919AF"/>
    <w:pPr>
      <w:spacing w:after="320" w:line="240" w:lineRule="auto"/>
      <w:jc w:val="center"/>
    </w:pPr>
    <w:rPr>
      <w:rFonts w:ascii="Times New Roman" w:eastAsia="Times New Roman" w:hAnsi="Times New Roman" w:cs="Times New Roman"/>
      <w:b/>
      <w:caps/>
      <w:sz w:val="32"/>
      <w:szCs w:val="20"/>
    </w:rPr>
  </w:style>
  <w:style w:type="paragraph" w:customStyle="1" w:styleId="Sublist1">
    <w:name w:val="Sublist1"/>
    <w:basedOn w:val="List1"/>
    <w:rsid w:val="001919AF"/>
    <w:pPr>
      <w:ind w:left="1134"/>
    </w:pPr>
  </w:style>
  <w:style w:type="paragraph" w:customStyle="1" w:styleId="Sublist1Cont">
    <w:name w:val="Sublist1 Cont"/>
    <w:basedOn w:val="Sublist1"/>
    <w:rsid w:val="001919AF"/>
    <w:pPr>
      <w:ind w:firstLine="0"/>
    </w:pPr>
  </w:style>
  <w:style w:type="paragraph" w:customStyle="1" w:styleId="SubPart">
    <w:name w:val="SubPart"/>
    <w:basedOn w:val="PartHead"/>
    <w:next w:val="Normal"/>
    <w:rsid w:val="001919AF"/>
    <w:rPr>
      <w:sz w:val="22"/>
    </w:rPr>
  </w:style>
  <w:style w:type="paragraph" w:customStyle="1" w:styleId="SubPartHead">
    <w:name w:val="SubPartHead"/>
    <w:basedOn w:val="SubPart"/>
    <w:next w:val="Normal"/>
    <w:rsid w:val="001919AF"/>
    <w:rPr>
      <w:sz w:val="21"/>
    </w:rPr>
  </w:style>
  <w:style w:type="paragraph" w:customStyle="1" w:styleId="SubSection">
    <w:name w:val="SubSection"/>
    <w:basedOn w:val="Section"/>
    <w:next w:val="Normal"/>
    <w:rsid w:val="001919AF"/>
    <w:rPr>
      <w:sz w:val="18"/>
    </w:rPr>
  </w:style>
  <w:style w:type="paragraph" w:customStyle="1" w:styleId="SubSectionHead">
    <w:name w:val="SubSectionHead"/>
    <w:basedOn w:val="SectionHead"/>
    <w:next w:val="Normal"/>
    <w:rsid w:val="001919AF"/>
    <w:pPr>
      <w:spacing w:before="40"/>
    </w:pPr>
    <w:rPr>
      <w:sz w:val="20"/>
    </w:rPr>
  </w:style>
  <w:style w:type="paragraph" w:customStyle="1" w:styleId="Subsub">
    <w:name w:val="Subsub"/>
    <w:basedOn w:val="Normal"/>
    <w:rsid w:val="001919AF"/>
    <w:pPr>
      <w:spacing w:after="360" w:line="240" w:lineRule="auto"/>
      <w:jc w:val="center"/>
    </w:pPr>
    <w:rPr>
      <w:rFonts w:ascii="Times New Roman" w:eastAsia="Times New Roman" w:hAnsi="Times New Roman" w:cs="Times New Roman"/>
      <w:b/>
      <w:caps/>
      <w:sz w:val="24"/>
      <w:szCs w:val="20"/>
    </w:rPr>
  </w:style>
  <w:style w:type="paragraph" w:customStyle="1" w:styleId="T1">
    <w:name w:val="T1"/>
    <w:basedOn w:val="Normal"/>
    <w:rsid w:val="001919AF"/>
    <w:pPr>
      <w:spacing w:before="160" w:after="0" w:line="220" w:lineRule="atLeast"/>
      <w:jc w:val="both"/>
    </w:pPr>
    <w:rPr>
      <w:rFonts w:ascii="Times New Roman" w:eastAsia="Times New Roman" w:hAnsi="Times New Roman" w:cs="Times New Roman"/>
      <w:sz w:val="21"/>
      <w:szCs w:val="20"/>
    </w:rPr>
  </w:style>
  <w:style w:type="paragraph" w:customStyle="1" w:styleId="T1Indent">
    <w:name w:val="T1 Indent"/>
    <w:basedOn w:val="T1"/>
    <w:rsid w:val="001919AF"/>
    <w:pPr>
      <w:ind w:firstLine="170"/>
    </w:pPr>
  </w:style>
  <w:style w:type="paragraph" w:customStyle="1" w:styleId="T2">
    <w:name w:val="T2"/>
    <w:basedOn w:val="T1"/>
    <w:rsid w:val="001919AF"/>
    <w:pPr>
      <w:spacing w:before="80"/>
    </w:pPr>
  </w:style>
  <w:style w:type="paragraph" w:customStyle="1" w:styleId="T3">
    <w:name w:val="T3"/>
    <w:basedOn w:val="T2"/>
    <w:rsid w:val="001919AF"/>
    <w:pPr>
      <w:ind w:left="737"/>
    </w:pPr>
  </w:style>
  <w:style w:type="paragraph" w:customStyle="1" w:styleId="T4">
    <w:name w:val="T4"/>
    <w:basedOn w:val="T3"/>
    <w:rsid w:val="001919AF"/>
    <w:pPr>
      <w:ind w:left="1134"/>
    </w:pPr>
  </w:style>
  <w:style w:type="paragraph" w:customStyle="1" w:styleId="T5">
    <w:name w:val="T5"/>
    <w:basedOn w:val="T4"/>
    <w:rsid w:val="001919AF"/>
    <w:pPr>
      <w:ind w:left="1701"/>
    </w:pPr>
  </w:style>
  <w:style w:type="paragraph" w:customStyle="1" w:styleId="TableCaption">
    <w:name w:val="TableCaption"/>
    <w:basedOn w:val="Caption"/>
    <w:next w:val="Normal"/>
    <w:rsid w:val="001919AF"/>
    <w:pPr>
      <w:spacing w:before="0"/>
      <w:jc w:val="left"/>
    </w:pPr>
  </w:style>
  <w:style w:type="paragraph" w:customStyle="1" w:styleId="TableFoot">
    <w:name w:val="TableFoot"/>
    <w:basedOn w:val="Normal"/>
    <w:rsid w:val="001919AF"/>
    <w:pPr>
      <w:spacing w:before="40" w:after="0" w:line="220" w:lineRule="atLeast"/>
      <w:jc w:val="both"/>
    </w:pPr>
    <w:rPr>
      <w:rFonts w:ascii="Times New Roman" w:eastAsia="Times New Roman" w:hAnsi="Times New Roman" w:cs="Times New Roman"/>
      <w:sz w:val="20"/>
      <w:szCs w:val="20"/>
    </w:rPr>
  </w:style>
  <w:style w:type="character" w:customStyle="1" w:styleId="TableFootRef">
    <w:name w:val="TableFootRef"/>
    <w:rsid w:val="001919AF"/>
    <w:rPr>
      <w:vertAlign w:val="superscript"/>
    </w:rPr>
  </w:style>
  <w:style w:type="paragraph" w:customStyle="1" w:styleId="TableNumber">
    <w:name w:val="TableNumber"/>
    <w:basedOn w:val="TableCaption"/>
    <w:next w:val="TableCaption"/>
    <w:rsid w:val="001919AF"/>
    <w:pPr>
      <w:spacing w:before="120"/>
    </w:pPr>
  </w:style>
  <w:style w:type="paragraph" w:customStyle="1" w:styleId="TableText">
    <w:name w:val="TableText"/>
    <w:basedOn w:val="Normal"/>
    <w:rsid w:val="001919AF"/>
    <w:pPr>
      <w:spacing w:before="20" w:after="0" w:line="220" w:lineRule="atLeast"/>
    </w:pPr>
    <w:rPr>
      <w:rFonts w:ascii="Times New Roman" w:eastAsia="Times New Roman" w:hAnsi="Times New Roman" w:cs="Times New Roman"/>
      <w:sz w:val="21"/>
      <w:szCs w:val="20"/>
    </w:rPr>
  </w:style>
  <w:style w:type="paragraph" w:customStyle="1" w:styleId="TableTopText">
    <w:name w:val="TableTopText"/>
    <w:basedOn w:val="Normal"/>
    <w:rsid w:val="001919AF"/>
    <w:pPr>
      <w:spacing w:after="80" w:line="220" w:lineRule="atLeast"/>
      <w:jc w:val="both"/>
    </w:pPr>
    <w:rPr>
      <w:rFonts w:ascii="Times New Roman" w:eastAsia="Times New Roman" w:hAnsi="Times New Roman" w:cs="Times New Roman"/>
      <w:sz w:val="21"/>
      <w:szCs w:val="20"/>
    </w:rPr>
  </w:style>
  <w:style w:type="paragraph" w:customStyle="1" w:styleId="TOC10">
    <w:name w:val="TOC 10"/>
    <w:basedOn w:val="TOC9"/>
    <w:rsid w:val="001919AF"/>
    <w:pPr>
      <w:tabs>
        <w:tab w:val="clear" w:pos="576"/>
        <w:tab w:val="right" w:pos="1680"/>
        <w:tab w:val="left" w:pos="1800"/>
        <w:tab w:val="left" w:pos="2120"/>
      </w:tabs>
      <w:ind w:left="2120" w:hanging="2120"/>
      <w:jc w:val="left"/>
    </w:pPr>
  </w:style>
  <w:style w:type="paragraph" w:customStyle="1" w:styleId="TOC11">
    <w:name w:val="TOC 11"/>
    <w:basedOn w:val="TOC10"/>
    <w:rsid w:val="001919AF"/>
  </w:style>
  <w:style w:type="paragraph" w:customStyle="1" w:styleId="TOC12">
    <w:name w:val="TOC 12"/>
    <w:next w:val="TOC10"/>
    <w:rsid w:val="001919AF"/>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1919AF"/>
    <w:pPr>
      <w:tabs>
        <w:tab w:val="right" w:pos="7938"/>
      </w:tabs>
      <w:spacing w:before="80" w:after="80" w:line="220" w:lineRule="atLeast"/>
      <w:jc w:val="center"/>
    </w:pPr>
    <w:rPr>
      <w:rFonts w:ascii="Times New Roman" w:eastAsia="Times New Roman" w:hAnsi="Times New Roman" w:cs="Times New Roman"/>
      <w:noProof/>
      <w:sz w:val="25"/>
      <w:szCs w:val="20"/>
    </w:rPr>
  </w:style>
  <w:style w:type="paragraph" w:styleId="TOC8">
    <w:name w:val="toc 8"/>
    <w:basedOn w:val="Normal"/>
    <w:next w:val="Normal"/>
    <w:autoRedefine/>
    <w:semiHidden/>
    <w:rsid w:val="001919AF"/>
    <w:pPr>
      <w:tabs>
        <w:tab w:val="right" w:pos="7938"/>
      </w:tabs>
      <w:spacing w:after="80" w:line="220" w:lineRule="atLeast"/>
      <w:jc w:val="center"/>
    </w:pPr>
    <w:rPr>
      <w:rFonts w:ascii="Times New Roman" w:eastAsia="Times New Roman" w:hAnsi="Times New Roman" w:cs="Times New Roman"/>
      <w:noProof/>
      <w:sz w:val="24"/>
      <w:szCs w:val="20"/>
    </w:rPr>
  </w:style>
  <w:style w:type="paragraph" w:customStyle="1" w:styleId="TOC9Indent">
    <w:name w:val="TOC 9 Indent"/>
    <w:basedOn w:val="Normal"/>
    <w:rsid w:val="001919AF"/>
    <w:pPr>
      <w:keepLines/>
      <w:tabs>
        <w:tab w:val="left" w:pos="992"/>
        <w:tab w:val="right" w:pos="8277"/>
      </w:tabs>
      <w:spacing w:after="40" w:line="240" w:lineRule="auto"/>
      <w:ind w:left="992" w:right="720" w:hanging="992"/>
      <w:jc w:val="both"/>
    </w:pPr>
    <w:rPr>
      <w:rFonts w:ascii="Times New Roman" w:eastAsia="Times New Roman" w:hAnsi="Times New Roman" w:cs="Times New Roman"/>
      <w:sz w:val="21"/>
      <w:szCs w:val="20"/>
    </w:rPr>
  </w:style>
  <w:style w:type="character" w:styleId="UnresolvedMention">
    <w:name w:val="Unresolved Mention"/>
    <w:uiPriority w:val="99"/>
    <w:semiHidden/>
    <w:unhideWhenUsed/>
    <w:rsid w:val="001919AF"/>
    <w:rPr>
      <w:color w:val="605E5C"/>
      <w:shd w:val="clear" w:color="auto" w:fill="E1DFDD"/>
    </w:rPr>
  </w:style>
  <w:style w:type="paragraph" w:customStyle="1" w:styleId="XNote">
    <w:name w:val="X_Note"/>
    <w:basedOn w:val="Normal"/>
    <w:rsid w:val="001919AF"/>
    <w:pPr>
      <w:keepNext/>
      <w:spacing w:after="120" w:line="220" w:lineRule="atLeast"/>
      <w:jc w:val="center"/>
    </w:pPr>
    <w:rPr>
      <w:rFonts w:ascii="Times New Roman" w:eastAsia="Times New Roman" w:hAnsi="Times New Roman" w:cs="Times New Roman"/>
      <w:b/>
      <w:sz w:val="21"/>
      <w:szCs w:val="20"/>
    </w:rPr>
  </w:style>
  <w:style w:type="paragraph" w:customStyle="1" w:styleId="XNotenote">
    <w:name w:val="X_Note_note"/>
    <w:basedOn w:val="Normal"/>
    <w:next w:val="T1"/>
    <w:rsid w:val="001919AF"/>
    <w:pPr>
      <w:keepNext/>
      <w:spacing w:after="120" w:line="220" w:lineRule="atLeast"/>
      <w:jc w:val="center"/>
    </w:pPr>
    <w:rPr>
      <w:rFonts w:ascii="Times New Roman" w:eastAsia="Times New Roman" w:hAnsi="Times New Roman" w:cs="Times New Roman"/>
      <w:i/>
      <w:sz w:val="21"/>
      <w:szCs w:val="20"/>
    </w:rPr>
  </w:style>
  <w:style w:type="paragraph" w:customStyle="1" w:styleId="ListBulletinTable">
    <w:name w:val="List Bullet in Table"/>
    <w:basedOn w:val="ListBullet"/>
    <w:qFormat/>
    <w:rsid w:val="001919AF"/>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919AF"/>
    <w:pPr>
      <w:spacing w:after="120" w:line="312" w:lineRule="auto"/>
      <w:jc w:val="both"/>
    </w:pPr>
    <w:rPr>
      <w:rFonts w:ascii="Times New Roman" w:hAnsi="Times New Roman"/>
      <w:sz w:val="21"/>
    </w:rPr>
  </w:style>
  <w:style w:type="paragraph" w:customStyle="1" w:styleId="Numberedlist">
    <w:name w:val="Numbered list"/>
    <w:basedOn w:val="ListParagraph"/>
    <w:qFormat/>
    <w:rsid w:val="001919AF"/>
    <w:pPr>
      <w:numPr>
        <w:numId w:val="12"/>
      </w:numPr>
      <w:tabs>
        <w:tab w:val="left" w:pos="357"/>
      </w:tabs>
      <w:ind w:left="357" w:hanging="357"/>
    </w:pPr>
  </w:style>
  <w:style w:type="paragraph" w:customStyle="1" w:styleId="Numberedlist-quotas">
    <w:name w:val="Numbered list - quotas"/>
    <w:basedOn w:val="Numberedlist"/>
    <w:qFormat/>
    <w:rsid w:val="001919AF"/>
    <w:pPr>
      <w:numPr>
        <w:numId w:val="11"/>
      </w:numPr>
      <w:ind w:left="357" w:hanging="357"/>
    </w:pPr>
  </w:style>
  <w:style w:type="paragraph" w:customStyle="1" w:styleId="Contents">
    <w:name w:val="Contents"/>
    <w:basedOn w:val="Normal"/>
    <w:qFormat/>
    <w:rsid w:val="001919AF"/>
    <w:pPr>
      <w:spacing w:after="240" w:line="312" w:lineRule="auto"/>
      <w:jc w:val="both"/>
    </w:pPr>
    <w:rPr>
      <w:rFonts w:ascii="Times New Roman" w:hAnsi="Times New Roman"/>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H6263HTYEWN5-1744318314-21114</_dlc_DocId>
    <TaxCatchAll xmlns="7fd9e60a-720a-478c-bf76-b460d35d354e">
      <Value>154</Value>
    </TaxCatchAll>
    <_dlc_DocIdUrl xmlns="7fd9e60a-720a-478c-bf76-b460d35d354e">
      <Url>https://dbis.sharepoint.com/sites/dit/253/_layouts/15/DocIdRedir.aspx?ID=H6263HTYEWN5-1744318314-21114</Url>
      <Description>H6263HTYEWN5-1744318314-21114</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2019-08-13T12:35:01+00:00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92C0-2A2F-4277-A055-4C2F1E536D1F}">
  <ds:schemaRefs>
    <ds:schemaRef ds:uri="http://purl.org/dc/terms/"/>
    <ds:schemaRef ds:uri="http://purl.org/dc/dcmitype/"/>
    <ds:schemaRef ds:uri="http://schemas.microsoft.com/office/2006/metadata/properties"/>
    <ds:schemaRef ds:uri="a8f60570-4bd3-4f2b-950b-a996de8ab151"/>
    <ds:schemaRef ds:uri="http://schemas.microsoft.com/office/2006/documentManagement/types"/>
    <ds:schemaRef ds:uri="c0e5669f-1bcb-499c-94e0-3ccb733d3d13"/>
    <ds:schemaRef ds:uri="b67a7830-db79-4a49-bf27-2aff92a2201a"/>
    <ds:schemaRef ds:uri="c963a4c1-1bb4-49f2-a011-9c776a7eed2a"/>
    <ds:schemaRef ds:uri="2bfa5101-be90-4117-9d9b-90536102b889"/>
    <ds:schemaRef ds:uri="b413c3fd-5a3b-4239-b985-69032e371c04"/>
    <ds:schemaRef ds:uri="a172083e-e40c-4314-b43a-827352a1ed2c"/>
    <ds:schemaRef ds:uri="http://schemas.microsoft.com/office/infopath/2007/PartnerControls"/>
    <ds:schemaRef ds:uri="http://www.w3.org/XML/1998/namespace"/>
    <ds:schemaRef ds:uri="7fd9e60a-720a-478c-bf76-b460d35d354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986B0DD8-9F1F-4771-BE61-CE85173AD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959AE-F20D-41F9-9E03-C141F724085B}">
  <ds:schemaRefs>
    <ds:schemaRef ds:uri="http://schemas.microsoft.com/sharepoint/events"/>
  </ds:schemaRefs>
</ds:datastoreItem>
</file>

<file path=customXml/itemProps4.xml><?xml version="1.0" encoding="utf-8"?>
<ds:datastoreItem xmlns:ds="http://schemas.openxmlformats.org/officeDocument/2006/customXml" ds:itemID="{2891607E-E64E-4E9A-AE7B-0C6CCF5F4D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David (Trade)</dc:creator>
  <cp:keywords/>
  <dc:description/>
  <cp:lastModifiedBy>Siddiki, Shah (Trade)</cp:lastModifiedBy>
  <cp:revision>2</cp:revision>
  <dcterms:created xsi:type="dcterms:W3CDTF">2019-09-06T13:41:00Z</dcterms:created>
  <dcterms:modified xsi:type="dcterms:W3CDTF">2019-09-06T13:41:00Z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fc71c358-9d24-4667-810b-c1c52d9f0394</vt:lpwstr>
  </property>
</Properties>
</file>