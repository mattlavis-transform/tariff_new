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C6BF7" w14:textId="40095EF5" w:rsidR="00382C8C" w:rsidRPr="009A45B4" w:rsidRDefault="00A60ED4">
      <w:pPr>
        <w:jc w:val="center"/>
        <w:rPr>
          <w:b/>
          <w:bCs/>
          <w:sz w:val="32"/>
          <w:szCs w:val="32"/>
          <w:rPrChange w:id="0" w:author="Cantell, Orlando (Trade)" w:date="2019-04-09T09:53:00Z">
            <w:rPr/>
          </w:rPrChange>
        </w:rPr>
      </w:pPr>
      <w:bookmarkStart w:id="1" w:name="_GoBack"/>
      <w:bookmarkEnd w:id="1"/>
      <w:r w:rsidRPr="00780D3A">
        <w:rPr>
          <w:b/>
          <w:bCs/>
          <w:sz w:val="32"/>
          <w:szCs w:val="32"/>
        </w:rPr>
        <w:t xml:space="preserve">The Preferential Tariff implementing the Free Trade Agreement between the United Kingdom of Great Britain and Northern Ireland and the Kingdom of Denmark in respect of the Faroe Islands, </w:t>
      </w:r>
      <w:ins w:id="2" w:author="Cantell, Orlando (Trade)" w:date="2019-04-09T09:53:00Z">
        <w:r w:rsidR="560FFC2F" w:rsidRPr="00780D3A">
          <w:rPr>
            <w:b/>
            <w:bCs/>
            <w:sz w:val="32"/>
            <w:szCs w:val="32"/>
          </w:rPr>
          <w:t xml:space="preserve">signed on 31st January 2019, </w:t>
        </w:r>
      </w:ins>
      <w:r w:rsidRPr="00780D3A">
        <w:rPr>
          <w:b/>
          <w:bCs/>
          <w:sz w:val="32"/>
          <w:szCs w:val="32"/>
        </w:rPr>
        <w:t>version 1.0, dated 28th March 2019</w:t>
      </w:r>
    </w:p>
    <w:p w14:paraId="163C6BF8" w14:textId="77777777" w:rsidR="00382C8C" w:rsidRDefault="00956FCB">
      <w:pPr>
        <w:pStyle w:val="Contents"/>
      </w:pPr>
      <w:r>
        <w:t>PART ONE: Overview</w:t>
      </w:r>
    </w:p>
    <w:p w14:paraId="163C6BF9" w14:textId="77777777" w:rsidR="00382C8C" w:rsidRDefault="00956FCB">
      <w:pPr>
        <w:pStyle w:val="Contents"/>
      </w:pPr>
      <w:r>
        <w:t>PART TWO: UK Preferential Tariff</w:t>
      </w:r>
    </w:p>
    <w:p w14:paraId="163C6BFA" w14:textId="77777777" w:rsidR="00382C8C" w:rsidRDefault="00956FCB">
      <w:pPr>
        <w:pStyle w:val="Contents"/>
      </w:pPr>
      <w:r>
        <w:t>Annex I: Preferential Duty Tariff Table</w:t>
      </w:r>
    </w:p>
    <w:p w14:paraId="163C6BFB" w14:textId="77777777" w:rsidR="00382C8C" w:rsidRDefault="00956FCB">
      <w:pPr>
        <w:pStyle w:val="Contents"/>
      </w:pPr>
      <w:r>
        <w:t>Annex II: Preferential Quota Table</w:t>
      </w:r>
    </w:p>
    <w:p w14:paraId="163C6BFC" w14:textId="77777777" w:rsidR="00382C8C" w:rsidRDefault="00956FCB">
      <w:pPr>
        <w:pStyle w:val="Heading1"/>
      </w:pPr>
      <w:r>
        <w:t>PART ONE: OVERVIEW</w:t>
      </w:r>
    </w:p>
    <w:p w14:paraId="163C6BFD" w14:textId="442022C8" w:rsidR="00382C8C" w:rsidRDefault="00956FCB">
      <w:pPr>
        <w:pStyle w:val="ListParagraph"/>
        <w:numPr>
          <w:ilvl w:val="0"/>
          <w:numId w:val="7"/>
        </w:numPr>
        <w:ind w:left="284" w:hanging="284"/>
      </w:pPr>
      <w:r>
        <w:t xml:space="preserve">This document is the Preferential Tariff Document made under the Customs Tariff (Preferential Trade Arrangements) (EU Exit) Regulations 2019 for the </w:t>
      </w:r>
      <w:r w:rsidR="000142B0">
        <w:t>Free</w:t>
      </w:r>
      <w:r w:rsidR="000142B0" w:rsidRPr="00C97A09">
        <w:t xml:space="preserve"> </w:t>
      </w:r>
      <w:r w:rsidR="000142B0">
        <w:t>Trade</w:t>
      </w:r>
      <w:r w:rsidR="000142B0" w:rsidRPr="00C97A09">
        <w:t xml:space="preserve"> </w:t>
      </w:r>
      <w:r w:rsidR="000142B0">
        <w:t>Agreement</w:t>
      </w:r>
      <w:r w:rsidR="000142B0" w:rsidRPr="00C97A09">
        <w:t xml:space="preserve"> </w:t>
      </w:r>
      <w:r w:rsidR="000142B0">
        <w:t>between</w:t>
      </w:r>
      <w:r w:rsidR="000142B0" w:rsidRPr="00C97A09">
        <w:t xml:space="preserve"> </w:t>
      </w:r>
      <w:r w:rsidR="000142B0">
        <w:t>the</w:t>
      </w:r>
      <w:r w:rsidR="000142B0" w:rsidRPr="00C97A09">
        <w:t xml:space="preserve"> </w:t>
      </w:r>
      <w:r w:rsidR="000142B0">
        <w:t>United</w:t>
      </w:r>
      <w:r w:rsidR="000142B0" w:rsidRPr="00C97A09">
        <w:t xml:space="preserve"> </w:t>
      </w:r>
      <w:r w:rsidR="000142B0">
        <w:t>Kingdom</w:t>
      </w:r>
      <w:r w:rsidR="000142B0" w:rsidRPr="00C97A09">
        <w:t xml:space="preserve"> </w:t>
      </w:r>
      <w:r w:rsidR="000142B0">
        <w:t>of</w:t>
      </w:r>
      <w:r w:rsidR="000142B0" w:rsidRPr="00C97A09">
        <w:t xml:space="preserve"> </w:t>
      </w:r>
      <w:r w:rsidR="000142B0">
        <w:t>Great</w:t>
      </w:r>
      <w:r w:rsidR="000142B0" w:rsidRPr="00C97A09">
        <w:t xml:space="preserve"> </w:t>
      </w:r>
      <w:r w:rsidR="000142B0">
        <w:t>Britain</w:t>
      </w:r>
      <w:r w:rsidR="000142B0" w:rsidRPr="00C97A09">
        <w:t xml:space="preserve"> </w:t>
      </w:r>
      <w:r w:rsidR="000142B0">
        <w:t>and</w:t>
      </w:r>
      <w:r w:rsidR="000142B0" w:rsidRPr="00C97A09">
        <w:t xml:space="preserve"> </w:t>
      </w:r>
      <w:r w:rsidR="000142B0">
        <w:t>Northern</w:t>
      </w:r>
      <w:r w:rsidR="000142B0" w:rsidRPr="00C97A09">
        <w:t xml:space="preserve"> </w:t>
      </w:r>
      <w:r w:rsidR="000142B0">
        <w:t>Ireland</w:t>
      </w:r>
      <w:r w:rsidR="000142B0" w:rsidRPr="00C97A09">
        <w:t xml:space="preserve"> </w:t>
      </w:r>
      <w:r w:rsidR="000142B0">
        <w:t>and</w:t>
      </w:r>
      <w:r w:rsidR="000142B0" w:rsidRPr="00C97A09">
        <w:t xml:space="preserve"> </w:t>
      </w:r>
      <w:r w:rsidR="000142B0">
        <w:t>the</w:t>
      </w:r>
      <w:r w:rsidR="000142B0" w:rsidRPr="00C97A09">
        <w:t xml:space="preserve"> </w:t>
      </w:r>
      <w:r w:rsidR="000142B0">
        <w:t>Kingdom</w:t>
      </w:r>
      <w:r w:rsidR="000142B0" w:rsidRPr="00C97A09">
        <w:t xml:space="preserve"> </w:t>
      </w:r>
      <w:r w:rsidR="000142B0">
        <w:t>of</w:t>
      </w:r>
      <w:r w:rsidR="000142B0" w:rsidRPr="00C97A09">
        <w:t xml:space="preserve"> </w:t>
      </w:r>
      <w:r w:rsidR="000142B0">
        <w:t>Denmark</w:t>
      </w:r>
      <w:r w:rsidR="000142B0" w:rsidRPr="00C97A09">
        <w:t xml:space="preserve"> </w:t>
      </w:r>
      <w:r w:rsidR="000142B0">
        <w:t>in</w:t>
      </w:r>
      <w:r w:rsidR="000142B0" w:rsidRPr="00C97A09">
        <w:t xml:space="preserve"> </w:t>
      </w:r>
      <w:r w:rsidR="000142B0">
        <w:t>respect</w:t>
      </w:r>
      <w:r w:rsidR="000142B0" w:rsidRPr="00C97A09">
        <w:t xml:space="preserve"> </w:t>
      </w:r>
      <w:r w:rsidR="000142B0">
        <w:t>of</w:t>
      </w:r>
      <w:r w:rsidR="000142B0" w:rsidRPr="00C97A09">
        <w:t xml:space="preserve"> </w:t>
      </w:r>
      <w:r w:rsidR="000142B0">
        <w:t>the</w:t>
      </w:r>
      <w:r w:rsidR="000142B0" w:rsidRPr="00C97A09">
        <w:t xml:space="preserve"> </w:t>
      </w:r>
      <w:r w:rsidR="000142B0">
        <w:t>Faroe</w:t>
      </w:r>
      <w:r w:rsidR="000142B0" w:rsidRPr="00C97A09">
        <w:t xml:space="preserve"> </w:t>
      </w:r>
      <w:r w:rsidR="000142B0">
        <w:t>Islands,</w:t>
      </w:r>
      <w:r w:rsidR="000142B0" w:rsidRPr="00C97A09">
        <w:t xml:space="preserve"> </w:t>
      </w:r>
      <w:r w:rsidR="000142B0">
        <w:t>signed</w:t>
      </w:r>
      <w:r w:rsidR="000142B0" w:rsidRPr="00C97A09">
        <w:t xml:space="preserve"> </w:t>
      </w:r>
      <w:r w:rsidR="000142B0">
        <w:t>on</w:t>
      </w:r>
      <w:r w:rsidR="000142B0" w:rsidRPr="00C97A09">
        <w:t xml:space="preserve"> </w:t>
      </w:r>
      <w:r w:rsidR="000142B0" w:rsidRPr="00140F61">
        <w:t xml:space="preserve">31st January </w:t>
      </w:r>
      <w:r w:rsidR="000142B0">
        <w:t xml:space="preserve">2019 </w:t>
      </w:r>
      <w:r>
        <w:t>("the Agreement"). It is made pursuant to regulations 2 and 3 and column 1 and 2 of the Schedule to the Regulations.</w:t>
      </w:r>
    </w:p>
    <w:p w14:paraId="163C6BFE" w14:textId="77777777" w:rsidR="00382C8C" w:rsidRDefault="00956FCB">
      <w:pPr>
        <w:pStyle w:val="ListParagraph"/>
        <w:numPr>
          <w:ilvl w:val="0"/>
          <w:numId w:val="7"/>
        </w:numPr>
        <w:ind w:left="284" w:hanging="284"/>
      </w:pPr>
      <w:r>
        <w:t>This document sets out the relevant tables for the preferential duty rates and quota rates and volumes pursuant to the Agreement.</w:t>
      </w:r>
    </w:p>
    <w:p w14:paraId="163C6BFF" w14:textId="77777777" w:rsidR="00382C8C" w:rsidRDefault="00956FCB">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163C6C00" w14:textId="77777777" w:rsidR="00382C8C" w:rsidRDefault="00956FCB">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163C6C01" w14:textId="77777777" w:rsidR="00382C8C" w:rsidRDefault="00956FCB">
      <w:pPr>
        <w:pStyle w:val="Heading1"/>
      </w:pPr>
      <w:r>
        <w:t>PART TWO: UK PREFERENTIAL TARIFF</w:t>
      </w:r>
    </w:p>
    <w:p w14:paraId="163C6C02" w14:textId="77777777" w:rsidR="00382C8C" w:rsidRDefault="00956FCB">
      <w:pPr>
        <w:pStyle w:val="ListParagraph"/>
        <w:numPr>
          <w:ilvl w:val="0"/>
          <w:numId w:val="10"/>
        </w:numPr>
        <w:ind w:left="284" w:hanging="284"/>
      </w:pPr>
      <w:r>
        <w:t>For the purposes of the Customs Tariff of the United Kingdom:</w:t>
      </w:r>
    </w:p>
    <w:p w14:paraId="163C6C03" w14:textId="77777777" w:rsidR="00382C8C" w:rsidRDefault="00956FCB">
      <w:pPr>
        <w:pStyle w:val="ListParagraph"/>
        <w:numPr>
          <w:ilvl w:val="0"/>
          <w:numId w:val="11"/>
        </w:numPr>
        <w:ind w:left="567" w:hanging="283"/>
      </w:pPr>
      <w:r>
        <w:t>the "Preferential Duty Tariff Table" is the table that appears at Annex I;</w:t>
      </w:r>
    </w:p>
    <w:p w14:paraId="163C6C04" w14:textId="77777777" w:rsidR="00382C8C" w:rsidRDefault="00956FCB">
      <w:pPr>
        <w:pStyle w:val="ListParagraph"/>
        <w:numPr>
          <w:ilvl w:val="0"/>
          <w:numId w:val="11"/>
        </w:numPr>
        <w:ind w:left="567" w:hanging="283"/>
      </w:pPr>
      <w:r>
        <w:t>the "Preferential Quota Table" is the table that appears at Annex II;</w:t>
      </w:r>
    </w:p>
    <w:p w14:paraId="163C6C05" w14:textId="77777777" w:rsidR="00382C8C" w:rsidRDefault="00956FCB">
      <w:pPr>
        <w:pStyle w:val="ListParagraph"/>
        <w:numPr>
          <w:ilvl w:val="0"/>
          <w:numId w:val="11"/>
        </w:numPr>
        <w:ind w:left="567" w:hanging="283"/>
      </w:pPr>
      <w:r>
        <w:t>a "Duty Rate" is any alphanumeric information appearing in column 2 of the Preferential Duty Tariff Table or column 4 of the Quota Table.</w:t>
      </w:r>
    </w:p>
    <w:p w14:paraId="163C6C06" w14:textId="77777777" w:rsidR="00382C8C" w:rsidRDefault="00382C8C"/>
    <w:p w14:paraId="163C6C07" w14:textId="77777777" w:rsidR="00382C8C" w:rsidRDefault="00956FCB">
      <w:pPr>
        <w:pStyle w:val="Heading1"/>
      </w:pPr>
      <w:r>
        <w:br w:type="page"/>
      </w:r>
      <w:r>
        <w:lastRenderedPageBreak/>
        <w:t>ANNEX I</w:t>
      </w:r>
      <w:r>
        <w:br/>
        <w:t>PREFERENTIAL DUTY TARIFF TABLE</w:t>
      </w:r>
    </w:p>
    <w:p w14:paraId="163C6C08" w14:textId="77777777" w:rsidR="00382C8C" w:rsidRDefault="00956FCB">
      <w:pPr>
        <w:pStyle w:val="Numberedlist"/>
      </w:pPr>
      <w:r>
        <w:t>This table sets out the preferential duty tariff for the Agreement, under regulation 2 of the Regulations.</w:t>
      </w:r>
    </w:p>
    <w:p w14:paraId="163C6C09" w14:textId="77777777" w:rsidR="00382C8C" w:rsidRDefault="00956FCB">
      <w:pPr>
        <w:pStyle w:val="Numberedlist"/>
      </w:pPr>
      <w:r>
        <w:t xml:space="preserve">The Commodity Code in column 1 is defined in regulation 2(3) of the Customs Tariff (Establishment) (EU Exit) Regulations 2019 ("the Tariff Regulations"). </w:t>
      </w:r>
    </w:p>
    <w:p w14:paraId="163C6C0A" w14:textId="77777777" w:rsidR="00382C8C" w:rsidRDefault="00956FCB">
      <w:pPr>
        <w:pStyle w:val="Numberedlist"/>
      </w:pPr>
      <w:r>
        <w:t>The Preferential Duty Rate in column 2 is defined in regulation 2(2) of the Regulations.</w:t>
      </w:r>
    </w:p>
    <w:tbl>
      <w:tblPr>
        <w:tblStyle w:val="ListTable3"/>
        <w:tblW w:w="0" w:type="auto"/>
        <w:tblLook w:val="0620" w:firstRow="1" w:lastRow="0" w:firstColumn="0" w:lastColumn="0" w:noHBand="1" w:noVBand="1"/>
      </w:tblPr>
      <w:tblGrid>
        <w:gridCol w:w="1947"/>
        <w:gridCol w:w="7059"/>
      </w:tblGrid>
      <w:tr w:rsidR="00382C8C" w14:paraId="163C6C0D" w14:textId="77777777" w:rsidTr="00382C8C">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163C6C0B" w14:textId="77777777" w:rsidR="00382C8C" w:rsidRDefault="00956FCB">
            <w:pPr>
              <w:pStyle w:val="NormalinTable"/>
            </w:pPr>
            <w:r>
              <w:t>1</w:t>
            </w:r>
          </w:p>
        </w:tc>
        <w:tc>
          <w:tcPr>
            <w:tcW w:w="1450" w:type="pct"/>
            <w:tcBorders>
              <w:left w:val="single" w:sz="12" w:space="0" w:color="000000" w:themeColor="text1"/>
              <w:right w:val="single" w:sz="12" w:space="0" w:color="000000" w:themeColor="text1"/>
            </w:tcBorders>
          </w:tcPr>
          <w:p w14:paraId="163C6C0C" w14:textId="77777777" w:rsidR="00382C8C" w:rsidRDefault="00956FCB">
            <w:pPr>
              <w:pStyle w:val="NormalinTable"/>
            </w:pPr>
            <w:r>
              <w:t>2</w:t>
            </w:r>
          </w:p>
        </w:tc>
      </w:tr>
      <w:tr w:rsidR="00382C8C" w14:paraId="163C6C10" w14:textId="77777777" w:rsidTr="00382C8C">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163C6C0E" w14:textId="77777777" w:rsidR="00382C8C" w:rsidRDefault="00956FCB">
            <w:pPr>
              <w:pStyle w:val="NormalinTable"/>
            </w:pPr>
            <w:r>
              <w:t>Commodity code</w:t>
            </w:r>
          </w:p>
        </w:tc>
        <w:tc>
          <w:tcPr>
            <w:tcW w:w="1450" w:type="pct"/>
            <w:tcBorders>
              <w:left w:val="single" w:sz="12" w:space="0" w:color="000000" w:themeColor="text1"/>
              <w:right w:val="single" w:sz="12" w:space="0" w:color="000000" w:themeColor="text1"/>
            </w:tcBorders>
          </w:tcPr>
          <w:p w14:paraId="163C6C0F" w14:textId="77777777" w:rsidR="00382C8C" w:rsidRDefault="00956FCB">
            <w:pPr>
              <w:pStyle w:val="NormalinTable"/>
            </w:pPr>
            <w:r>
              <w:t>Preferential Duty Rate</w:t>
            </w:r>
          </w:p>
        </w:tc>
      </w:tr>
      <w:tr w:rsidR="00382C8C" w14:paraId="163C6C13" w14:textId="77777777" w:rsidTr="00382C8C">
        <w:trPr>
          <w:cantSplit/>
        </w:trPr>
        <w:tc>
          <w:tcPr>
            <w:tcW w:w="0" w:type="auto"/>
            <w:tcBorders>
              <w:top w:val="single" w:sz="4" w:space="0" w:color="A6A6A6" w:themeColor="background1" w:themeShade="A6"/>
              <w:right w:val="single" w:sz="4" w:space="0" w:color="000000" w:themeColor="text1"/>
            </w:tcBorders>
          </w:tcPr>
          <w:p w14:paraId="163C6C11" w14:textId="77777777" w:rsidR="00382C8C" w:rsidRDefault="00956FCB">
            <w:pPr>
              <w:pStyle w:val="NormalinTable"/>
            </w:pPr>
            <w:r>
              <w:rPr>
                <w:b/>
              </w:rPr>
              <w:t>0301 99 11 40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12" w14:textId="77777777" w:rsidR="00382C8C" w:rsidRDefault="00956FCB">
            <w:pPr>
              <w:pStyle w:val="NormalinTable"/>
              <w:tabs>
                <w:tab w:val="left" w:pos="1250"/>
              </w:tabs>
            </w:pPr>
            <w:r>
              <w:t>0.00%</w:t>
            </w:r>
          </w:p>
        </w:tc>
      </w:tr>
      <w:tr w:rsidR="00382C8C" w14:paraId="163C6C16" w14:textId="77777777" w:rsidTr="00382C8C">
        <w:trPr>
          <w:cantSplit/>
        </w:trPr>
        <w:tc>
          <w:tcPr>
            <w:tcW w:w="0" w:type="auto"/>
            <w:tcBorders>
              <w:top w:val="single" w:sz="4" w:space="0" w:color="A6A6A6" w:themeColor="background1" w:themeShade="A6"/>
              <w:right w:val="single" w:sz="4" w:space="0" w:color="000000" w:themeColor="text1"/>
            </w:tcBorders>
          </w:tcPr>
          <w:p w14:paraId="163C6C14" w14:textId="77777777" w:rsidR="00382C8C" w:rsidRDefault="00956FCB">
            <w:pPr>
              <w:pStyle w:val="NormalinTable"/>
            </w:pPr>
            <w:r>
              <w:rPr>
                <w:b/>
              </w:rPr>
              <w:t>0302 14 00 10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15" w14:textId="77777777" w:rsidR="00382C8C" w:rsidRDefault="00956FCB">
            <w:pPr>
              <w:pStyle w:val="NormalinTable"/>
              <w:tabs>
                <w:tab w:val="left" w:pos="1250"/>
              </w:tabs>
            </w:pPr>
            <w:r>
              <w:t>0.00%</w:t>
            </w:r>
          </w:p>
        </w:tc>
      </w:tr>
      <w:tr w:rsidR="00382C8C" w14:paraId="163C6C19" w14:textId="77777777" w:rsidTr="00382C8C">
        <w:trPr>
          <w:cantSplit/>
        </w:trPr>
        <w:tc>
          <w:tcPr>
            <w:tcW w:w="0" w:type="auto"/>
            <w:tcBorders>
              <w:top w:val="single" w:sz="4" w:space="0" w:color="A6A6A6" w:themeColor="background1" w:themeShade="A6"/>
              <w:right w:val="single" w:sz="4" w:space="0" w:color="000000" w:themeColor="text1"/>
            </w:tcBorders>
          </w:tcPr>
          <w:p w14:paraId="163C6C17" w14:textId="77777777" w:rsidR="00382C8C" w:rsidRDefault="00956FCB">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18" w14:textId="77777777" w:rsidR="00382C8C" w:rsidRDefault="00956FCB">
            <w:pPr>
              <w:pStyle w:val="NormalinTable"/>
              <w:tabs>
                <w:tab w:val="left" w:pos="1250"/>
              </w:tabs>
            </w:pPr>
            <w:r>
              <w:t>0.00%</w:t>
            </w:r>
          </w:p>
        </w:tc>
      </w:tr>
      <w:tr w:rsidR="00382C8C" w14:paraId="163C6C1C" w14:textId="77777777" w:rsidTr="00382C8C">
        <w:trPr>
          <w:cantSplit/>
        </w:trPr>
        <w:tc>
          <w:tcPr>
            <w:tcW w:w="0" w:type="auto"/>
            <w:tcBorders>
              <w:top w:val="single" w:sz="4" w:space="0" w:color="A6A6A6" w:themeColor="background1" w:themeShade="A6"/>
              <w:right w:val="single" w:sz="4" w:space="0" w:color="000000" w:themeColor="text1"/>
            </w:tcBorders>
          </w:tcPr>
          <w:p w14:paraId="163C6C1A" w14:textId="77777777" w:rsidR="00382C8C" w:rsidRDefault="00956FCB">
            <w:pPr>
              <w:pStyle w:val="NormalinTable"/>
            </w:pPr>
            <w:r>
              <w:rPr>
                <w:b/>
              </w:rPr>
              <w:t>0302 21 10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1B" w14:textId="77777777" w:rsidR="00382C8C" w:rsidRDefault="00956FCB">
            <w:pPr>
              <w:pStyle w:val="NormalinTable"/>
              <w:tabs>
                <w:tab w:val="left" w:pos="1250"/>
              </w:tabs>
            </w:pPr>
            <w:r>
              <w:t>0.00%</w:t>
            </w:r>
          </w:p>
        </w:tc>
      </w:tr>
      <w:tr w:rsidR="00382C8C" w14:paraId="163C6C1F" w14:textId="77777777" w:rsidTr="00382C8C">
        <w:trPr>
          <w:cantSplit/>
        </w:trPr>
        <w:tc>
          <w:tcPr>
            <w:tcW w:w="0" w:type="auto"/>
            <w:tcBorders>
              <w:top w:val="single" w:sz="4" w:space="0" w:color="A6A6A6" w:themeColor="background1" w:themeShade="A6"/>
              <w:right w:val="single" w:sz="4" w:space="0" w:color="000000" w:themeColor="text1"/>
            </w:tcBorders>
          </w:tcPr>
          <w:p w14:paraId="163C6C1D" w14:textId="77777777" w:rsidR="00382C8C" w:rsidRDefault="00956FCB">
            <w:pPr>
              <w:pStyle w:val="NormalinTable"/>
            </w:pPr>
            <w:r>
              <w:rPr>
                <w:b/>
              </w:rPr>
              <w:t>0302 21 30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1E" w14:textId="77777777" w:rsidR="00382C8C" w:rsidRDefault="00956FCB">
            <w:pPr>
              <w:pStyle w:val="NormalinTable"/>
              <w:tabs>
                <w:tab w:val="left" w:pos="1250"/>
              </w:tabs>
            </w:pPr>
            <w:r>
              <w:t>0.00%</w:t>
            </w:r>
          </w:p>
        </w:tc>
      </w:tr>
      <w:tr w:rsidR="00382C8C" w14:paraId="163C6C22" w14:textId="77777777" w:rsidTr="00382C8C">
        <w:trPr>
          <w:cantSplit/>
        </w:trPr>
        <w:tc>
          <w:tcPr>
            <w:tcW w:w="0" w:type="auto"/>
            <w:tcBorders>
              <w:top w:val="single" w:sz="4" w:space="0" w:color="A6A6A6" w:themeColor="background1" w:themeShade="A6"/>
              <w:right w:val="single" w:sz="4" w:space="0" w:color="000000" w:themeColor="text1"/>
            </w:tcBorders>
          </w:tcPr>
          <w:p w14:paraId="163C6C20" w14:textId="77777777" w:rsidR="00382C8C" w:rsidRDefault="00956FCB">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21" w14:textId="77777777" w:rsidR="00382C8C" w:rsidRDefault="00956FCB">
            <w:pPr>
              <w:pStyle w:val="NormalinTable"/>
              <w:tabs>
                <w:tab w:val="left" w:pos="1250"/>
              </w:tabs>
            </w:pPr>
            <w:r>
              <w:t>0.00%</w:t>
            </w:r>
          </w:p>
        </w:tc>
      </w:tr>
      <w:tr w:rsidR="00382C8C" w14:paraId="163C6C25" w14:textId="77777777" w:rsidTr="00382C8C">
        <w:trPr>
          <w:cantSplit/>
        </w:trPr>
        <w:tc>
          <w:tcPr>
            <w:tcW w:w="0" w:type="auto"/>
            <w:tcBorders>
              <w:top w:val="single" w:sz="4" w:space="0" w:color="A6A6A6" w:themeColor="background1" w:themeShade="A6"/>
              <w:right w:val="single" w:sz="4" w:space="0" w:color="000000" w:themeColor="text1"/>
            </w:tcBorders>
          </w:tcPr>
          <w:p w14:paraId="163C6C23" w14:textId="77777777" w:rsidR="00382C8C" w:rsidRDefault="00956FCB">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24" w14:textId="77777777" w:rsidR="00382C8C" w:rsidRDefault="00956FCB">
            <w:pPr>
              <w:pStyle w:val="NormalinTable"/>
              <w:tabs>
                <w:tab w:val="left" w:pos="1250"/>
              </w:tabs>
            </w:pPr>
            <w:r>
              <w:t>0.00%</w:t>
            </w:r>
          </w:p>
        </w:tc>
      </w:tr>
      <w:tr w:rsidR="00382C8C" w14:paraId="163C6C28" w14:textId="77777777" w:rsidTr="00382C8C">
        <w:trPr>
          <w:cantSplit/>
        </w:trPr>
        <w:tc>
          <w:tcPr>
            <w:tcW w:w="0" w:type="auto"/>
            <w:tcBorders>
              <w:top w:val="single" w:sz="4" w:space="0" w:color="A6A6A6" w:themeColor="background1" w:themeShade="A6"/>
              <w:right w:val="single" w:sz="4" w:space="0" w:color="000000" w:themeColor="text1"/>
            </w:tcBorders>
          </w:tcPr>
          <w:p w14:paraId="163C6C26" w14:textId="77777777" w:rsidR="00382C8C" w:rsidRDefault="00956FCB">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27" w14:textId="77777777" w:rsidR="00382C8C" w:rsidRDefault="00956FCB">
            <w:pPr>
              <w:pStyle w:val="NormalinTable"/>
              <w:tabs>
                <w:tab w:val="left" w:pos="1250"/>
              </w:tabs>
            </w:pPr>
            <w:r>
              <w:t>0.00%</w:t>
            </w:r>
          </w:p>
        </w:tc>
      </w:tr>
      <w:tr w:rsidR="00382C8C" w14:paraId="163C6C2B" w14:textId="77777777" w:rsidTr="00382C8C">
        <w:trPr>
          <w:cantSplit/>
        </w:trPr>
        <w:tc>
          <w:tcPr>
            <w:tcW w:w="0" w:type="auto"/>
            <w:tcBorders>
              <w:top w:val="single" w:sz="4" w:space="0" w:color="A6A6A6" w:themeColor="background1" w:themeShade="A6"/>
              <w:right w:val="single" w:sz="4" w:space="0" w:color="000000" w:themeColor="text1"/>
            </w:tcBorders>
          </w:tcPr>
          <w:p w14:paraId="163C6C29" w14:textId="77777777" w:rsidR="00382C8C" w:rsidRDefault="00956FCB">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2A" w14:textId="77777777" w:rsidR="00382C8C" w:rsidRDefault="00956FCB">
            <w:pPr>
              <w:pStyle w:val="NormalinTable"/>
              <w:tabs>
                <w:tab w:val="left" w:pos="1250"/>
              </w:tabs>
            </w:pPr>
            <w:r>
              <w:t>0.00%</w:t>
            </w:r>
          </w:p>
        </w:tc>
      </w:tr>
      <w:tr w:rsidR="00382C8C" w14:paraId="163C6C2E" w14:textId="77777777" w:rsidTr="00382C8C">
        <w:trPr>
          <w:cantSplit/>
        </w:trPr>
        <w:tc>
          <w:tcPr>
            <w:tcW w:w="0" w:type="auto"/>
            <w:tcBorders>
              <w:top w:val="single" w:sz="4" w:space="0" w:color="A6A6A6" w:themeColor="background1" w:themeShade="A6"/>
              <w:right w:val="single" w:sz="4" w:space="0" w:color="000000" w:themeColor="text1"/>
            </w:tcBorders>
          </w:tcPr>
          <w:p w14:paraId="163C6C2C" w14:textId="77777777" w:rsidR="00382C8C" w:rsidRDefault="00956FCB">
            <w:pPr>
              <w:pStyle w:val="NormalinTable"/>
            </w:pPr>
            <w:r>
              <w:rPr>
                <w:b/>
              </w:rPr>
              <w:t>0302 41 00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2D" w14:textId="77777777" w:rsidR="00382C8C" w:rsidRDefault="00956FCB">
            <w:pPr>
              <w:pStyle w:val="NormalinTable"/>
              <w:tabs>
                <w:tab w:val="left" w:pos="1250"/>
              </w:tabs>
            </w:pPr>
            <w:r>
              <w:t>01/01 to 14/02</w:t>
            </w:r>
            <w:r>
              <w:tab/>
              <w:t>0.00%</w:t>
            </w:r>
            <w:r>
              <w:br/>
              <w:t>16/06 to 31/12</w:t>
            </w:r>
            <w:r>
              <w:tab/>
              <w:t>0.00%</w:t>
            </w:r>
          </w:p>
        </w:tc>
      </w:tr>
      <w:tr w:rsidR="00382C8C" w14:paraId="163C6C31" w14:textId="77777777" w:rsidTr="00382C8C">
        <w:trPr>
          <w:cantSplit/>
        </w:trPr>
        <w:tc>
          <w:tcPr>
            <w:tcW w:w="0" w:type="auto"/>
            <w:tcBorders>
              <w:top w:val="single" w:sz="4" w:space="0" w:color="A6A6A6" w:themeColor="background1" w:themeShade="A6"/>
              <w:right w:val="single" w:sz="4" w:space="0" w:color="000000" w:themeColor="text1"/>
            </w:tcBorders>
          </w:tcPr>
          <w:p w14:paraId="163C6C2F" w14:textId="77777777" w:rsidR="00382C8C" w:rsidRDefault="00956FCB">
            <w:pPr>
              <w:pStyle w:val="NormalinTable"/>
            </w:pPr>
            <w:r>
              <w:rPr>
                <w:b/>
              </w:rPr>
              <w:t>0302 44 00 10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30" w14:textId="77777777" w:rsidR="00382C8C" w:rsidRDefault="00956FCB">
            <w:pPr>
              <w:pStyle w:val="NormalinTable"/>
              <w:tabs>
                <w:tab w:val="left" w:pos="1250"/>
              </w:tabs>
            </w:pPr>
            <w:r>
              <w:t>01/01 to 14/02</w:t>
            </w:r>
            <w:r>
              <w:tab/>
              <w:t>0.00%</w:t>
            </w:r>
            <w:r>
              <w:br/>
              <w:t>16/06 to 31/12</w:t>
            </w:r>
            <w:r>
              <w:tab/>
              <w:t>0.00%</w:t>
            </w:r>
          </w:p>
        </w:tc>
      </w:tr>
      <w:tr w:rsidR="00382C8C" w14:paraId="163C6C34" w14:textId="77777777" w:rsidTr="00382C8C">
        <w:trPr>
          <w:cantSplit/>
        </w:trPr>
        <w:tc>
          <w:tcPr>
            <w:tcW w:w="0" w:type="auto"/>
            <w:tcBorders>
              <w:top w:val="single" w:sz="4" w:space="0" w:color="A6A6A6" w:themeColor="background1" w:themeShade="A6"/>
              <w:right w:val="single" w:sz="4" w:space="0" w:color="000000" w:themeColor="text1"/>
            </w:tcBorders>
          </w:tcPr>
          <w:p w14:paraId="163C6C32" w14:textId="77777777" w:rsidR="00382C8C" w:rsidRDefault="00956FCB">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33" w14:textId="77777777" w:rsidR="00382C8C" w:rsidRDefault="00956FCB">
            <w:pPr>
              <w:pStyle w:val="NormalinTable"/>
              <w:tabs>
                <w:tab w:val="left" w:pos="1250"/>
              </w:tabs>
            </w:pPr>
            <w:r>
              <w:t>0.00%</w:t>
            </w:r>
          </w:p>
        </w:tc>
      </w:tr>
      <w:tr w:rsidR="00382C8C" w14:paraId="163C6C37" w14:textId="77777777" w:rsidTr="00382C8C">
        <w:trPr>
          <w:cantSplit/>
        </w:trPr>
        <w:tc>
          <w:tcPr>
            <w:tcW w:w="0" w:type="auto"/>
            <w:tcBorders>
              <w:top w:val="single" w:sz="4" w:space="0" w:color="A6A6A6" w:themeColor="background1" w:themeShade="A6"/>
              <w:right w:val="single" w:sz="4" w:space="0" w:color="000000" w:themeColor="text1"/>
            </w:tcBorders>
          </w:tcPr>
          <w:p w14:paraId="163C6C35" w14:textId="77777777" w:rsidR="00382C8C" w:rsidRDefault="00956FCB">
            <w:pPr>
              <w:pStyle w:val="NormalinTable"/>
            </w:pPr>
            <w:r>
              <w:rPr>
                <w:b/>
              </w:rPr>
              <w:t>0302 45 90 90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36" w14:textId="77777777" w:rsidR="00382C8C" w:rsidRDefault="00956FCB">
            <w:pPr>
              <w:pStyle w:val="NormalinTable"/>
              <w:tabs>
                <w:tab w:val="left" w:pos="1250"/>
              </w:tabs>
            </w:pPr>
            <w:r>
              <w:t>0.00%</w:t>
            </w:r>
          </w:p>
        </w:tc>
      </w:tr>
      <w:tr w:rsidR="00382C8C" w14:paraId="163C6C3A" w14:textId="77777777" w:rsidTr="00382C8C">
        <w:trPr>
          <w:cantSplit/>
        </w:trPr>
        <w:tc>
          <w:tcPr>
            <w:tcW w:w="0" w:type="auto"/>
            <w:tcBorders>
              <w:top w:val="single" w:sz="4" w:space="0" w:color="A6A6A6" w:themeColor="background1" w:themeShade="A6"/>
              <w:right w:val="single" w:sz="4" w:space="0" w:color="000000" w:themeColor="text1"/>
            </w:tcBorders>
          </w:tcPr>
          <w:p w14:paraId="163C6C38" w14:textId="77777777" w:rsidR="00382C8C" w:rsidRDefault="00956FCB">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39" w14:textId="77777777" w:rsidR="00382C8C" w:rsidRDefault="00956FCB">
            <w:pPr>
              <w:pStyle w:val="NormalinTable"/>
              <w:tabs>
                <w:tab w:val="left" w:pos="1250"/>
              </w:tabs>
            </w:pPr>
            <w:r>
              <w:t>0.00%</w:t>
            </w:r>
          </w:p>
        </w:tc>
      </w:tr>
      <w:tr w:rsidR="00382C8C" w14:paraId="163C6C3D" w14:textId="77777777" w:rsidTr="00382C8C">
        <w:trPr>
          <w:cantSplit/>
        </w:trPr>
        <w:tc>
          <w:tcPr>
            <w:tcW w:w="0" w:type="auto"/>
            <w:tcBorders>
              <w:top w:val="single" w:sz="4" w:space="0" w:color="A6A6A6" w:themeColor="background1" w:themeShade="A6"/>
              <w:right w:val="single" w:sz="4" w:space="0" w:color="000000" w:themeColor="text1"/>
            </w:tcBorders>
          </w:tcPr>
          <w:p w14:paraId="163C6C3B" w14:textId="77777777" w:rsidR="00382C8C" w:rsidRDefault="00956FCB">
            <w:pPr>
              <w:pStyle w:val="NormalinTable"/>
            </w:pPr>
            <w:r>
              <w:rPr>
                <w:b/>
              </w:rPr>
              <w:t>0302 49 90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3C" w14:textId="77777777" w:rsidR="00382C8C" w:rsidRDefault="00956FCB">
            <w:pPr>
              <w:pStyle w:val="NormalinTable"/>
              <w:tabs>
                <w:tab w:val="left" w:pos="1250"/>
              </w:tabs>
            </w:pPr>
            <w:r>
              <w:t>0.00%</w:t>
            </w:r>
          </w:p>
        </w:tc>
      </w:tr>
      <w:tr w:rsidR="00382C8C" w14:paraId="163C6C40" w14:textId="77777777" w:rsidTr="00382C8C">
        <w:trPr>
          <w:cantSplit/>
        </w:trPr>
        <w:tc>
          <w:tcPr>
            <w:tcW w:w="0" w:type="auto"/>
            <w:tcBorders>
              <w:top w:val="single" w:sz="4" w:space="0" w:color="A6A6A6" w:themeColor="background1" w:themeShade="A6"/>
              <w:right w:val="single" w:sz="4" w:space="0" w:color="000000" w:themeColor="text1"/>
            </w:tcBorders>
          </w:tcPr>
          <w:p w14:paraId="163C6C3E" w14:textId="77777777" w:rsidR="00382C8C" w:rsidRDefault="00956FCB">
            <w:pPr>
              <w:pStyle w:val="NormalinTable"/>
            </w:pPr>
            <w:r>
              <w:rPr>
                <w:b/>
              </w:rPr>
              <w:t>0302 51 10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3F" w14:textId="77777777" w:rsidR="00382C8C" w:rsidRDefault="00956FCB">
            <w:pPr>
              <w:pStyle w:val="NormalinTable"/>
              <w:tabs>
                <w:tab w:val="left" w:pos="1250"/>
              </w:tabs>
            </w:pPr>
            <w:r>
              <w:t>0.00%</w:t>
            </w:r>
          </w:p>
        </w:tc>
      </w:tr>
      <w:tr w:rsidR="00382C8C" w14:paraId="163C6C43" w14:textId="77777777" w:rsidTr="00382C8C">
        <w:trPr>
          <w:cantSplit/>
        </w:trPr>
        <w:tc>
          <w:tcPr>
            <w:tcW w:w="0" w:type="auto"/>
            <w:tcBorders>
              <w:top w:val="single" w:sz="4" w:space="0" w:color="A6A6A6" w:themeColor="background1" w:themeShade="A6"/>
              <w:right w:val="single" w:sz="4" w:space="0" w:color="000000" w:themeColor="text1"/>
            </w:tcBorders>
          </w:tcPr>
          <w:p w14:paraId="163C6C41" w14:textId="77777777" w:rsidR="00382C8C" w:rsidRDefault="00956FCB">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42" w14:textId="77777777" w:rsidR="00382C8C" w:rsidRDefault="00956FCB">
            <w:pPr>
              <w:pStyle w:val="NormalinTable"/>
              <w:tabs>
                <w:tab w:val="left" w:pos="1250"/>
              </w:tabs>
            </w:pPr>
            <w:r>
              <w:t>0.00%</w:t>
            </w:r>
          </w:p>
        </w:tc>
      </w:tr>
      <w:tr w:rsidR="00382C8C" w14:paraId="163C6C46" w14:textId="77777777" w:rsidTr="00382C8C">
        <w:trPr>
          <w:cantSplit/>
        </w:trPr>
        <w:tc>
          <w:tcPr>
            <w:tcW w:w="0" w:type="auto"/>
            <w:tcBorders>
              <w:top w:val="single" w:sz="4" w:space="0" w:color="A6A6A6" w:themeColor="background1" w:themeShade="A6"/>
              <w:right w:val="single" w:sz="4" w:space="0" w:color="000000" w:themeColor="text1"/>
            </w:tcBorders>
          </w:tcPr>
          <w:p w14:paraId="163C6C44" w14:textId="77777777" w:rsidR="00382C8C" w:rsidRDefault="00956FCB">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45" w14:textId="77777777" w:rsidR="00382C8C" w:rsidRDefault="00956FCB">
            <w:pPr>
              <w:pStyle w:val="NormalinTable"/>
              <w:tabs>
                <w:tab w:val="left" w:pos="1250"/>
              </w:tabs>
            </w:pPr>
            <w:r>
              <w:t>0.00%</w:t>
            </w:r>
          </w:p>
        </w:tc>
      </w:tr>
      <w:tr w:rsidR="00382C8C" w14:paraId="163C6C49" w14:textId="77777777" w:rsidTr="00382C8C">
        <w:trPr>
          <w:cantSplit/>
        </w:trPr>
        <w:tc>
          <w:tcPr>
            <w:tcW w:w="0" w:type="auto"/>
            <w:tcBorders>
              <w:top w:val="single" w:sz="4" w:space="0" w:color="A6A6A6" w:themeColor="background1" w:themeShade="A6"/>
              <w:right w:val="single" w:sz="4" w:space="0" w:color="000000" w:themeColor="text1"/>
            </w:tcBorders>
          </w:tcPr>
          <w:p w14:paraId="163C6C47" w14:textId="77777777" w:rsidR="00382C8C" w:rsidRDefault="00956FCB">
            <w:pPr>
              <w:pStyle w:val="NormalinTable"/>
            </w:pPr>
            <w:r>
              <w:rPr>
                <w:b/>
              </w:rPr>
              <w:t>0302 54 19 20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48" w14:textId="77777777" w:rsidR="00382C8C" w:rsidRDefault="00956FCB">
            <w:pPr>
              <w:pStyle w:val="NormalinTable"/>
              <w:tabs>
                <w:tab w:val="left" w:pos="1250"/>
              </w:tabs>
            </w:pPr>
            <w:r>
              <w:t>0.00%</w:t>
            </w:r>
          </w:p>
        </w:tc>
      </w:tr>
      <w:tr w:rsidR="00382C8C" w14:paraId="163C6C4C" w14:textId="77777777" w:rsidTr="00382C8C">
        <w:trPr>
          <w:cantSplit/>
        </w:trPr>
        <w:tc>
          <w:tcPr>
            <w:tcW w:w="0" w:type="auto"/>
            <w:tcBorders>
              <w:top w:val="single" w:sz="4" w:space="0" w:color="A6A6A6" w:themeColor="background1" w:themeShade="A6"/>
              <w:right w:val="single" w:sz="4" w:space="0" w:color="000000" w:themeColor="text1"/>
            </w:tcBorders>
          </w:tcPr>
          <w:p w14:paraId="163C6C4A" w14:textId="77777777" w:rsidR="00382C8C" w:rsidRDefault="00956FCB">
            <w:pPr>
              <w:pStyle w:val="NormalinTable"/>
            </w:pPr>
            <w:r>
              <w:rPr>
                <w:b/>
              </w:rPr>
              <w:t>0302 56 00 10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4B" w14:textId="77777777" w:rsidR="00382C8C" w:rsidRDefault="00956FCB">
            <w:pPr>
              <w:pStyle w:val="NormalinTable"/>
              <w:tabs>
                <w:tab w:val="left" w:pos="1250"/>
              </w:tabs>
            </w:pPr>
            <w:r>
              <w:t>0.00%</w:t>
            </w:r>
          </w:p>
        </w:tc>
      </w:tr>
      <w:tr w:rsidR="00382C8C" w14:paraId="163C6C4F" w14:textId="77777777" w:rsidTr="00382C8C">
        <w:trPr>
          <w:cantSplit/>
        </w:trPr>
        <w:tc>
          <w:tcPr>
            <w:tcW w:w="0" w:type="auto"/>
            <w:tcBorders>
              <w:top w:val="single" w:sz="4" w:space="0" w:color="A6A6A6" w:themeColor="background1" w:themeShade="A6"/>
              <w:right w:val="single" w:sz="4" w:space="0" w:color="000000" w:themeColor="text1"/>
            </w:tcBorders>
          </w:tcPr>
          <w:p w14:paraId="163C6C4D" w14:textId="77777777" w:rsidR="00382C8C" w:rsidRDefault="00956FCB">
            <w:pPr>
              <w:pStyle w:val="NormalinTable"/>
            </w:pPr>
            <w:r>
              <w:rPr>
                <w:b/>
              </w:rPr>
              <w:t>0302 59 20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4E" w14:textId="77777777" w:rsidR="00382C8C" w:rsidRDefault="00956FCB">
            <w:pPr>
              <w:pStyle w:val="NormalinTable"/>
              <w:tabs>
                <w:tab w:val="left" w:pos="1250"/>
              </w:tabs>
            </w:pPr>
            <w:r>
              <w:t>0.00%</w:t>
            </w:r>
          </w:p>
        </w:tc>
      </w:tr>
      <w:tr w:rsidR="00382C8C" w14:paraId="163C6C52" w14:textId="77777777" w:rsidTr="00382C8C">
        <w:trPr>
          <w:cantSplit/>
        </w:trPr>
        <w:tc>
          <w:tcPr>
            <w:tcW w:w="0" w:type="auto"/>
            <w:tcBorders>
              <w:top w:val="single" w:sz="4" w:space="0" w:color="A6A6A6" w:themeColor="background1" w:themeShade="A6"/>
              <w:right w:val="single" w:sz="4" w:space="0" w:color="000000" w:themeColor="text1"/>
            </w:tcBorders>
          </w:tcPr>
          <w:p w14:paraId="163C6C50" w14:textId="77777777" w:rsidR="00382C8C" w:rsidRDefault="00956FCB">
            <w:pPr>
              <w:pStyle w:val="NormalinTable"/>
            </w:pPr>
            <w:r>
              <w:rPr>
                <w:b/>
              </w:rPr>
              <w:t>0302 59 40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51" w14:textId="77777777" w:rsidR="00382C8C" w:rsidRDefault="00956FCB">
            <w:pPr>
              <w:pStyle w:val="NormalinTable"/>
              <w:tabs>
                <w:tab w:val="left" w:pos="1250"/>
              </w:tabs>
            </w:pPr>
            <w:r>
              <w:t>0.00%</w:t>
            </w:r>
          </w:p>
        </w:tc>
      </w:tr>
      <w:tr w:rsidR="00382C8C" w14:paraId="163C6C55" w14:textId="77777777" w:rsidTr="00382C8C">
        <w:trPr>
          <w:cantSplit/>
        </w:trPr>
        <w:tc>
          <w:tcPr>
            <w:tcW w:w="0" w:type="auto"/>
            <w:tcBorders>
              <w:top w:val="single" w:sz="4" w:space="0" w:color="A6A6A6" w:themeColor="background1" w:themeShade="A6"/>
              <w:right w:val="single" w:sz="4" w:space="0" w:color="000000" w:themeColor="text1"/>
            </w:tcBorders>
          </w:tcPr>
          <w:p w14:paraId="163C6C53" w14:textId="77777777" w:rsidR="00382C8C" w:rsidRDefault="00956FCB">
            <w:pPr>
              <w:pStyle w:val="NormalinTable"/>
            </w:pPr>
            <w:r>
              <w:rPr>
                <w:b/>
              </w:rPr>
              <w:t>0302 59 90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54" w14:textId="77777777" w:rsidR="00382C8C" w:rsidRDefault="00956FCB">
            <w:pPr>
              <w:pStyle w:val="NormalinTable"/>
              <w:tabs>
                <w:tab w:val="left" w:pos="1250"/>
              </w:tabs>
            </w:pPr>
            <w:r>
              <w:t>0.00%</w:t>
            </w:r>
          </w:p>
        </w:tc>
      </w:tr>
      <w:tr w:rsidR="00382C8C" w14:paraId="163C6C58" w14:textId="77777777" w:rsidTr="00382C8C">
        <w:trPr>
          <w:cantSplit/>
        </w:trPr>
        <w:tc>
          <w:tcPr>
            <w:tcW w:w="0" w:type="auto"/>
            <w:tcBorders>
              <w:top w:val="single" w:sz="4" w:space="0" w:color="A6A6A6" w:themeColor="background1" w:themeShade="A6"/>
              <w:right w:val="single" w:sz="4" w:space="0" w:color="000000" w:themeColor="text1"/>
            </w:tcBorders>
          </w:tcPr>
          <w:p w14:paraId="163C6C56" w14:textId="77777777" w:rsidR="00382C8C" w:rsidRDefault="00956FCB">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57" w14:textId="77777777" w:rsidR="00382C8C" w:rsidRDefault="00956FCB">
            <w:pPr>
              <w:pStyle w:val="NormalinTable"/>
              <w:tabs>
                <w:tab w:val="left" w:pos="1250"/>
              </w:tabs>
            </w:pPr>
            <w:r>
              <w:t>0.00%</w:t>
            </w:r>
          </w:p>
        </w:tc>
      </w:tr>
      <w:tr w:rsidR="00382C8C" w14:paraId="163C6C5B" w14:textId="77777777" w:rsidTr="00382C8C">
        <w:trPr>
          <w:cantSplit/>
        </w:trPr>
        <w:tc>
          <w:tcPr>
            <w:tcW w:w="0" w:type="auto"/>
            <w:tcBorders>
              <w:top w:val="single" w:sz="4" w:space="0" w:color="A6A6A6" w:themeColor="background1" w:themeShade="A6"/>
              <w:right w:val="single" w:sz="4" w:space="0" w:color="000000" w:themeColor="text1"/>
            </w:tcBorders>
          </w:tcPr>
          <w:p w14:paraId="163C6C59" w14:textId="77777777" w:rsidR="00382C8C" w:rsidRDefault="00956FCB">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5A" w14:textId="77777777" w:rsidR="00382C8C" w:rsidRDefault="00956FCB">
            <w:pPr>
              <w:pStyle w:val="NormalinTable"/>
              <w:tabs>
                <w:tab w:val="left" w:pos="1250"/>
              </w:tabs>
            </w:pPr>
            <w:r>
              <w:t>0.00%</w:t>
            </w:r>
          </w:p>
        </w:tc>
      </w:tr>
      <w:tr w:rsidR="00382C8C" w14:paraId="163C6C5E" w14:textId="77777777" w:rsidTr="00382C8C">
        <w:trPr>
          <w:cantSplit/>
        </w:trPr>
        <w:tc>
          <w:tcPr>
            <w:tcW w:w="0" w:type="auto"/>
            <w:tcBorders>
              <w:top w:val="single" w:sz="4" w:space="0" w:color="A6A6A6" w:themeColor="background1" w:themeShade="A6"/>
              <w:right w:val="single" w:sz="4" w:space="0" w:color="000000" w:themeColor="text1"/>
            </w:tcBorders>
          </w:tcPr>
          <w:p w14:paraId="163C6C5C" w14:textId="77777777" w:rsidR="00382C8C" w:rsidRDefault="00956FCB">
            <w:pPr>
              <w:pStyle w:val="NormalinTable"/>
            </w:pPr>
            <w:r>
              <w:rPr>
                <w:b/>
              </w:rPr>
              <w:t>0302 84 90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5D" w14:textId="77777777" w:rsidR="00382C8C" w:rsidRDefault="00956FCB">
            <w:pPr>
              <w:pStyle w:val="NormalinTable"/>
              <w:tabs>
                <w:tab w:val="left" w:pos="1250"/>
              </w:tabs>
            </w:pPr>
            <w:r>
              <w:t>0.00%</w:t>
            </w:r>
          </w:p>
        </w:tc>
      </w:tr>
      <w:tr w:rsidR="00382C8C" w14:paraId="163C6C61" w14:textId="77777777" w:rsidTr="00382C8C">
        <w:trPr>
          <w:cantSplit/>
        </w:trPr>
        <w:tc>
          <w:tcPr>
            <w:tcW w:w="0" w:type="auto"/>
            <w:tcBorders>
              <w:top w:val="single" w:sz="4" w:space="0" w:color="A6A6A6" w:themeColor="background1" w:themeShade="A6"/>
              <w:right w:val="single" w:sz="4" w:space="0" w:color="000000" w:themeColor="text1"/>
            </w:tcBorders>
          </w:tcPr>
          <w:p w14:paraId="163C6C5F" w14:textId="77777777" w:rsidR="00382C8C" w:rsidRDefault="00956FCB">
            <w:pPr>
              <w:pStyle w:val="NormalinTable"/>
            </w:pPr>
            <w:r>
              <w:rPr>
                <w:b/>
              </w:rPr>
              <w:t>0302 85 90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60" w14:textId="77777777" w:rsidR="00382C8C" w:rsidRDefault="00956FCB">
            <w:pPr>
              <w:pStyle w:val="NormalinTable"/>
              <w:tabs>
                <w:tab w:val="left" w:pos="1250"/>
              </w:tabs>
            </w:pPr>
            <w:r>
              <w:t>0.00%</w:t>
            </w:r>
          </w:p>
        </w:tc>
      </w:tr>
      <w:tr w:rsidR="00382C8C" w14:paraId="163C6C64" w14:textId="77777777" w:rsidTr="00382C8C">
        <w:trPr>
          <w:cantSplit/>
        </w:trPr>
        <w:tc>
          <w:tcPr>
            <w:tcW w:w="0" w:type="auto"/>
            <w:tcBorders>
              <w:top w:val="single" w:sz="4" w:space="0" w:color="A6A6A6" w:themeColor="background1" w:themeShade="A6"/>
              <w:right w:val="single" w:sz="4" w:space="0" w:color="000000" w:themeColor="text1"/>
            </w:tcBorders>
          </w:tcPr>
          <w:p w14:paraId="163C6C62" w14:textId="77777777" w:rsidR="00382C8C" w:rsidRDefault="00956FCB">
            <w:pPr>
              <w:pStyle w:val="NormalinTable"/>
            </w:pPr>
            <w:r>
              <w:rPr>
                <w:b/>
              </w:rPr>
              <w:t>0302 89 31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63" w14:textId="77777777" w:rsidR="00382C8C" w:rsidRDefault="00956FCB">
            <w:pPr>
              <w:pStyle w:val="NormalinTable"/>
              <w:tabs>
                <w:tab w:val="left" w:pos="1250"/>
              </w:tabs>
            </w:pPr>
            <w:r>
              <w:t>0.00%</w:t>
            </w:r>
          </w:p>
        </w:tc>
      </w:tr>
      <w:tr w:rsidR="00382C8C" w14:paraId="163C6C67" w14:textId="77777777" w:rsidTr="00382C8C">
        <w:trPr>
          <w:cantSplit/>
        </w:trPr>
        <w:tc>
          <w:tcPr>
            <w:tcW w:w="0" w:type="auto"/>
            <w:tcBorders>
              <w:top w:val="single" w:sz="4" w:space="0" w:color="A6A6A6" w:themeColor="background1" w:themeShade="A6"/>
              <w:right w:val="single" w:sz="4" w:space="0" w:color="000000" w:themeColor="text1"/>
            </w:tcBorders>
          </w:tcPr>
          <w:p w14:paraId="163C6C65" w14:textId="77777777" w:rsidR="00382C8C" w:rsidRDefault="00956FCB">
            <w:pPr>
              <w:pStyle w:val="NormalinTable"/>
            </w:pPr>
            <w:r>
              <w:rPr>
                <w:b/>
              </w:rPr>
              <w:t>0302 89 39 10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66" w14:textId="77777777" w:rsidR="00382C8C" w:rsidRDefault="00956FCB">
            <w:pPr>
              <w:pStyle w:val="NormalinTable"/>
              <w:tabs>
                <w:tab w:val="left" w:pos="1250"/>
              </w:tabs>
            </w:pPr>
            <w:r>
              <w:t>0.00%</w:t>
            </w:r>
          </w:p>
        </w:tc>
      </w:tr>
      <w:tr w:rsidR="00382C8C" w14:paraId="163C6C6A" w14:textId="77777777" w:rsidTr="00382C8C">
        <w:trPr>
          <w:cantSplit/>
        </w:trPr>
        <w:tc>
          <w:tcPr>
            <w:tcW w:w="0" w:type="auto"/>
            <w:tcBorders>
              <w:top w:val="single" w:sz="4" w:space="0" w:color="A6A6A6" w:themeColor="background1" w:themeShade="A6"/>
              <w:right w:val="single" w:sz="4" w:space="0" w:color="000000" w:themeColor="text1"/>
            </w:tcBorders>
          </w:tcPr>
          <w:p w14:paraId="163C6C68" w14:textId="77777777" w:rsidR="00382C8C" w:rsidRDefault="00956FCB">
            <w:pPr>
              <w:pStyle w:val="NormalinTable"/>
            </w:pPr>
            <w:r>
              <w:rPr>
                <w:b/>
              </w:rPr>
              <w:t>0302 89 50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69" w14:textId="77777777" w:rsidR="00382C8C" w:rsidRDefault="00956FCB">
            <w:pPr>
              <w:pStyle w:val="NormalinTable"/>
              <w:tabs>
                <w:tab w:val="left" w:pos="1250"/>
              </w:tabs>
            </w:pPr>
            <w:r>
              <w:t>0.00%</w:t>
            </w:r>
          </w:p>
        </w:tc>
      </w:tr>
      <w:tr w:rsidR="00382C8C" w14:paraId="163C6C6D" w14:textId="77777777" w:rsidTr="00382C8C">
        <w:trPr>
          <w:cantSplit/>
        </w:trPr>
        <w:tc>
          <w:tcPr>
            <w:tcW w:w="0" w:type="auto"/>
            <w:tcBorders>
              <w:top w:val="single" w:sz="4" w:space="0" w:color="A6A6A6" w:themeColor="background1" w:themeShade="A6"/>
              <w:right w:val="single" w:sz="4" w:space="0" w:color="000000" w:themeColor="text1"/>
            </w:tcBorders>
          </w:tcPr>
          <w:p w14:paraId="163C6C6B" w14:textId="77777777" w:rsidR="00382C8C" w:rsidRDefault="00956FCB">
            <w:pPr>
              <w:pStyle w:val="NormalinTable"/>
            </w:pPr>
            <w:r>
              <w:rPr>
                <w:b/>
              </w:rPr>
              <w:t>0302 89 90 30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6C" w14:textId="77777777" w:rsidR="00382C8C" w:rsidRDefault="00956FCB">
            <w:pPr>
              <w:pStyle w:val="NormalinTable"/>
              <w:tabs>
                <w:tab w:val="left" w:pos="1250"/>
              </w:tabs>
            </w:pPr>
            <w:r>
              <w:t>0.00%</w:t>
            </w:r>
          </w:p>
        </w:tc>
      </w:tr>
      <w:tr w:rsidR="00382C8C" w14:paraId="163C6C70" w14:textId="77777777" w:rsidTr="00382C8C">
        <w:trPr>
          <w:cantSplit/>
        </w:trPr>
        <w:tc>
          <w:tcPr>
            <w:tcW w:w="0" w:type="auto"/>
            <w:tcBorders>
              <w:top w:val="single" w:sz="4" w:space="0" w:color="A6A6A6" w:themeColor="background1" w:themeShade="A6"/>
              <w:right w:val="single" w:sz="4" w:space="0" w:color="000000" w:themeColor="text1"/>
            </w:tcBorders>
          </w:tcPr>
          <w:p w14:paraId="163C6C6E" w14:textId="77777777" w:rsidR="00382C8C" w:rsidRDefault="00956FCB">
            <w:pPr>
              <w:pStyle w:val="NormalinTable"/>
            </w:pPr>
            <w:r>
              <w:rPr>
                <w:b/>
              </w:rPr>
              <w:t>0302 89 90 80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6F" w14:textId="77777777" w:rsidR="00382C8C" w:rsidRDefault="00956FCB">
            <w:pPr>
              <w:pStyle w:val="NormalinTable"/>
              <w:tabs>
                <w:tab w:val="left" w:pos="1250"/>
              </w:tabs>
            </w:pPr>
            <w:r>
              <w:t>0.00%</w:t>
            </w:r>
          </w:p>
        </w:tc>
      </w:tr>
      <w:tr w:rsidR="00382C8C" w14:paraId="163C6C73" w14:textId="77777777" w:rsidTr="00382C8C">
        <w:trPr>
          <w:cantSplit/>
        </w:trPr>
        <w:tc>
          <w:tcPr>
            <w:tcW w:w="0" w:type="auto"/>
            <w:tcBorders>
              <w:top w:val="single" w:sz="4" w:space="0" w:color="A6A6A6" w:themeColor="background1" w:themeShade="A6"/>
              <w:right w:val="single" w:sz="4" w:space="0" w:color="000000" w:themeColor="text1"/>
            </w:tcBorders>
          </w:tcPr>
          <w:p w14:paraId="163C6C71" w14:textId="77777777" w:rsidR="00382C8C" w:rsidRDefault="00956FCB">
            <w:pPr>
              <w:pStyle w:val="NormalinTable"/>
            </w:pPr>
            <w:r>
              <w:rPr>
                <w:b/>
              </w:rPr>
              <w:t>0302 89 90 90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72" w14:textId="77777777" w:rsidR="00382C8C" w:rsidRDefault="00956FCB">
            <w:pPr>
              <w:pStyle w:val="NormalinTable"/>
              <w:tabs>
                <w:tab w:val="left" w:pos="1250"/>
              </w:tabs>
            </w:pPr>
            <w:r>
              <w:t>0.00%</w:t>
            </w:r>
          </w:p>
        </w:tc>
      </w:tr>
      <w:tr w:rsidR="00382C8C" w14:paraId="163C6C76" w14:textId="77777777" w:rsidTr="00382C8C">
        <w:trPr>
          <w:cantSplit/>
        </w:trPr>
        <w:tc>
          <w:tcPr>
            <w:tcW w:w="0" w:type="auto"/>
            <w:tcBorders>
              <w:top w:val="single" w:sz="4" w:space="0" w:color="A6A6A6" w:themeColor="background1" w:themeShade="A6"/>
              <w:right w:val="single" w:sz="4" w:space="0" w:color="000000" w:themeColor="text1"/>
            </w:tcBorders>
          </w:tcPr>
          <w:p w14:paraId="163C6C74" w14:textId="77777777" w:rsidR="00382C8C" w:rsidRDefault="00956FCB">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75" w14:textId="77777777" w:rsidR="00382C8C" w:rsidRDefault="00956FCB">
            <w:pPr>
              <w:pStyle w:val="NormalinTable"/>
              <w:tabs>
                <w:tab w:val="left" w:pos="1250"/>
              </w:tabs>
            </w:pPr>
            <w:r>
              <w:t>0.00%</w:t>
            </w:r>
          </w:p>
        </w:tc>
      </w:tr>
      <w:tr w:rsidR="00382C8C" w14:paraId="163C6C79" w14:textId="77777777" w:rsidTr="00382C8C">
        <w:trPr>
          <w:cantSplit/>
        </w:trPr>
        <w:tc>
          <w:tcPr>
            <w:tcW w:w="0" w:type="auto"/>
            <w:tcBorders>
              <w:top w:val="single" w:sz="4" w:space="0" w:color="A6A6A6" w:themeColor="background1" w:themeShade="A6"/>
              <w:right w:val="single" w:sz="4" w:space="0" w:color="000000" w:themeColor="text1"/>
            </w:tcBorders>
          </w:tcPr>
          <w:p w14:paraId="163C6C77" w14:textId="77777777" w:rsidR="00382C8C" w:rsidRDefault="00956FCB">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78" w14:textId="77777777" w:rsidR="00382C8C" w:rsidRDefault="00956FCB">
            <w:pPr>
              <w:pStyle w:val="NormalinTable"/>
              <w:tabs>
                <w:tab w:val="left" w:pos="1250"/>
              </w:tabs>
            </w:pPr>
            <w:r>
              <w:t>0.00%</w:t>
            </w:r>
          </w:p>
        </w:tc>
      </w:tr>
      <w:tr w:rsidR="00382C8C" w14:paraId="163C6C7C" w14:textId="77777777" w:rsidTr="00382C8C">
        <w:trPr>
          <w:cantSplit/>
        </w:trPr>
        <w:tc>
          <w:tcPr>
            <w:tcW w:w="0" w:type="auto"/>
            <w:tcBorders>
              <w:top w:val="single" w:sz="4" w:space="0" w:color="A6A6A6" w:themeColor="background1" w:themeShade="A6"/>
              <w:right w:val="single" w:sz="4" w:space="0" w:color="000000" w:themeColor="text1"/>
            </w:tcBorders>
          </w:tcPr>
          <w:p w14:paraId="163C6C7A" w14:textId="77777777" w:rsidR="00382C8C" w:rsidRDefault="00956FCB">
            <w:pPr>
              <w:pStyle w:val="NormalinTable"/>
            </w:pPr>
            <w:r>
              <w:rPr>
                <w:b/>
              </w:rPr>
              <w:t>0303 13 00 10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7B" w14:textId="77777777" w:rsidR="00382C8C" w:rsidRDefault="00956FCB">
            <w:pPr>
              <w:pStyle w:val="NormalinTable"/>
              <w:tabs>
                <w:tab w:val="left" w:pos="1250"/>
              </w:tabs>
            </w:pPr>
            <w:r>
              <w:t>0.00%</w:t>
            </w:r>
          </w:p>
        </w:tc>
      </w:tr>
      <w:tr w:rsidR="00382C8C" w14:paraId="163C6C7F" w14:textId="77777777" w:rsidTr="00382C8C">
        <w:trPr>
          <w:cantSplit/>
        </w:trPr>
        <w:tc>
          <w:tcPr>
            <w:tcW w:w="0" w:type="auto"/>
            <w:tcBorders>
              <w:top w:val="single" w:sz="4" w:space="0" w:color="A6A6A6" w:themeColor="background1" w:themeShade="A6"/>
              <w:right w:val="single" w:sz="4" w:space="0" w:color="000000" w:themeColor="text1"/>
            </w:tcBorders>
          </w:tcPr>
          <w:p w14:paraId="163C6C7D" w14:textId="77777777" w:rsidR="00382C8C" w:rsidRDefault="00956FCB">
            <w:pPr>
              <w:pStyle w:val="NormalinTable"/>
            </w:pPr>
            <w:r>
              <w:rPr>
                <w:b/>
              </w:rPr>
              <w:t>0303 19 00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7E" w14:textId="77777777" w:rsidR="00382C8C" w:rsidRDefault="00956FCB">
            <w:pPr>
              <w:pStyle w:val="NormalinTable"/>
              <w:tabs>
                <w:tab w:val="left" w:pos="1250"/>
              </w:tabs>
            </w:pPr>
            <w:r>
              <w:t>0.00%</w:t>
            </w:r>
          </w:p>
        </w:tc>
      </w:tr>
      <w:tr w:rsidR="00382C8C" w14:paraId="163C6C82" w14:textId="77777777" w:rsidTr="00382C8C">
        <w:trPr>
          <w:cantSplit/>
        </w:trPr>
        <w:tc>
          <w:tcPr>
            <w:tcW w:w="0" w:type="auto"/>
            <w:tcBorders>
              <w:top w:val="single" w:sz="4" w:space="0" w:color="A6A6A6" w:themeColor="background1" w:themeShade="A6"/>
              <w:right w:val="single" w:sz="4" w:space="0" w:color="000000" w:themeColor="text1"/>
            </w:tcBorders>
          </w:tcPr>
          <w:p w14:paraId="163C6C80" w14:textId="77777777" w:rsidR="00382C8C" w:rsidRDefault="00956FCB">
            <w:pPr>
              <w:pStyle w:val="NormalinTable"/>
            </w:pPr>
            <w:r>
              <w:rPr>
                <w:b/>
              </w:rPr>
              <w:t>0303 31 10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81" w14:textId="77777777" w:rsidR="00382C8C" w:rsidRDefault="00956FCB">
            <w:pPr>
              <w:pStyle w:val="NormalinTable"/>
              <w:tabs>
                <w:tab w:val="left" w:pos="1250"/>
              </w:tabs>
            </w:pPr>
            <w:r>
              <w:t>0.00%</w:t>
            </w:r>
          </w:p>
        </w:tc>
      </w:tr>
      <w:tr w:rsidR="00382C8C" w14:paraId="163C6C85" w14:textId="77777777" w:rsidTr="00382C8C">
        <w:trPr>
          <w:cantSplit/>
        </w:trPr>
        <w:tc>
          <w:tcPr>
            <w:tcW w:w="0" w:type="auto"/>
            <w:tcBorders>
              <w:top w:val="single" w:sz="4" w:space="0" w:color="A6A6A6" w:themeColor="background1" w:themeShade="A6"/>
              <w:right w:val="single" w:sz="4" w:space="0" w:color="000000" w:themeColor="text1"/>
            </w:tcBorders>
          </w:tcPr>
          <w:p w14:paraId="163C6C83" w14:textId="77777777" w:rsidR="00382C8C" w:rsidRDefault="00956FCB">
            <w:pPr>
              <w:pStyle w:val="NormalinTable"/>
            </w:pPr>
            <w:r>
              <w:rPr>
                <w:b/>
              </w:rPr>
              <w:t>0303 31 30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84" w14:textId="77777777" w:rsidR="00382C8C" w:rsidRDefault="00956FCB">
            <w:pPr>
              <w:pStyle w:val="NormalinTable"/>
              <w:tabs>
                <w:tab w:val="left" w:pos="1250"/>
              </w:tabs>
            </w:pPr>
            <w:r>
              <w:t>0.00%</w:t>
            </w:r>
          </w:p>
        </w:tc>
      </w:tr>
      <w:tr w:rsidR="00382C8C" w14:paraId="163C6C88" w14:textId="77777777" w:rsidTr="00382C8C">
        <w:trPr>
          <w:cantSplit/>
        </w:trPr>
        <w:tc>
          <w:tcPr>
            <w:tcW w:w="0" w:type="auto"/>
            <w:tcBorders>
              <w:top w:val="single" w:sz="4" w:space="0" w:color="A6A6A6" w:themeColor="background1" w:themeShade="A6"/>
              <w:right w:val="single" w:sz="4" w:space="0" w:color="000000" w:themeColor="text1"/>
            </w:tcBorders>
          </w:tcPr>
          <w:p w14:paraId="163C6C86" w14:textId="77777777" w:rsidR="00382C8C" w:rsidRDefault="00956FCB">
            <w:pPr>
              <w:pStyle w:val="NormalinTable"/>
            </w:pPr>
            <w:r>
              <w:rPr>
                <w:b/>
              </w:rPr>
              <w:t>0303 32 00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87" w14:textId="77777777" w:rsidR="00382C8C" w:rsidRDefault="00956FCB">
            <w:pPr>
              <w:pStyle w:val="NormalinTable"/>
              <w:tabs>
                <w:tab w:val="left" w:pos="1250"/>
              </w:tabs>
            </w:pPr>
            <w:r>
              <w:t>0.00%</w:t>
            </w:r>
          </w:p>
        </w:tc>
      </w:tr>
      <w:tr w:rsidR="00382C8C" w14:paraId="163C6C8B" w14:textId="77777777" w:rsidTr="00382C8C">
        <w:trPr>
          <w:cantSplit/>
        </w:trPr>
        <w:tc>
          <w:tcPr>
            <w:tcW w:w="0" w:type="auto"/>
            <w:tcBorders>
              <w:top w:val="single" w:sz="4" w:space="0" w:color="A6A6A6" w:themeColor="background1" w:themeShade="A6"/>
              <w:right w:val="single" w:sz="4" w:space="0" w:color="000000" w:themeColor="text1"/>
            </w:tcBorders>
          </w:tcPr>
          <w:p w14:paraId="163C6C89" w14:textId="77777777" w:rsidR="00382C8C" w:rsidRDefault="00956FCB">
            <w:pPr>
              <w:pStyle w:val="NormalinTable"/>
            </w:pPr>
            <w:r>
              <w:rPr>
                <w:b/>
              </w:rPr>
              <w:t>0303 33 00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8A" w14:textId="77777777" w:rsidR="00382C8C" w:rsidRDefault="00956FCB">
            <w:pPr>
              <w:pStyle w:val="NormalinTable"/>
              <w:tabs>
                <w:tab w:val="left" w:pos="1250"/>
              </w:tabs>
            </w:pPr>
            <w:r>
              <w:t>0.00%</w:t>
            </w:r>
          </w:p>
        </w:tc>
      </w:tr>
      <w:tr w:rsidR="00382C8C" w14:paraId="163C6C8E" w14:textId="77777777" w:rsidTr="00382C8C">
        <w:trPr>
          <w:cantSplit/>
        </w:trPr>
        <w:tc>
          <w:tcPr>
            <w:tcW w:w="0" w:type="auto"/>
            <w:tcBorders>
              <w:top w:val="single" w:sz="4" w:space="0" w:color="A6A6A6" w:themeColor="background1" w:themeShade="A6"/>
              <w:right w:val="single" w:sz="4" w:space="0" w:color="000000" w:themeColor="text1"/>
            </w:tcBorders>
          </w:tcPr>
          <w:p w14:paraId="163C6C8C" w14:textId="77777777" w:rsidR="00382C8C" w:rsidRDefault="00956FCB">
            <w:pPr>
              <w:pStyle w:val="NormalinTable"/>
            </w:pPr>
            <w:r>
              <w:rPr>
                <w:b/>
              </w:rPr>
              <w:t>0303 34 00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8D" w14:textId="77777777" w:rsidR="00382C8C" w:rsidRDefault="00956FCB">
            <w:pPr>
              <w:pStyle w:val="NormalinTable"/>
              <w:tabs>
                <w:tab w:val="left" w:pos="1250"/>
              </w:tabs>
            </w:pPr>
            <w:r>
              <w:t>0.00%</w:t>
            </w:r>
          </w:p>
        </w:tc>
      </w:tr>
      <w:tr w:rsidR="00382C8C" w14:paraId="163C6C91" w14:textId="77777777" w:rsidTr="00382C8C">
        <w:trPr>
          <w:cantSplit/>
        </w:trPr>
        <w:tc>
          <w:tcPr>
            <w:tcW w:w="0" w:type="auto"/>
            <w:tcBorders>
              <w:top w:val="single" w:sz="4" w:space="0" w:color="A6A6A6" w:themeColor="background1" w:themeShade="A6"/>
              <w:right w:val="single" w:sz="4" w:space="0" w:color="000000" w:themeColor="text1"/>
            </w:tcBorders>
          </w:tcPr>
          <w:p w14:paraId="163C6C8F" w14:textId="77777777" w:rsidR="00382C8C" w:rsidRDefault="00956FCB">
            <w:pPr>
              <w:pStyle w:val="NormalinTable"/>
            </w:pPr>
            <w:r>
              <w:rPr>
                <w:b/>
              </w:rPr>
              <w:t>0303 39 10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90" w14:textId="77777777" w:rsidR="00382C8C" w:rsidRDefault="00956FCB">
            <w:pPr>
              <w:pStyle w:val="NormalinTable"/>
              <w:tabs>
                <w:tab w:val="left" w:pos="1250"/>
              </w:tabs>
            </w:pPr>
            <w:r>
              <w:t>0.00%</w:t>
            </w:r>
          </w:p>
        </w:tc>
      </w:tr>
      <w:tr w:rsidR="00382C8C" w14:paraId="163C6C94" w14:textId="77777777" w:rsidTr="00382C8C">
        <w:trPr>
          <w:cantSplit/>
        </w:trPr>
        <w:tc>
          <w:tcPr>
            <w:tcW w:w="0" w:type="auto"/>
            <w:tcBorders>
              <w:top w:val="single" w:sz="4" w:space="0" w:color="A6A6A6" w:themeColor="background1" w:themeShade="A6"/>
              <w:right w:val="single" w:sz="4" w:space="0" w:color="000000" w:themeColor="text1"/>
            </w:tcBorders>
          </w:tcPr>
          <w:p w14:paraId="163C6C92" w14:textId="77777777" w:rsidR="00382C8C" w:rsidRDefault="00956FCB">
            <w:pPr>
              <w:pStyle w:val="NormalinTable"/>
            </w:pPr>
            <w:r>
              <w:rPr>
                <w:b/>
              </w:rPr>
              <w:t>0303 39 30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93" w14:textId="77777777" w:rsidR="00382C8C" w:rsidRDefault="00956FCB">
            <w:pPr>
              <w:pStyle w:val="NormalinTable"/>
              <w:tabs>
                <w:tab w:val="left" w:pos="1250"/>
              </w:tabs>
            </w:pPr>
            <w:r>
              <w:t>0.00%</w:t>
            </w:r>
          </w:p>
        </w:tc>
      </w:tr>
      <w:tr w:rsidR="00382C8C" w14:paraId="163C6C97" w14:textId="77777777" w:rsidTr="00382C8C">
        <w:trPr>
          <w:cantSplit/>
        </w:trPr>
        <w:tc>
          <w:tcPr>
            <w:tcW w:w="0" w:type="auto"/>
            <w:tcBorders>
              <w:top w:val="single" w:sz="4" w:space="0" w:color="A6A6A6" w:themeColor="background1" w:themeShade="A6"/>
              <w:right w:val="single" w:sz="4" w:space="0" w:color="000000" w:themeColor="text1"/>
            </w:tcBorders>
          </w:tcPr>
          <w:p w14:paraId="163C6C95" w14:textId="77777777" w:rsidR="00382C8C" w:rsidRDefault="00956FCB">
            <w:pPr>
              <w:pStyle w:val="NormalinTable"/>
            </w:pPr>
            <w:r>
              <w:rPr>
                <w:b/>
              </w:rPr>
              <w:lastRenderedPageBreak/>
              <w:t>0303 39 85 90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96" w14:textId="77777777" w:rsidR="00382C8C" w:rsidRDefault="00956FCB">
            <w:pPr>
              <w:pStyle w:val="NormalinTable"/>
              <w:tabs>
                <w:tab w:val="left" w:pos="1250"/>
              </w:tabs>
            </w:pPr>
            <w:r>
              <w:t>0.00%</w:t>
            </w:r>
          </w:p>
        </w:tc>
      </w:tr>
      <w:tr w:rsidR="00382C8C" w14:paraId="163C6C9A" w14:textId="77777777" w:rsidTr="00382C8C">
        <w:trPr>
          <w:cantSplit/>
        </w:trPr>
        <w:tc>
          <w:tcPr>
            <w:tcW w:w="0" w:type="auto"/>
            <w:tcBorders>
              <w:top w:val="single" w:sz="4" w:space="0" w:color="A6A6A6" w:themeColor="background1" w:themeShade="A6"/>
              <w:right w:val="single" w:sz="4" w:space="0" w:color="000000" w:themeColor="text1"/>
            </w:tcBorders>
          </w:tcPr>
          <w:p w14:paraId="163C6C98" w14:textId="77777777" w:rsidR="00382C8C" w:rsidRDefault="00956FCB">
            <w:pPr>
              <w:pStyle w:val="NormalinTable"/>
            </w:pPr>
            <w:r>
              <w:rPr>
                <w:b/>
              </w:rPr>
              <w:t>0303 51 00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99" w14:textId="77777777" w:rsidR="00382C8C" w:rsidRDefault="00956FCB">
            <w:pPr>
              <w:pStyle w:val="NormalinTable"/>
              <w:tabs>
                <w:tab w:val="left" w:pos="1250"/>
              </w:tabs>
            </w:pPr>
            <w:r>
              <w:t>01/01 to 14/02</w:t>
            </w:r>
            <w:r>
              <w:tab/>
              <w:t>0.00%</w:t>
            </w:r>
            <w:r>
              <w:br/>
              <w:t>16/06 to 31/12</w:t>
            </w:r>
            <w:r>
              <w:tab/>
              <w:t>0.00%</w:t>
            </w:r>
          </w:p>
        </w:tc>
      </w:tr>
      <w:tr w:rsidR="00382C8C" w14:paraId="163C6C9D" w14:textId="77777777" w:rsidTr="00382C8C">
        <w:trPr>
          <w:cantSplit/>
        </w:trPr>
        <w:tc>
          <w:tcPr>
            <w:tcW w:w="0" w:type="auto"/>
            <w:tcBorders>
              <w:top w:val="single" w:sz="4" w:space="0" w:color="A6A6A6" w:themeColor="background1" w:themeShade="A6"/>
              <w:right w:val="single" w:sz="4" w:space="0" w:color="000000" w:themeColor="text1"/>
            </w:tcBorders>
          </w:tcPr>
          <w:p w14:paraId="163C6C9B" w14:textId="77777777" w:rsidR="00382C8C" w:rsidRDefault="00956FCB">
            <w:pPr>
              <w:pStyle w:val="NormalinTable"/>
            </w:pPr>
            <w:r>
              <w:rPr>
                <w:b/>
              </w:rPr>
              <w:t>0303 54 10 10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9C" w14:textId="77777777" w:rsidR="00382C8C" w:rsidRDefault="00956FCB">
            <w:pPr>
              <w:pStyle w:val="NormalinTable"/>
              <w:tabs>
                <w:tab w:val="left" w:pos="1250"/>
              </w:tabs>
            </w:pPr>
            <w:r>
              <w:t>01/01 to 14/02</w:t>
            </w:r>
            <w:r>
              <w:tab/>
              <w:t>0.00%</w:t>
            </w:r>
            <w:r>
              <w:br/>
              <w:t>16/06 to 31/12</w:t>
            </w:r>
            <w:r>
              <w:tab/>
              <w:t>0.00%</w:t>
            </w:r>
          </w:p>
        </w:tc>
      </w:tr>
      <w:tr w:rsidR="00382C8C" w14:paraId="163C6CA0" w14:textId="77777777" w:rsidTr="00382C8C">
        <w:trPr>
          <w:cantSplit/>
        </w:trPr>
        <w:tc>
          <w:tcPr>
            <w:tcW w:w="0" w:type="auto"/>
            <w:tcBorders>
              <w:top w:val="single" w:sz="4" w:space="0" w:color="A6A6A6" w:themeColor="background1" w:themeShade="A6"/>
              <w:right w:val="single" w:sz="4" w:space="0" w:color="000000" w:themeColor="text1"/>
            </w:tcBorders>
          </w:tcPr>
          <w:p w14:paraId="163C6C9E" w14:textId="77777777" w:rsidR="00382C8C" w:rsidRDefault="00956FCB">
            <w:pPr>
              <w:pStyle w:val="NormalinTable"/>
            </w:pPr>
            <w:r>
              <w:rPr>
                <w:b/>
              </w:rPr>
              <w:t>0303 55 90 90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9F" w14:textId="77777777" w:rsidR="00382C8C" w:rsidRDefault="00956FCB">
            <w:pPr>
              <w:pStyle w:val="NormalinTable"/>
              <w:tabs>
                <w:tab w:val="left" w:pos="1250"/>
              </w:tabs>
            </w:pPr>
            <w:r>
              <w:t>0.00%</w:t>
            </w:r>
          </w:p>
        </w:tc>
      </w:tr>
      <w:tr w:rsidR="00382C8C" w14:paraId="163C6CA3" w14:textId="77777777" w:rsidTr="00382C8C">
        <w:trPr>
          <w:cantSplit/>
        </w:trPr>
        <w:tc>
          <w:tcPr>
            <w:tcW w:w="0" w:type="auto"/>
            <w:tcBorders>
              <w:top w:val="single" w:sz="4" w:space="0" w:color="A6A6A6" w:themeColor="background1" w:themeShade="A6"/>
              <w:right w:val="single" w:sz="4" w:space="0" w:color="000000" w:themeColor="text1"/>
            </w:tcBorders>
          </w:tcPr>
          <w:p w14:paraId="163C6CA1" w14:textId="77777777" w:rsidR="00382C8C" w:rsidRDefault="00956FCB">
            <w:pPr>
              <w:pStyle w:val="NormalinTable"/>
            </w:pPr>
            <w:r>
              <w:rPr>
                <w:b/>
              </w:rPr>
              <w:t>0303 56 00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A2" w14:textId="77777777" w:rsidR="00382C8C" w:rsidRDefault="00956FCB">
            <w:pPr>
              <w:pStyle w:val="NormalinTable"/>
              <w:tabs>
                <w:tab w:val="left" w:pos="1250"/>
              </w:tabs>
            </w:pPr>
            <w:r>
              <w:t>0.00%</w:t>
            </w:r>
          </w:p>
        </w:tc>
      </w:tr>
      <w:tr w:rsidR="00382C8C" w14:paraId="163C6CA6" w14:textId="77777777" w:rsidTr="00382C8C">
        <w:trPr>
          <w:cantSplit/>
        </w:trPr>
        <w:tc>
          <w:tcPr>
            <w:tcW w:w="0" w:type="auto"/>
            <w:tcBorders>
              <w:top w:val="single" w:sz="4" w:space="0" w:color="A6A6A6" w:themeColor="background1" w:themeShade="A6"/>
              <w:right w:val="single" w:sz="4" w:space="0" w:color="000000" w:themeColor="text1"/>
            </w:tcBorders>
          </w:tcPr>
          <w:p w14:paraId="163C6CA4" w14:textId="77777777" w:rsidR="00382C8C" w:rsidRDefault="00956FCB">
            <w:pPr>
              <w:pStyle w:val="NormalinTable"/>
            </w:pPr>
            <w:r>
              <w:rPr>
                <w:b/>
              </w:rPr>
              <w:t>0303 59 90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A5" w14:textId="77777777" w:rsidR="00382C8C" w:rsidRDefault="00956FCB">
            <w:pPr>
              <w:pStyle w:val="NormalinTable"/>
              <w:tabs>
                <w:tab w:val="left" w:pos="1250"/>
              </w:tabs>
            </w:pPr>
            <w:r>
              <w:t>0.00%</w:t>
            </w:r>
          </w:p>
        </w:tc>
      </w:tr>
      <w:tr w:rsidR="00382C8C" w14:paraId="163C6CA9" w14:textId="77777777" w:rsidTr="00382C8C">
        <w:trPr>
          <w:cantSplit/>
        </w:trPr>
        <w:tc>
          <w:tcPr>
            <w:tcW w:w="0" w:type="auto"/>
            <w:tcBorders>
              <w:top w:val="single" w:sz="4" w:space="0" w:color="A6A6A6" w:themeColor="background1" w:themeShade="A6"/>
              <w:right w:val="single" w:sz="4" w:space="0" w:color="000000" w:themeColor="text1"/>
            </w:tcBorders>
          </w:tcPr>
          <w:p w14:paraId="163C6CA7" w14:textId="77777777" w:rsidR="00382C8C" w:rsidRDefault="00956FCB">
            <w:pPr>
              <w:pStyle w:val="NormalinTable"/>
            </w:pPr>
            <w:r>
              <w:rPr>
                <w:b/>
              </w:rPr>
              <w:t>0303 63 10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A8" w14:textId="77777777" w:rsidR="00382C8C" w:rsidRDefault="00956FCB">
            <w:pPr>
              <w:pStyle w:val="NormalinTable"/>
              <w:tabs>
                <w:tab w:val="left" w:pos="1250"/>
              </w:tabs>
            </w:pPr>
            <w:r>
              <w:t>0.00%</w:t>
            </w:r>
          </w:p>
        </w:tc>
      </w:tr>
      <w:tr w:rsidR="00382C8C" w14:paraId="163C6CAC" w14:textId="77777777" w:rsidTr="00382C8C">
        <w:trPr>
          <w:cantSplit/>
        </w:trPr>
        <w:tc>
          <w:tcPr>
            <w:tcW w:w="0" w:type="auto"/>
            <w:tcBorders>
              <w:top w:val="single" w:sz="4" w:space="0" w:color="A6A6A6" w:themeColor="background1" w:themeShade="A6"/>
              <w:right w:val="single" w:sz="4" w:space="0" w:color="000000" w:themeColor="text1"/>
            </w:tcBorders>
          </w:tcPr>
          <w:p w14:paraId="163C6CAA" w14:textId="77777777" w:rsidR="00382C8C" w:rsidRDefault="00956FCB">
            <w:pPr>
              <w:pStyle w:val="NormalinTable"/>
            </w:pPr>
            <w:r>
              <w:rPr>
                <w:b/>
              </w:rPr>
              <w:t>0303 64 00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AB" w14:textId="77777777" w:rsidR="00382C8C" w:rsidRDefault="00956FCB">
            <w:pPr>
              <w:pStyle w:val="NormalinTable"/>
              <w:tabs>
                <w:tab w:val="left" w:pos="1250"/>
              </w:tabs>
            </w:pPr>
            <w:r>
              <w:t>0.00%</w:t>
            </w:r>
          </w:p>
        </w:tc>
      </w:tr>
      <w:tr w:rsidR="00382C8C" w14:paraId="163C6CAF" w14:textId="77777777" w:rsidTr="00382C8C">
        <w:trPr>
          <w:cantSplit/>
        </w:trPr>
        <w:tc>
          <w:tcPr>
            <w:tcW w:w="0" w:type="auto"/>
            <w:tcBorders>
              <w:top w:val="single" w:sz="4" w:space="0" w:color="A6A6A6" w:themeColor="background1" w:themeShade="A6"/>
              <w:right w:val="single" w:sz="4" w:space="0" w:color="000000" w:themeColor="text1"/>
            </w:tcBorders>
          </w:tcPr>
          <w:p w14:paraId="163C6CAD" w14:textId="77777777" w:rsidR="00382C8C" w:rsidRDefault="00956FCB">
            <w:pPr>
              <w:pStyle w:val="NormalinTable"/>
            </w:pPr>
            <w:r>
              <w:rPr>
                <w:b/>
              </w:rPr>
              <w:t>0303 65 00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AE" w14:textId="77777777" w:rsidR="00382C8C" w:rsidRDefault="00956FCB">
            <w:pPr>
              <w:pStyle w:val="NormalinTable"/>
              <w:tabs>
                <w:tab w:val="left" w:pos="1250"/>
              </w:tabs>
            </w:pPr>
            <w:r>
              <w:t>0.00%</w:t>
            </w:r>
          </w:p>
        </w:tc>
      </w:tr>
      <w:tr w:rsidR="00382C8C" w14:paraId="163C6CB2" w14:textId="77777777" w:rsidTr="00382C8C">
        <w:trPr>
          <w:cantSplit/>
        </w:trPr>
        <w:tc>
          <w:tcPr>
            <w:tcW w:w="0" w:type="auto"/>
            <w:tcBorders>
              <w:top w:val="single" w:sz="4" w:space="0" w:color="A6A6A6" w:themeColor="background1" w:themeShade="A6"/>
              <w:right w:val="single" w:sz="4" w:space="0" w:color="000000" w:themeColor="text1"/>
            </w:tcBorders>
          </w:tcPr>
          <w:p w14:paraId="163C6CB0" w14:textId="77777777" w:rsidR="00382C8C" w:rsidRDefault="00956FCB">
            <w:pPr>
              <w:pStyle w:val="NormalinTable"/>
            </w:pPr>
            <w:r>
              <w:rPr>
                <w:b/>
              </w:rPr>
              <w:t>0303 68 10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B1" w14:textId="77777777" w:rsidR="00382C8C" w:rsidRDefault="00956FCB">
            <w:pPr>
              <w:pStyle w:val="NormalinTable"/>
              <w:tabs>
                <w:tab w:val="left" w:pos="1250"/>
              </w:tabs>
            </w:pPr>
            <w:r>
              <w:t>0.00%</w:t>
            </w:r>
          </w:p>
        </w:tc>
      </w:tr>
      <w:tr w:rsidR="00382C8C" w14:paraId="163C6CB5" w14:textId="77777777" w:rsidTr="00382C8C">
        <w:trPr>
          <w:cantSplit/>
        </w:trPr>
        <w:tc>
          <w:tcPr>
            <w:tcW w:w="0" w:type="auto"/>
            <w:tcBorders>
              <w:top w:val="single" w:sz="4" w:space="0" w:color="A6A6A6" w:themeColor="background1" w:themeShade="A6"/>
              <w:right w:val="single" w:sz="4" w:space="0" w:color="000000" w:themeColor="text1"/>
            </w:tcBorders>
          </w:tcPr>
          <w:p w14:paraId="163C6CB3" w14:textId="77777777" w:rsidR="00382C8C" w:rsidRDefault="00956FCB">
            <w:pPr>
              <w:pStyle w:val="NormalinTable"/>
            </w:pPr>
            <w:r>
              <w:rPr>
                <w:b/>
              </w:rPr>
              <w:t>0303 69 30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B4" w14:textId="77777777" w:rsidR="00382C8C" w:rsidRDefault="00956FCB">
            <w:pPr>
              <w:pStyle w:val="NormalinTable"/>
              <w:tabs>
                <w:tab w:val="left" w:pos="1250"/>
              </w:tabs>
            </w:pPr>
            <w:r>
              <w:t>0.00%</w:t>
            </w:r>
          </w:p>
        </w:tc>
      </w:tr>
      <w:tr w:rsidR="00382C8C" w14:paraId="163C6CB8" w14:textId="77777777" w:rsidTr="00382C8C">
        <w:trPr>
          <w:cantSplit/>
        </w:trPr>
        <w:tc>
          <w:tcPr>
            <w:tcW w:w="0" w:type="auto"/>
            <w:tcBorders>
              <w:top w:val="single" w:sz="4" w:space="0" w:color="A6A6A6" w:themeColor="background1" w:themeShade="A6"/>
              <w:right w:val="single" w:sz="4" w:space="0" w:color="000000" w:themeColor="text1"/>
            </w:tcBorders>
          </w:tcPr>
          <w:p w14:paraId="163C6CB6" w14:textId="77777777" w:rsidR="00382C8C" w:rsidRDefault="00956FCB">
            <w:pPr>
              <w:pStyle w:val="NormalinTable"/>
            </w:pPr>
            <w:r>
              <w:rPr>
                <w:b/>
              </w:rPr>
              <w:t>0303 69 80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B7" w14:textId="77777777" w:rsidR="00382C8C" w:rsidRDefault="00956FCB">
            <w:pPr>
              <w:pStyle w:val="NormalinTable"/>
              <w:tabs>
                <w:tab w:val="left" w:pos="1250"/>
              </w:tabs>
            </w:pPr>
            <w:r>
              <w:t>0.00%</w:t>
            </w:r>
          </w:p>
        </w:tc>
      </w:tr>
      <w:tr w:rsidR="00382C8C" w14:paraId="163C6CBB" w14:textId="77777777" w:rsidTr="00382C8C">
        <w:trPr>
          <w:cantSplit/>
        </w:trPr>
        <w:tc>
          <w:tcPr>
            <w:tcW w:w="0" w:type="auto"/>
            <w:tcBorders>
              <w:top w:val="single" w:sz="4" w:space="0" w:color="A6A6A6" w:themeColor="background1" w:themeShade="A6"/>
              <w:right w:val="single" w:sz="4" w:space="0" w:color="000000" w:themeColor="text1"/>
            </w:tcBorders>
          </w:tcPr>
          <w:p w14:paraId="163C6CB9" w14:textId="77777777" w:rsidR="00382C8C" w:rsidRDefault="00956FCB">
            <w:pPr>
              <w:pStyle w:val="NormalinTable"/>
            </w:pPr>
            <w:r>
              <w:rPr>
                <w:b/>
              </w:rPr>
              <w:t>0303 69 90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BA" w14:textId="77777777" w:rsidR="00382C8C" w:rsidRDefault="00956FCB">
            <w:pPr>
              <w:pStyle w:val="NormalinTable"/>
              <w:tabs>
                <w:tab w:val="left" w:pos="1250"/>
              </w:tabs>
            </w:pPr>
            <w:r>
              <w:t>0.00%</w:t>
            </w:r>
          </w:p>
        </w:tc>
      </w:tr>
      <w:tr w:rsidR="00382C8C" w14:paraId="163C6CBE" w14:textId="77777777" w:rsidTr="00382C8C">
        <w:trPr>
          <w:cantSplit/>
        </w:trPr>
        <w:tc>
          <w:tcPr>
            <w:tcW w:w="0" w:type="auto"/>
            <w:tcBorders>
              <w:top w:val="single" w:sz="4" w:space="0" w:color="A6A6A6" w:themeColor="background1" w:themeShade="A6"/>
              <w:right w:val="single" w:sz="4" w:space="0" w:color="000000" w:themeColor="text1"/>
            </w:tcBorders>
          </w:tcPr>
          <w:p w14:paraId="163C6CBC" w14:textId="77777777" w:rsidR="00382C8C" w:rsidRDefault="00956FCB">
            <w:pPr>
              <w:pStyle w:val="NormalinTable"/>
            </w:pPr>
            <w:r>
              <w:rPr>
                <w:b/>
              </w:rPr>
              <w:t>0303 81 00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BD" w14:textId="77777777" w:rsidR="00382C8C" w:rsidRDefault="00956FCB">
            <w:pPr>
              <w:pStyle w:val="NormalinTable"/>
              <w:tabs>
                <w:tab w:val="left" w:pos="1250"/>
              </w:tabs>
            </w:pPr>
            <w:r>
              <w:t>0.00%</w:t>
            </w:r>
          </w:p>
        </w:tc>
      </w:tr>
      <w:tr w:rsidR="00382C8C" w14:paraId="163C6CC1" w14:textId="77777777" w:rsidTr="00382C8C">
        <w:trPr>
          <w:cantSplit/>
        </w:trPr>
        <w:tc>
          <w:tcPr>
            <w:tcW w:w="0" w:type="auto"/>
            <w:tcBorders>
              <w:top w:val="single" w:sz="4" w:space="0" w:color="A6A6A6" w:themeColor="background1" w:themeShade="A6"/>
              <w:right w:val="single" w:sz="4" w:space="0" w:color="000000" w:themeColor="text1"/>
            </w:tcBorders>
          </w:tcPr>
          <w:p w14:paraId="163C6CBF" w14:textId="77777777" w:rsidR="00382C8C" w:rsidRDefault="00956FCB">
            <w:pPr>
              <w:pStyle w:val="NormalinTable"/>
            </w:pPr>
            <w:r>
              <w:rPr>
                <w:b/>
              </w:rPr>
              <w:t>0303 82 00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C0" w14:textId="77777777" w:rsidR="00382C8C" w:rsidRDefault="00956FCB">
            <w:pPr>
              <w:pStyle w:val="NormalinTable"/>
              <w:tabs>
                <w:tab w:val="left" w:pos="1250"/>
              </w:tabs>
            </w:pPr>
            <w:r>
              <w:t>0.00%</w:t>
            </w:r>
          </w:p>
        </w:tc>
      </w:tr>
      <w:tr w:rsidR="00382C8C" w14:paraId="163C6CC4" w14:textId="77777777" w:rsidTr="00382C8C">
        <w:trPr>
          <w:cantSplit/>
        </w:trPr>
        <w:tc>
          <w:tcPr>
            <w:tcW w:w="0" w:type="auto"/>
            <w:tcBorders>
              <w:top w:val="single" w:sz="4" w:space="0" w:color="A6A6A6" w:themeColor="background1" w:themeShade="A6"/>
              <w:right w:val="single" w:sz="4" w:space="0" w:color="000000" w:themeColor="text1"/>
            </w:tcBorders>
          </w:tcPr>
          <w:p w14:paraId="163C6CC2" w14:textId="77777777" w:rsidR="00382C8C" w:rsidRDefault="00956FCB">
            <w:pPr>
              <w:pStyle w:val="NormalinTable"/>
            </w:pPr>
            <w:r>
              <w:rPr>
                <w:b/>
              </w:rPr>
              <w:t>0303 83 00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C3" w14:textId="77777777" w:rsidR="00382C8C" w:rsidRDefault="00956FCB">
            <w:pPr>
              <w:pStyle w:val="NormalinTable"/>
              <w:tabs>
                <w:tab w:val="left" w:pos="1250"/>
              </w:tabs>
            </w:pPr>
            <w:r>
              <w:t>0.00%</w:t>
            </w:r>
          </w:p>
        </w:tc>
      </w:tr>
      <w:tr w:rsidR="00382C8C" w14:paraId="163C6CC7" w14:textId="77777777" w:rsidTr="00382C8C">
        <w:trPr>
          <w:cantSplit/>
        </w:trPr>
        <w:tc>
          <w:tcPr>
            <w:tcW w:w="0" w:type="auto"/>
            <w:tcBorders>
              <w:top w:val="single" w:sz="4" w:space="0" w:color="A6A6A6" w:themeColor="background1" w:themeShade="A6"/>
              <w:right w:val="single" w:sz="4" w:space="0" w:color="000000" w:themeColor="text1"/>
            </w:tcBorders>
          </w:tcPr>
          <w:p w14:paraId="163C6CC5" w14:textId="77777777" w:rsidR="00382C8C" w:rsidRDefault="00956FCB">
            <w:pPr>
              <w:pStyle w:val="NormalinTable"/>
            </w:pPr>
            <w:r>
              <w:rPr>
                <w:b/>
              </w:rPr>
              <w:t>0303 89 31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C6" w14:textId="77777777" w:rsidR="00382C8C" w:rsidRDefault="00956FCB">
            <w:pPr>
              <w:pStyle w:val="NormalinTable"/>
              <w:tabs>
                <w:tab w:val="left" w:pos="1250"/>
              </w:tabs>
            </w:pPr>
            <w:r>
              <w:t>0.00%</w:t>
            </w:r>
          </w:p>
        </w:tc>
      </w:tr>
      <w:tr w:rsidR="00382C8C" w14:paraId="163C6CCA" w14:textId="77777777" w:rsidTr="00382C8C">
        <w:trPr>
          <w:cantSplit/>
        </w:trPr>
        <w:tc>
          <w:tcPr>
            <w:tcW w:w="0" w:type="auto"/>
            <w:tcBorders>
              <w:top w:val="single" w:sz="4" w:space="0" w:color="A6A6A6" w:themeColor="background1" w:themeShade="A6"/>
              <w:right w:val="single" w:sz="4" w:space="0" w:color="000000" w:themeColor="text1"/>
            </w:tcBorders>
          </w:tcPr>
          <w:p w14:paraId="163C6CC8" w14:textId="77777777" w:rsidR="00382C8C" w:rsidRDefault="00956FCB">
            <w:pPr>
              <w:pStyle w:val="NormalinTable"/>
            </w:pPr>
            <w:r>
              <w:rPr>
                <w:b/>
              </w:rPr>
              <w:t>0303 89 39 10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C9" w14:textId="77777777" w:rsidR="00382C8C" w:rsidRDefault="00956FCB">
            <w:pPr>
              <w:pStyle w:val="NormalinTable"/>
              <w:tabs>
                <w:tab w:val="left" w:pos="1250"/>
              </w:tabs>
            </w:pPr>
            <w:r>
              <w:t>0.00%</w:t>
            </w:r>
          </w:p>
        </w:tc>
      </w:tr>
      <w:tr w:rsidR="00382C8C" w14:paraId="163C6CCD" w14:textId="77777777" w:rsidTr="00382C8C">
        <w:trPr>
          <w:cantSplit/>
        </w:trPr>
        <w:tc>
          <w:tcPr>
            <w:tcW w:w="0" w:type="auto"/>
            <w:tcBorders>
              <w:top w:val="single" w:sz="4" w:space="0" w:color="A6A6A6" w:themeColor="background1" w:themeShade="A6"/>
              <w:right w:val="single" w:sz="4" w:space="0" w:color="000000" w:themeColor="text1"/>
            </w:tcBorders>
          </w:tcPr>
          <w:p w14:paraId="163C6CCB" w14:textId="77777777" w:rsidR="00382C8C" w:rsidRDefault="00956FCB">
            <w:pPr>
              <w:pStyle w:val="NormalinTable"/>
            </w:pPr>
            <w:r>
              <w:rPr>
                <w:b/>
              </w:rPr>
              <w:t>0303 89 55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CC" w14:textId="77777777" w:rsidR="00382C8C" w:rsidRDefault="00956FCB">
            <w:pPr>
              <w:pStyle w:val="NormalinTable"/>
              <w:tabs>
                <w:tab w:val="left" w:pos="1250"/>
              </w:tabs>
            </w:pPr>
            <w:r>
              <w:t>0.00%</w:t>
            </w:r>
          </w:p>
        </w:tc>
      </w:tr>
      <w:tr w:rsidR="00382C8C" w14:paraId="163C6CD0" w14:textId="77777777" w:rsidTr="00382C8C">
        <w:trPr>
          <w:cantSplit/>
        </w:trPr>
        <w:tc>
          <w:tcPr>
            <w:tcW w:w="0" w:type="auto"/>
            <w:tcBorders>
              <w:top w:val="single" w:sz="4" w:space="0" w:color="A6A6A6" w:themeColor="background1" w:themeShade="A6"/>
              <w:right w:val="single" w:sz="4" w:space="0" w:color="000000" w:themeColor="text1"/>
            </w:tcBorders>
          </w:tcPr>
          <w:p w14:paraId="163C6CCE" w14:textId="77777777" w:rsidR="00382C8C" w:rsidRDefault="00956FCB">
            <w:pPr>
              <w:pStyle w:val="NormalinTable"/>
            </w:pPr>
            <w:r>
              <w:rPr>
                <w:b/>
              </w:rPr>
              <w:t>0303 89 65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CF" w14:textId="77777777" w:rsidR="00382C8C" w:rsidRDefault="00956FCB">
            <w:pPr>
              <w:pStyle w:val="NormalinTable"/>
              <w:tabs>
                <w:tab w:val="left" w:pos="1250"/>
              </w:tabs>
            </w:pPr>
            <w:r>
              <w:t>0.00%</w:t>
            </w:r>
          </w:p>
        </w:tc>
      </w:tr>
      <w:tr w:rsidR="00382C8C" w14:paraId="163C6CD3" w14:textId="77777777" w:rsidTr="00382C8C">
        <w:trPr>
          <w:cantSplit/>
        </w:trPr>
        <w:tc>
          <w:tcPr>
            <w:tcW w:w="0" w:type="auto"/>
            <w:tcBorders>
              <w:top w:val="single" w:sz="4" w:space="0" w:color="A6A6A6" w:themeColor="background1" w:themeShade="A6"/>
              <w:right w:val="single" w:sz="4" w:space="0" w:color="000000" w:themeColor="text1"/>
            </w:tcBorders>
          </w:tcPr>
          <w:p w14:paraId="163C6CD1" w14:textId="77777777" w:rsidR="00382C8C" w:rsidRDefault="00956FCB">
            <w:pPr>
              <w:pStyle w:val="NormalinTable"/>
            </w:pPr>
            <w:r>
              <w:rPr>
                <w:b/>
              </w:rPr>
              <w:t>0303 89 90 20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D2" w14:textId="77777777" w:rsidR="00382C8C" w:rsidRDefault="00956FCB">
            <w:pPr>
              <w:pStyle w:val="NormalinTable"/>
              <w:tabs>
                <w:tab w:val="left" w:pos="1250"/>
              </w:tabs>
            </w:pPr>
            <w:r>
              <w:t>0.00%</w:t>
            </w:r>
          </w:p>
        </w:tc>
      </w:tr>
      <w:tr w:rsidR="00382C8C" w14:paraId="163C6CD6" w14:textId="77777777" w:rsidTr="00382C8C">
        <w:trPr>
          <w:cantSplit/>
        </w:trPr>
        <w:tc>
          <w:tcPr>
            <w:tcW w:w="0" w:type="auto"/>
            <w:tcBorders>
              <w:top w:val="single" w:sz="4" w:space="0" w:color="A6A6A6" w:themeColor="background1" w:themeShade="A6"/>
              <w:right w:val="single" w:sz="4" w:space="0" w:color="000000" w:themeColor="text1"/>
            </w:tcBorders>
          </w:tcPr>
          <w:p w14:paraId="163C6CD4" w14:textId="77777777" w:rsidR="00382C8C" w:rsidRDefault="00956FCB">
            <w:pPr>
              <w:pStyle w:val="NormalinTable"/>
            </w:pPr>
            <w:r>
              <w:rPr>
                <w:b/>
              </w:rPr>
              <w:t>0303 89 90 90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D5" w14:textId="77777777" w:rsidR="00382C8C" w:rsidRDefault="00956FCB">
            <w:pPr>
              <w:pStyle w:val="NormalinTable"/>
              <w:tabs>
                <w:tab w:val="left" w:pos="1250"/>
              </w:tabs>
            </w:pPr>
            <w:r>
              <w:t>0.00%</w:t>
            </w:r>
          </w:p>
        </w:tc>
      </w:tr>
      <w:tr w:rsidR="00382C8C" w14:paraId="163C6CD9" w14:textId="77777777" w:rsidTr="00382C8C">
        <w:trPr>
          <w:cantSplit/>
        </w:trPr>
        <w:tc>
          <w:tcPr>
            <w:tcW w:w="0" w:type="auto"/>
            <w:tcBorders>
              <w:top w:val="single" w:sz="4" w:space="0" w:color="A6A6A6" w:themeColor="background1" w:themeShade="A6"/>
              <w:right w:val="single" w:sz="4" w:space="0" w:color="000000" w:themeColor="text1"/>
            </w:tcBorders>
          </w:tcPr>
          <w:p w14:paraId="163C6CD7" w14:textId="77777777" w:rsidR="00382C8C" w:rsidRDefault="00956FCB">
            <w:pPr>
              <w:pStyle w:val="NormalinTable"/>
            </w:pPr>
            <w:r>
              <w:rPr>
                <w:b/>
              </w:rPr>
              <w:t>0303 91 90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D8" w14:textId="77777777" w:rsidR="00382C8C" w:rsidRDefault="00956FCB">
            <w:pPr>
              <w:pStyle w:val="NormalinTable"/>
              <w:tabs>
                <w:tab w:val="left" w:pos="1250"/>
              </w:tabs>
            </w:pPr>
            <w:r>
              <w:t>0.00%</w:t>
            </w:r>
          </w:p>
        </w:tc>
      </w:tr>
      <w:tr w:rsidR="00382C8C" w14:paraId="163C6CDC" w14:textId="77777777" w:rsidTr="00382C8C">
        <w:trPr>
          <w:cantSplit/>
        </w:trPr>
        <w:tc>
          <w:tcPr>
            <w:tcW w:w="0" w:type="auto"/>
            <w:tcBorders>
              <w:top w:val="single" w:sz="4" w:space="0" w:color="A6A6A6" w:themeColor="background1" w:themeShade="A6"/>
              <w:right w:val="single" w:sz="4" w:space="0" w:color="000000" w:themeColor="text1"/>
            </w:tcBorders>
          </w:tcPr>
          <w:p w14:paraId="163C6CDA" w14:textId="77777777" w:rsidR="00382C8C" w:rsidRDefault="00956FCB">
            <w:pPr>
              <w:pStyle w:val="NormalinTable"/>
            </w:pPr>
            <w:r>
              <w:rPr>
                <w:b/>
              </w:rPr>
              <w:t>0303 99 00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DB" w14:textId="77777777" w:rsidR="00382C8C" w:rsidRDefault="00956FCB">
            <w:pPr>
              <w:pStyle w:val="NormalinTable"/>
              <w:tabs>
                <w:tab w:val="left" w:pos="1250"/>
              </w:tabs>
            </w:pPr>
            <w:r>
              <w:t>0.00%</w:t>
            </w:r>
          </w:p>
        </w:tc>
      </w:tr>
      <w:tr w:rsidR="00382C8C" w14:paraId="163C6CDF" w14:textId="77777777" w:rsidTr="00382C8C">
        <w:trPr>
          <w:cantSplit/>
        </w:trPr>
        <w:tc>
          <w:tcPr>
            <w:tcW w:w="0" w:type="auto"/>
            <w:tcBorders>
              <w:top w:val="single" w:sz="4" w:space="0" w:color="A6A6A6" w:themeColor="background1" w:themeShade="A6"/>
              <w:right w:val="single" w:sz="4" w:space="0" w:color="000000" w:themeColor="text1"/>
            </w:tcBorders>
          </w:tcPr>
          <w:p w14:paraId="163C6CDD" w14:textId="77777777" w:rsidR="00382C8C" w:rsidRDefault="00956FCB">
            <w:pPr>
              <w:pStyle w:val="NormalinTable"/>
            </w:pPr>
            <w:r>
              <w:rPr>
                <w:b/>
              </w:rPr>
              <w:t>0304 41 00 10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DE" w14:textId="77777777" w:rsidR="00382C8C" w:rsidRDefault="00956FCB">
            <w:pPr>
              <w:pStyle w:val="NormalinTable"/>
              <w:tabs>
                <w:tab w:val="left" w:pos="1250"/>
              </w:tabs>
            </w:pPr>
            <w:r>
              <w:t>0.00%</w:t>
            </w:r>
          </w:p>
        </w:tc>
      </w:tr>
      <w:tr w:rsidR="00382C8C" w14:paraId="163C6CE2" w14:textId="77777777" w:rsidTr="00382C8C">
        <w:trPr>
          <w:cantSplit/>
        </w:trPr>
        <w:tc>
          <w:tcPr>
            <w:tcW w:w="0" w:type="auto"/>
            <w:tcBorders>
              <w:top w:val="single" w:sz="4" w:space="0" w:color="A6A6A6" w:themeColor="background1" w:themeShade="A6"/>
              <w:right w:val="single" w:sz="4" w:space="0" w:color="000000" w:themeColor="text1"/>
            </w:tcBorders>
          </w:tcPr>
          <w:p w14:paraId="163C6CE0" w14:textId="77777777" w:rsidR="00382C8C" w:rsidRDefault="00956FCB">
            <w:pPr>
              <w:pStyle w:val="NormalinTable"/>
            </w:pPr>
            <w:r>
              <w:rPr>
                <w:b/>
              </w:rPr>
              <w:t>0304 43 00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E1" w14:textId="77777777" w:rsidR="00382C8C" w:rsidRDefault="00956FCB">
            <w:pPr>
              <w:pStyle w:val="NormalinTable"/>
              <w:tabs>
                <w:tab w:val="left" w:pos="1250"/>
              </w:tabs>
            </w:pPr>
            <w:r>
              <w:t>0.00%</w:t>
            </w:r>
          </w:p>
        </w:tc>
      </w:tr>
      <w:tr w:rsidR="00382C8C" w14:paraId="163C6CE5" w14:textId="77777777" w:rsidTr="00382C8C">
        <w:trPr>
          <w:cantSplit/>
        </w:trPr>
        <w:tc>
          <w:tcPr>
            <w:tcW w:w="0" w:type="auto"/>
            <w:tcBorders>
              <w:top w:val="single" w:sz="4" w:space="0" w:color="A6A6A6" w:themeColor="background1" w:themeShade="A6"/>
              <w:right w:val="single" w:sz="4" w:space="0" w:color="000000" w:themeColor="text1"/>
            </w:tcBorders>
          </w:tcPr>
          <w:p w14:paraId="163C6CE3" w14:textId="77777777" w:rsidR="00382C8C" w:rsidRDefault="00956FCB">
            <w:pPr>
              <w:pStyle w:val="NormalinTable"/>
            </w:pPr>
            <w:r>
              <w:rPr>
                <w:b/>
              </w:rPr>
              <w:t>0304 44 10 10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E4" w14:textId="77777777" w:rsidR="00382C8C" w:rsidRDefault="00956FCB">
            <w:pPr>
              <w:pStyle w:val="NormalinTable"/>
              <w:tabs>
                <w:tab w:val="left" w:pos="1250"/>
              </w:tabs>
            </w:pPr>
            <w:r>
              <w:t>0.00%</w:t>
            </w:r>
          </w:p>
        </w:tc>
      </w:tr>
      <w:tr w:rsidR="00382C8C" w14:paraId="163C6CE8" w14:textId="77777777" w:rsidTr="00382C8C">
        <w:trPr>
          <w:cantSplit/>
        </w:trPr>
        <w:tc>
          <w:tcPr>
            <w:tcW w:w="0" w:type="auto"/>
            <w:tcBorders>
              <w:top w:val="single" w:sz="4" w:space="0" w:color="A6A6A6" w:themeColor="background1" w:themeShade="A6"/>
              <w:right w:val="single" w:sz="4" w:space="0" w:color="000000" w:themeColor="text1"/>
            </w:tcBorders>
          </w:tcPr>
          <w:p w14:paraId="163C6CE6" w14:textId="77777777" w:rsidR="00382C8C" w:rsidRDefault="00956FCB">
            <w:pPr>
              <w:pStyle w:val="NormalinTable"/>
            </w:pPr>
            <w:r>
              <w:rPr>
                <w:b/>
              </w:rPr>
              <w:t>0304 44 30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E7" w14:textId="77777777" w:rsidR="00382C8C" w:rsidRDefault="00956FCB">
            <w:pPr>
              <w:pStyle w:val="NormalinTable"/>
              <w:tabs>
                <w:tab w:val="left" w:pos="1250"/>
              </w:tabs>
            </w:pPr>
            <w:r>
              <w:t>0.00%</w:t>
            </w:r>
          </w:p>
        </w:tc>
      </w:tr>
      <w:tr w:rsidR="00382C8C" w14:paraId="163C6CEB" w14:textId="77777777" w:rsidTr="00382C8C">
        <w:trPr>
          <w:cantSplit/>
        </w:trPr>
        <w:tc>
          <w:tcPr>
            <w:tcW w:w="0" w:type="auto"/>
            <w:tcBorders>
              <w:top w:val="single" w:sz="4" w:space="0" w:color="A6A6A6" w:themeColor="background1" w:themeShade="A6"/>
              <w:right w:val="single" w:sz="4" w:space="0" w:color="000000" w:themeColor="text1"/>
            </w:tcBorders>
          </w:tcPr>
          <w:p w14:paraId="163C6CE9" w14:textId="77777777" w:rsidR="00382C8C" w:rsidRDefault="00956FCB">
            <w:pPr>
              <w:pStyle w:val="NormalinTable"/>
            </w:pPr>
            <w:r>
              <w:rPr>
                <w:b/>
              </w:rPr>
              <w:t>0304 44 90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EA" w14:textId="77777777" w:rsidR="00382C8C" w:rsidRDefault="00956FCB">
            <w:pPr>
              <w:pStyle w:val="NormalinTable"/>
              <w:tabs>
                <w:tab w:val="left" w:pos="1250"/>
              </w:tabs>
            </w:pPr>
            <w:r>
              <w:t>0.00%</w:t>
            </w:r>
          </w:p>
        </w:tc>
      </w:tr>
      <w:tr w:rsidR="00382C8C" w14:paraId="163C6CEE" w14:textId="77777777" w:rsidTr="00382C8C">
        <w:trPr>
          <w:cantSplit/>
        </w:trPr>
        <w:tc>
          <w:tcPr>
            <w:tcW w:w="0" w:type="auto"/>
            <w:tcBorders>
              <w:top w:val="single" w:sz="4" w:space="0" w:color="A6A6A6" w:themeColor="background1" w:themeShade="A6"/>
              <w:right w:val="single" w:sz="4" w:space="0" w:color="000000" w:themeColor="text1"/>
            </w:tcBorders>
          </w:tcPr>
          <w:p w14:paraId="163C6CEC" w14:textId="77777777" w:rsidR="00382C8C" w:rsidRDefault="00956FCB">
            <w:pPr>
              <w:pStyle w:val="NormalinTable"/>
            </w:pPr>
            <w:r>
              <w:rPr>
                <w:b/>
              </w:rPr>
              <w:t>0304 45 00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ED" w14:textId="77777777" w:rsidR="00382C8C" w:rsidRDefault="00956FCB">
            <w:pPr>
              <w:pStyle w:val="NormalinTable"/>
              <w:tabs>
                <w:tab w:val="left" w:pos="1250"/>
              </w:tabs>
            </w:pPr>
            <w:r>
              <w:t>0.00%</w:t>
            </w:r>
          </w:p>
        </w:tc>
      </w:tr>
      <w:tr w:rsidR="00382C8C" w14:paraId="163C6CF1" w14:textId="77777777" w:rsidTr="00382C8C">
        <w:trPr>
          <w:cantSplit/>
        </w:trPr>
        <w:tc>
          <w:tcPr>
            <w:tcW w:w="0" w:type="auto"/>
            <w:tcBorders>
              <w:top w:val="single" w:sz="4" w:space="0" w:color="A6A6A6" w:themeColor="background1" w:themeShade="A6"/>
              <w:right w:val="single" w:sz="4" w:space="0" w:color="000000" w:themeColor="text1"/>
            </w:tcBorders>
          </w:tcPr>
          <w:p w14:paraId="163C6CEF" w14:textId="77777777" w:rsidR="00382C8C" w:rsidRDefault="00956FCB">
            <w:pPr>
              <w:pStyle w:val="NormalinTable"/>
            </w:pPr>
            <w:r>
              <w:rPr>
                <w:b/>
              </w:rPr>
              <w:t>0304 46 00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F0" w14:textId="77777777" w:rsidR="00382C8C" w:rsidRDefault="00956FCB">
            <w:pPr>
              <w:pStyle w:val="NormalinTable"/>
              <w:tabs>
                <w:tab w:val="left" w:pos="1250"/>
              </w:tabs>
            </w:pPr>
            <w:r>
              <w:t>0.00%</w:t>
            </w:r>
          </w:p>
        </w:tc>
      </w:tr>
      <w:tr w:rsidR="00382C8C" w14:paraId="163C6CF4" w14:textId="77777777" w:rsidTr="00382C8C">
        <w:trPr>
          <w:cantSplit/>
        </w:trPr>
        <w:tc>
          <w:tcPr>
            <w:tcW w:w="0" w:type="auto"/>
            <w:tcBorders>
              <w:top w:val="single" w:sz="4" w:space="0" w:color="A6A6A6" w:themeColor="background1" w:themeShade="A6"/>
              <w:right w:val="single" w:sz="4" w:space="0" w:color="000000" w:themeColor="text1"/>
            </w:tcBorders>
          </w:tcPr>
          <w:p w14:paraId="163C6CF2" w14:textId="77777777" w:rsidR="00382C8C" w:rsidRDefault="00956FCB">
            <w:pPr>
              <w:pStyle w:val="NormalinTable"/>
            </w:pPr>
            <w:r>
              <w:rPr>
                <w:b/>
              </w:rPr>
              <w:t>0304 47 00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F3" w14:textId="77777777" w:rsidR="00382C8C" w:rsidRDefault="00956FCB">
            <w:pPr>
              <w:pStyle w:val="NormalinTable"/>
              <w:tabs>
                <w:tab w:val="left" w:pos="1250"/>
              </w:tabs>
            </w:pPr>
            <w:r>
              <w:t>0.00%</w:t>
            </w:r>
          </w:p>
        </w:tc>
      </w:tr>
      <w:tr w:rsidR="00382C8C" w14:paraId="163C6CF7" w14:textId="77777777" w:rsidTr="00382C8C">
        <w:trPr>
          <w:cantSplit/>
        </w:trPr>
        <w:tc>
          <w:tcPr>
            <w:tcW w:w="0" w:type="auto"/>
            <w:tcBorders>
              <w:top w:val="single" w:sz="4" w:space="0" w:color="A6A6A6" w:themeColor="background1" w:themeShade="A6"/>
              <w:right w:val="single" w:sz="4" w:space="0" w:color="000000" w:themeColor="text1"/>
            </w:tcBorders>
          </w:tcPr>
          <w:p w14:paraId="163C6CF5" w14:textId="77777777" w:rsidR="00382C8C" w:rsidRDefault="00956FCB">
            <w:pPr>
              <w:pStyle w:val="NormalinTable"/>
            </w:pPr>
            <w:r>
              <w:rPr>
                <w:b/>
              </w:rPr>
              <w:t>0304 48 00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F6" w14:textId="77777777" w:rsidR="00382C8C" w:rsidRDefault="00956FCB">
            <w:pPr>
              <w:pStyle w:val="NormalinTable"/>
              <w:tabs>
                <w:tab w:val="left" w:pos="1250"/>
              </w:tabs>
            </w:pPr>
            <w:r>
              <w:t>0.00%</w:t>
            </w:r>
          </w:p>
        </w:tc>
      </w:tr>
      <w:tr w:rsidR="00382C8C" w14:paraId="163C6CFA" w14:textId="77777777" w:rsidTr="00382C8C">
        <w:trPr>
          <w:cantSplit/>
        </w:trPr>
        <w:tc>
          <w:tcPr>
            <w:tcW w:w="0" w:type="auto"/>
            <w:tcBorders>
              <w:top w:val="single" w:sz="4" w:space="0" w:color="A6A6A6" w:themeColor="background1" w:themeShade="A6"/>
              <w:right w:val="single" w:sz="4" w:space="0" w:color="000000" w:themeColor="text1"/>
            </w:tcBorders>
          </w:tcPr>
          <w:p w14:paraId="163C6CF8" w14:textId="77777777" w:rsidR="00382C8C" w:rsidRDefault="00956FCB">
            <w:pPr>
              <w:pStyle w:val="NormalinTable"/>
            </w:pPr>
            <w:r>
              <w:rPr>
                <w:b/>
              </w:rPr>
              <w:t>0304 49 50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F9" w14:textId="77777777" w:rsidR="00382C8C" w:rsidRDefault="00956FCB">
            <w:pPr>
              <w:pStyle w:val="NormalinTable"/>
              <w:tabs>
                <w:tab w:val="left" w:pos="1250"/>
              </w:tabs>
            </w:pPr>
            <w:r>
              <w:t>0.00%</w:t>
            </w:r>
          </w:p>
        </w:tc>
      </w:tr>
      <w:tr w:rsidR="00382C8C" w14:paraId="163C6CFD" w14:textId="77777777" w:rsidTr="00382C8C">
        <w:trPr>
          <w:cantSplit/>
        </w:trPr>
        <w:tc>
          <w:tcPr>
            <w:tcW w:w="0" w:type="auto"/>
            <w:tcBorders>
              <w:top w:val="single" w:sz="4" w:space="0" w:color="A6A6A6" w:themeColor="background1" w:themeShade="A6"/>
              <w:right w:val="single" w:sz="4" w:space="0" w:color="000000" w:themeColor="text1"/>
            </w:tcBorders>
          </w:tcPr>
          <w:p w14:paraId="163C6CFB" w14:textId="77777777" w:rsidR="00382C8C" w:rsidRDefault="00956FCB">
            <w:pPr>
              <w:pStyle w:val="NormalinTable"/>
            </w:pPr>
            <w:r>
              <w:rPr>
                <w:b/>
              </w:rPr>
              <w:t>0304 49 90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FC" w14:textId="77777777" w:rsidR="00382C8C" w:rsidRDefault="00956FCB">
            <w:pPr>
              <w:pStyle w:val="NormalinTable"/>
              <w:tabs>
                <w:tab w:val="left" w:pos="1250"/>
              </w:tabs>
            </w:pPr>
            <w:r>
              <w:t>0.00%</w:t>
            </w:r>
          </w:p>
        </w:tc>
      </w:tr>
      <w:tr w:rsidR="00382C8C" w14:paraId="163C6D00" w14:textId="77777777" w:rsidTr="00382C8C">
        <w:trPr>
          <w:cantSplit/>
        </w:trPr>
        <w:tc>
          <w:tcPr>
            <w:tcW w:w="0" w:type="auto"/>
            <w:tcBorders>
              <w:top w:val="single" w:sz="4" w:space="0" w:color="A6A6A6" w:themeColor="background1" w:themeShade="A6"/>
              <w:right w:val="single" w:sz="4" w:space="0" w:color="000000" w:themeColor="text1"/>
            </w:tcBorders>
          </w:tcPr>
          <w:p w14:paraId="163C6CFE" w14:textId="77777777" w:rsidR="00382C8C" w:rsidRDefault="00956FCB">
            <w:pPr>
              <w:pStyle w:val="NormalinTable"/>
            </w:pPr>
            <w:r>
              <w:rPr>
                <w:b/>
              </w:rPr>
              <w:t>0304 51 00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CFF" w14:textId="77777777" w:rsidR="00382C8C" w:rsidRDefault="00956FCB">
            <w:pPr>
              <w:pStyle w:val="NormalinTable"/>
              <w:tabs>
                <w:tab w:val="left" w:pos="1250"/>
              </w:tabs>
            </w:pPr>
            <w:r>
              <w:t>0.00%</w:t>
            </w:r>
          </w:p>
        </w:tc>
      </w:tr>
      <w:tr w:rsidR="00382C8C" w14:paraId="163C6D03" w14:textId="77777777" w:rsidTr="00382C8C">
        <w:trPr>
          <w:cantSplit/>
        </w:trPr>
        <w:tc>
          <w:tcPr>
            <w:tcW w:w="0" w:type="auto"/>
            <w:tcBorders>
              <w:top w:val="single" w:sz="4" w:space="0" w:color="A6A6A6" w:themeColor="background1" w:themeShade="A6"/>
              <w:right w:val="single" w:sz="4" w:space="0" w:color="000000" w:themeColor="text1"/>
            </w:tcBorders>
          </w:tcPr>
          <w:p w14:paraId="163C6D01" w14:textId="77777777" w:rsidR="00382C8C" w:rsidRDefault="00956FCB">
            <w:pPr>
              <w:pStyle w:val="NormalinTable"/>
            </w:pPr>
            <w:r>
              <w:rPr>
                <w:b/>
              </w:rPr>
              <w:t>0304 52 00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02" w14:textId="77777777" w:rsidR="00382C8C" w:rsidRDefault="00956FCB">
            <w:pPr>
              <w:pStyle w:val="NormalinTable"/>
              <w:tabs>
                <w:tab w:val="left" w:pos="1250"/>
              </w:tabs>
            </w:pPr>
            <w:r>
              <w:t>0.00%</w:t>
            </w:r>
          </w:p>
        </w:tc>
      </w:tr>
      <w:tr w:rsidR="00382C8C" w14:paraId="163C6D06" w14:textId="77777777" w:rsidTr="00382C8C">
        <w:trPr>
          <w:cantSplit/>
        </w:trPr>
        <w:tc>
          <w:tcPr>
            <w:tcW w:w="0" w:type="auto"/>
            <w:tcBorders>
              <w:top w:val="single" w:sz="4" w:space="0" w:color="A6A6A6" w:themeColor="background1" w:themeShade="A6"/>
              <w:right w:val="single" w:sz="4" w:space="0" w:color="000000" w:themeColor="text1"/>
            </w:tcBorders>
          </w:tcPr>
          <w:p w14:paraId="163C6D04" w14:textId="77777777" w:rsidR="00382C8C" w:rsidRDefault="00956FCB">
            <w:pPr>
              <w:pStyle w:val="NormalinTable"/>
            </w:pPr>
            <w:r>
              <w:rPr>
                <w:b/>
              </w:rPr>
              <w:t>0304 53 00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05" w14:textId="77777777" w:rsidR="00382C8C" w:rsidRDefault="00956FCB">
            <w:pPr>
              <w:pStyle w:val="NormalinTable"/>
              <w:tabs>
                <w:tab w:val="left" w:pos="1250"/>
              </w:tabs>
            </w:pPr>
            <w:r>
              <w:t>0.00%</w:t>
            </w:r>
          </w:p>
        </w:tc>
      </w:tr>
      <w:tr w:rsidR="00382C8C" w14:paraId="163C6D09" w14:textId="77777777" w:rsidTr="00382C8C">
        <w:trPr>
          <w:cantSplit/>
        </w:trPr>
        <w:tc>
          <w:tcPr>
            <w:tcW w:w="0" w:type="auto"/>
            <w:tcBorders>
              <w:top w:val="single" w:sz="4" w:space="0" w:color="A6A6A6" w:themeColor="background1" w:themeShade="A6"/>
              <w:right w:val="single" w:sz="4" w:space="0" w:color="000000" w:themeColor="text1"/>
            </w:tcBorders>
          </w:tcPr>
          <w:p w14:paraId="163C6D07" w14:textId="77777777" w:rsidR="00382C8C" w:rsidRDefault="00956FCB">
            <w:pPr>
              <w:pStyle w:val="NormalinTable"/>
            </w:pPr>
            <w:r>
              <w:rPr>
                <w:b/>
              </w:rPr>
              <w:t>0304 54 00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08" w14:textId="77777777" w:rsidR="00382C8C" w:rsidRDefault="00956FCB">
            <w:pPr>
              <w:pStyle w:val="NormalinTable"/>
              <w:tabs>
                <w:tab w:val="left" w:pos="1250"/>
              </w:tabs>
            </w:pPr>
            <w:r>
              <w:t>0.00%</w:t>
            </w:r>
          </w:p>
        </w:tc>
      </w:tr>
      <w:tr w:rsidR="00382C8C" w14:paraId="163C6D0C" w14:textId="77777777" w:rsidTr="00382C8C">
        <w:trPr>
          <w:cantSplit/>
        </w:trPr>
        <w:tc>
          <w:tcPr>
            <w:tcW w:w="0" w:type="auto"/>
            <w:tcBorders>
              <w:top w:val="single" w:sz="4" w:space="0" w:color="A6A6A6" w:themeColor="background1" w:themeShade="A6"/>
              <w:right w:val="single" w:sz="4" w:space="0" w:color="000000" w:themeColor="text1"/>
            </w:tcBorders>
          </w:tcPr>
          <w:p w14:paraId="163C6D0A" w14:textId="77777777" w:rsidR="00382C8C" w:rsidRDefault="00956FCB">
            <w:pPr>
              <w:pStyle w:val="NormalinTable"/>
            </w:pPr>
            <w:r>
              <w:rPr>
                <w:b/>
              </w:rPr>
              <w:t>0304 55 00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0B" w14:textId="77777777" w:rsidR="00382C8C" w:rsidRDefault="00956FCB">
            <w:pPr>
              <w:pStyle w:val="NormalinTable"/>
              <w:tabs>
                <w:tab w:val="left" w:pos="1250"/>
              </w:tabs>
            </w:pPr>
            <w:r>
              <w:t>0.00%</w:t>
            </w:r>
          </w:p>
        </w:tc>
      </w:tr>
      <w:tr w:rsidR="00382C8C" w14:paraId="163C6D0F" w14:textId="77777777" w:rsidTr="00382C8C">
        <w:trPr>
          <w:cantSplit/>
        </w:trPr>
        <w:tc>
          <w:tcPr>
            <w:tcW w:w="0" w:type="auto"/>
            <w:tcBorders>
              <w:top w:val="single" w:sz="4" w:space="0" w:color="A6A6A6" w:themeColor="background1" w:themeShade="A6"/>
              <w:right w:val="single" w:sz="4" w:space="0" w:color="000000" w:themeColor="text1"/>
            </w:tcBorders>
          </w:tcPr>
          <w:p w14:paraId="163C6D0D" w14:textId="77777777" w:rsidR="00382C8C" w:rsidRDefault="00956FCB">
            <w:pPr>
              <w:pStyle w:val="NormalinTable"/>
            </w:pPr>
            <w:r>
              <w:rPr>
                <w:b/>
              </w:rPr>
              <w:t>0304 56 00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0E" w14:textId="77777777" w:rsidR="00382C8C" w:rsidRDefault="00956FCB">
            <w:pPr>
              <w:pStyle w:val="NormalinTable"/>
              <w:tabs>
                <w:tab w:val="left" w:pos="1250"/>
              </w:tabs>
            </w:pPr>
            <w:r>
              <w:t>0.00%</w:t>
            </w:r>
          </w:p>
        </w:tc>
      </w:tr>
      <w:tr w:rsidR="00382C8C" w14:paraId="163C6D12" w14:textId="77777777" w:rsidTr="00382C8C">
        <w:trPr>
          <w:cantSplit/>
        </w:trPr>
        <w:tc>
          <w:tcPr>
            <w:tcW w:w="0" w:type="auto"/>
            <w:tcBorders>
              <w:top w:val="single" w:sz="4" w:space="0" w:color="A6A6A6" w:themeColor="background1" w:themeShade="A6"/>
              <w:right w:val="single" w:sz="4" w:space="0" w:color="000000" w:themeColor="text1"/>
            </w:tcBorders>
          </w:tcPr>
          <w:p w14:paraId="163C6D10" w14:textId="77777777" w:rsidR="00382C8C" w:rsidRDefault="00956FCB">
            <w:pPr>
              <w:pStyle w:val="NormalinTable"/>
            </w:pPr>
            <w:r>
              <w:rPr>
                <w:b/>
              </w:rPr>
              <w:t>0304 57 00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11" w14:textId="77777777" w:rsidR="00382C8C" w:rsidRDefault="00956FCB">
            <w:pPr>
              <w:pStyle w:val="NormalinTable"/>
              <w:tabs>
                <w:tab w:val="left" w:pos="1250"/>
              </w:tabs>
            </w:pPr>
            <w:r>
              <w:t>0.00%</w:t>
            </w:r>
          </w:p>
        </w:tc>
      </w:tr>
      <w:tr w:rsidR="00382C8C" w14:paraId="163C6D15" w14:textId="77777777" w:rsidTr="00382C8C">
        <w:trPr>
          <w:cantSplit/>
        </w:trPr>
        <w:tc>
          <w:tcPr>
            <w:tcW w:w="0" w:type="auto"/>
            <w:tcBorders>
              <w:top w:val="single" w:sz="4" w:space="0" w:color="A6A6A6" w:themeColor="background1" w:themeShade="A6"/>
              <w:right w:val="single" w:sz="4" w:space="0" w:color="000000" w:themeColor="text1"/>
            </w:tcBorders>
          </w:tcPr>
          <w:p w14:paraId="163C6D13" w14:textId="77777777" w:rsidR="00382C8C" w:rsidRDefault="00956FCB">
            <w:pPr>
              <w:pStyle w:val="NormalinTable"/>
            </w:pPr>
            <w:r>
              <w:rPr>
                <w:b/>
              </w:rPr>
              <w:t>0304 59 10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14" w14:textId="77777777" w:rsidR="00382C8C" w:rsidRDefault="00956FCB">
            <w:pPr>
              <w:pStyle w:val="NormalinTable"/>
              <w:tabs>
                <w:tab w:val="left" w:pos="1250"/>
              </w:tabs>
            </w:pPr>
            <w:r>
              <w:t>0.00%</w:t>
            </w:r>
          </w:p>
        </w:tc>
      </w:tr>
      <w:tr w:rsidR="00382C8C" w14:paraId="163C6D18" w14:textId="77777777" w:rsidTr="00382C8C">
        <w:trPr>
          <w:cantSplit/>
        </w:trPr>
        <w:tc>
          <w:tcPr>
            <w:tcW w:w="0" w:type="auto"/>
            <w:tcBorders>
              <w:top w:val="single" w:sz="4" w:space="0" w:color="A6A6A6" w:themeColor="background1" w:themeShade="A6"/>
              <w:right w:val="single" w:sz="4" w:space="0" w:color="000000" w:themeColor="text1"/>
            </w:tcBorders>
          </w:tcPr>
          <w:p w14:paraId="163C6D16" w14:textId="77777777" w:rsidR="00382C8C" w:rsidRDefault="00956FCB">
            <w:pPr>
              <w:pStyle w:val="NormalinTable"/>
            </w:pPr>
            <w:r>
              <w:rPr>
                <w:b/>
              </w:rPr>
              <w:t>0304 59 50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17" w14:textId="77777777" w:rsidR="00382C8C" w:rsidRDefault="00956FCB">
            <w:pPr>
              <w:pStyle w:val="NormalinTable"/>
              <w:tabs>
                <w:tab w:val="left" w:pos="1250"/>
              </w:tabs>
            </w:pPr>
            <w:r>
              <w:t>01/01 to 14/02</w:t>
            </w:r>
            <w:r>
              <w:tab/>
              <w:t>0.00%</w:t>
            </w:r>
            <w:r>
              <w:br/>
              <w:t>16/06 to 31/12</w:t>
            </w:r>
            <w:r>
              <w:tab/>
              <w:t>0.00%</w:t>
            </w:r>
          </w:p>
        </w:tc>
      </w:tr>
      <w:tr w:rsidR="00382C8C" w14:paraId="163C6D1B" w14:textId="77777777" w:rsidTr="00382C8C">
        <w:trPr>
          <w:cantSplit/>
        </w:trPr>
        <w:tc>
          <w:tcPr>
            <w:tcW w:w="0" w:type="auto"/>
            <w:tcBorders>
              <w:top w:val="single" w:sz="4" w:space="0" w:color="A6A6A6" w:themeColor="background1" w:themeShade="A6"/>
              <w:right w:val="single" w:sz="4" w:space="0" w:color="000000" w:themeColor="text1"/>
            </w:tcBorders>
          </w:tcPr>
          <w:p w14:paraId="163C6D19" w14:textId="77777777" w:rsidR="00382C8C" w:rsidRDefault="00956FCB">
            <w:pPr>
              <w:pStyle w:val="NormalinTable"/>
            </w:pPr>
            <w:r>
              <w:rPr>
                <w:b/>
              </w:rPr>
              <w:t>0304 59 90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1A" w14:textId="77777777" w:rsidR="00382C8C" w:rsidRDefault="00956FCB">
            <w:pPr>
              <w:pStyle w:val="NormalinTable"/>
              <w:tabs>
                <w:tab w:val="left" w:pos="1250"/>
              </w:tabs>
            </w:pPr>
            <w:r>
              <w:t>0.00%</w:t>
            </w:r>
          </w:p>
        </w:tc>
      </w:tr>
      <w:tr w:rsidR="00382C8C" w14:paraId="163C6D1E" w14:textId="77777777" w:rsidTr="00382C8C">
        <w:trPr>
          <w:cantSplit/>
        </w:trPr>
        <w:tc>
          <w:tcPr>
            <w:tcW w:w="0" w:type="auto"/>
            <w:tcBorders>
              <w:top w:val="single" w:sz="4" w:space="0" w:color="A6A6A6" w:themeColor="background1" w:themeShade="A6"/>
              <w:right w:val="single" w:sz="4" w:space="0" w:color="000000" w:themeColor="text1"/>
            </w:tcBorders>
          </w:tcPr>
          <w:p w14:paraId="163C6D1C" w14:textId="77777777" w:rsidR="00382C8C" w:rsidRDefault="00956FCB">
            <w:pPr>
              <w:pStyle w:val="NormalinTable"/>
            </w:pPr>
            <w:r>
              <w:rPr>
                <w:b/>
              </w:rPr>
              <w:t>0304 71 90 10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1D" w14:textId="77777777" w:rsidR="00382C8C" w:rsidRDefault="00956FCB">
            <w:pPr>
              <w:pStyle w:val="NormalinTable"/>
              <w:tabs>
                <w:tab w:val="left" w:pos="1250"/>
              </w:tabs>
            </w:pPr>
            <w:r>
              <w:t>0.00%</w:t>
            </w:r>
          </w:p>
        </w:tc>
      </w:tr>
      <w:tr w:rsidR="00382C8C" w14:paraId="163C6D21" w14:textId="77777777" w:rsidTr="00382C8C">
        <w:trPr>
          <w:cantSplit/>
        </w:trPr>
        <w:tc>
          <w:tcPr>
            <w:tcW w:w="0" w:type="auto"/>
            <w:tcBorders>
              <w:top w:val="single" w:sz="4" w:space="0" w:color="A6A6A6" w:themeColor="background1" w:themeShade="A6"/>
              <w:right w:val="single" w:sz="4" w:space="0" w:color="000000" w:themeColor="text1"/>
            </w:tcBorders>
          </w:tcPr>
          <w:p w14:paraId="163C6D1F" w14:textId="77777777" w:rsidR="00382C8C" w:rsidRDefault="00956FCB">
            <w:pPr>
              <w:pStyle w:val="NormalinTable"/>
            </w:pPr>
            <w:r>
              <w:rPr>
                <w:b/>
              </w:rPr>
              <w:t>0304 71 90 30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20" w14:textId="77777777" w:rsidR="00382C8C" w:rsidRDefault="00956FCB">
            <w:pPr>
              <w:pStyle w:val="NormalinTable"/>
              <w:tabs>
                <w:tab w:val="left" w:pos="1250"/>
              </w:tabs>
            </w:pPr>
            <w:r>
              <w:t>0.00%</w:t>
            </w:r>
          </w:p>
        </w:tc>
      </w:tr>
      <w:tr w:rsidR="00382C8C" w14:paraId="163C6D24" w14:textId="77777777" w:rsidTr="00382C8C">
        <w:trPr>
          <w:cantSplit/>
        </w:trPr>
        <w:tc>
          <w:tcPr>
            <w:tcW w:w="0" w:type="auto"/>
            <w:tcBorders>
              <w:top w:val="single" w:sz="4" w:space="0" w:color="A6A6A6" w:themeColor="background1" w:themeShade="A6"/>
              <w:right w:val="single" w:sz="4" w:space="0" w:color="000000" w:themeColor="text1"/>
            </w:tcBorders>
          </w:tcPr>
          <w:p w14:paraId="163C6D22" w14:textId="77777777" w:rsidR="00382C8C" w:rsidRDefault="00956FCB">
            <w:pPr>
              <w:pStyle w:val="NormalinTable"/>
            </w:pPr>
            <w:r>
              <w:rPr>
                <w:b/>
              </w:rPr>
              <w:t>0304 72 00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23" w14:textId="77777777" w:rsidR="00382C8C" w:rsidRDefault="00956FCB">
            <w:pPr>
              <w:pStyle w:val="NormalinTable"/>
              <w:tabs>
                <w:tab w:val="left" w:pos="1250"/>
              </w:tabs>
            </w:pPr>
            <w:r>
              <w:t>0.00%</w:t>
            </w:r>
          </w:p>
        </w:tc>
      </w:tr>
      <w:tr w:rsidR="00382C8C" w14:paraId="163C6D27" w14:textId="77777777" w:rsidTr="00382C8C">
        <w:trPr>
          <w:cantSplit/>
        </w:trPr>
        <w:tc>
          <w:tcPr>
            <w:tcW w:w="0" w:type="auto"/>
            <w:tcBorders>
              <w:top w:val="single" w:sz="4" w:space="0" w:color="A6A6A6" w:themeColor="background1" w:themeShade="A6"/>
              <w:right w:val="single" w:sz="4" w:space="0" w:color="000000" w:themeColor="text1"/>
            </w:tcBorders>
          </w:tcPr>
          <w:p w14:paraId="163C6D25" w14:textId="77777777" w:rsidR="00382C8C" w:rsidRDefault="00956FCB">
            <w:pPr>
              <w:pStyle w:val="NormalinTable"/>
            </w:pPr>
            <w:r>
              <w:rPr>
                <w:b/>
              </w:rPr>
              <w:t>0304 73 00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26" w14:textId="77777777" w:rsidR="00382C8C" w:rsidRDefault="00956FCB">
            <w:pPr>
              <w:pStyle w:val="NormalinTable"/>
              <w:tabs>
                <w:tab w:val="left" w:pos="1250"/>
              </w:tabs>
            </w:pPr>
            <w:r>
              <w:t>0.00%</w:t>
            </w:r>
          </w:p>
        </w:tc>
      </w:tr>
      <w:tr w:rsidR="00382C8C" w14:paraId="163C6D2A" w14:textId="77777777" w:rsidTr="00382C8C">
        <w:trPr>
          <w:cantSplit/>
        </w:trPr>
        <w:tc>
          <w:tcPr>
            <w:tcW w:w="0" w:type="auto"/>
            <w:tcBorders>
              <w:top w:val="single" w:sz="4" w:space="0" w:color="A6A6A6" w:themeColor="background1" w:themeShade="A6"/>
              <w:right w:val="single" w:sz="4" w:space="0" w:color="000000" w:themeColor="text1"/>
            </w:tcBorders>
          </w:tcPr>
          <w:p w14:paraId="163C6D28" w14:textId="77777777" w:rsidR="00382C8C" w:rsidRDefault="00956FCB">
            <w:pPr>
              <w:pStyle w:val="NormalinTable"/>
            </w:pPr>
            <w:r>
              <w:rPr>
                <w:b/>
              </w:rPr>
              <w:t>0304 79 30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29" w14:textId="77777777" w:rsidR="00382C8C" w:rsidRDefault="00956FCB">
            <w:pPr>
              <w:pStyle w:val="NormalinTable"/>
              <w:tabs>
                <w:tab w:val="left" w:pos="1250"/>
              </w:tabs>
            </w:pPr>
            <w:r>
              <w:t>0.00%</w:t>
            </w:r>
          </w:p>
        </w:tc>
      </w:tr>
      <w:tr w:rsidR="00382C8C" w14:paraId="163C6D2D" w14:textId="77777777" w:rsidTr="00382C8C">
        <w:trPr>
          <w:cantSplit/>
        </w:trPr>
        <w:tc>
          <w:tcPr>
            <w:tcW w:w="0" w:type="auto"/>
            <w:tcBorders>
              <w:top w:val="single" w:sz="4" w:space="0" w:color="A6A6A6" w:themeColor="background1" w:themeShade="A6"/>
              <w:right w:val="single" w:sz="4" w:space="0" w:color="000000" w:themeColor="text1"/>
            </w:tcBorders>
          </w:tcPr>
          <w:p w14:paraId="163C6D2B" w14:textId="77777777" w:rsidR="00382C8C" w:rsidRDefault="00956FCB">
            <w:pPr>
              <w:pStyle w:val="NormalinTable"/>
            </w:pPr>
            <w:r>
              <w:rPr>
                <w:b/>
              </w:rPr>
              <w:t>0304 79 80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2C" w14:textId="77777777" w:rsidR="00382C8C" w:rsidRDefault="00956FCB">
            <w:pPr>
              <w:pStyle w:val="NormalinTable"/>
              <w:tabs>
                <w:tab w:val="left" w:pos="1250"/>
              </w:tabs>
            </w:pPr>
            <w:r>
              <w:t>0.00%</w:t>
            </w:r>
          </w:p>
        </w:tc>
      </w:tr>
      <w:tr w:rsidR="00382C8C" w14:paraId="163C6D30" w14:textId="77777777" w:rsidTr="00382C8C">
        <w:trPr>
          <w:cantSplit/>
        </w:trPr>
        <w:tc>
          <w:tcPr>
            <w:tcW w:w="0" w:type="auto"/>
            <w:tcBorders>
              <w:top w:val="single" w:sz="4" w:space="0" w:color="A6A6A6" w:themeColor="background1" w:themeShade="A6"/>
              <w:right w:val="single" w:sz="4" w:space="0" w:color="000000" w:themeColor="text1"/>
            </w:tcBorders>
          </w:tcPr>
          <w:p w14:paraId="163C6D2E" w14:textId="77777777" w:rsidR="00382C8C" w:rsidRDefault="00956FCB">
            <w:pPr>
              <w:pStyle w:val="NormalinTable"/>
            </w:pPr>
            <w:r>
              <w:rPr>
                <w:b/>
              </w:rPr>
              <w:t>0304 79 90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2F" w14:textId="77777777" w:rsidR="00382C8C" w:rsidRDefault="00956FCB">
            <w:pPr>
              <w:pStyle w:val="NormalinTable"/>
              <w:tabs>
                <w:tab w:val="left" w:pos="1250"/>
              </w:tabs>
            </w:pPr>
            <w:r>
              <w:t>0.00%</w:t>
            </w:r>
          </w:p>
        </w:tc>
      </w:tr>
      <w:tr w:rsidR="00382C8C" w14:paraId="163C6D33" w14:textId="77777777" w:rsidTr="00382C8C">
        <w:trPr>
          <w:cantSplit/>
        </w:trPr>
        <w:tc>
          <w:tcPr>
            <w:tcW w:w="0" w:type="auto"/>
            <w:tcBorders>
              <w:top w:val="single" w:sz="4" w:space="0" w:color="A6A6A6" w:themeColor="background1" w:themeShade="A6"/>
              <w:right w:val="single" w:sz="4" w:space="0" w:color="000000" w:themeColor="text1"/>
            </w:tcBorders>
          </w:tcPr>
          <w:p w14:paraId="163C6D31" w14:textId="77777777" w:rsidR="00382C8C" w:rsidRDefault="00956FCB">
            <w:pPr>
              <w:pStyle w:val="NormalinTable"/>
            </w:pPr>
            <w:r>
              <w:rPr>
                <w:b/>
              </w:rPr>
              <w:t>0304 81 00 10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32" w14:textId="77777777" w:rsidR="00382C8C" w:rsidRDefault="00956FCB">
            <w:pPr>
              <w:pStyle w:val="NormalinTable"/>
              <w:tabs>
                <w:tab w:val="left" w:pos="1250"/>
              </w:tabs>
            </w:pPr>
            <w:r>
              <w:t>0.00%</w:t>
            </w:r>
          </w:p>
        </w:tc>
      </w:tr>
      <w:tr w:rsidR="00382C8C" w14:paraId="163C6D36" w14:textId="77777777" w:rsidTr="00382C8C">
        <w:trPr>
          <w:cantSplit/>
        </w:trPr>
        <w:tc>
          <w:tcPr>
            <w:tcW w:w="0" w:type="auto"/>
            <w:tcBorders>
              <w:top w:val="single" w:sz="4" w:space="0" w:color="A6A6A6" w:themeColor="background1" w:themeShade="A6"/>
              <w:right w:val="single" w:sz="4" w:space="0" w:color="000000" w:themeColor="text1"/>
            </w:tcBorders>
          </w:tcPr>
          <w:p w14:paraId="163C6D34" w14:textId="77777777" w:rsidR="00382C8C" w:rsidRDefault="00956FCB">
            <w:pPr>
              <w:pStyle w:val="NormalinTable"/>
            </w:pPr>
            <w:r>
              <w:rPr>
                <w:b/>
              </w:rPr>
              <w:t>0304 83 10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35" w14:textId="77777777" w:rsidR="00382C8C" w:rsidRDefault="00956FCB">
            <w:pPr>
              <w:pStyle w:val="NormalinTable"/>
              <w:tabs>
                <w:tab w:val="left" w:pos="1250"/>
              </w:tabs>
            </w:pPr>
            <w:r>
              <w:t>0.00%</w:t>
            </w:r>
          </w:p>
        </w:tc>
      </w:tr>
      <w:tr w:rsidR="00382C8C" w14:paraId="163C6D39" w14:textId="77777777" w:rsidTr="00382C8C">
        <w:trPr>
          <w:cantSplit/>
        </w:trPr>
        <w:tc>
          <w:tcPr>
            <w:tcW w:w="0" w:type="auto"/>
            <w:tcBorders>
              <w:top w:val="single" w:sz="4" w:space="0" w:color="A6A6A6" w:themeColor="background1" w:themeShade="A6"/>
              <w:right w:val="single" w:sz="4" w:space="0" w:color="000000" w:themeColor="text1"/>
            </w:tcBorders>
          </w:tcPr>
          <w:p w14:paraId="163C6D37" w14:textId="77777777" w:rsidR="00382C8C" w:rsidRDefault="00956FCB">
            <w:pPr>
              <w:pStyle w:val="NormalinTable"/>
            </w:pPr>
            <w:r>
              <w:rPr>
                <w:b/>
              </w:rPr>
              <w:t>0304 85 00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38" w14:textId="77777777" w:rsidR="00382C8C" w:rsidRDefault="00956FCB">
            <w:pPr>
              <w:pStyle w:val="NormalinTable"/>
              <w:tabs>
                <w:tab w:val="left" w:pos="1250"/>
              </w:tabs>
            </w:pPr>
            <w:r>
              <w:t>0.00%</w:t>
            </w:r>
          </w:p>
        </w:tc>
      </w:tr>
      <w:tr w:rsidR="00382C8C" w14:paraId="163C6D3C" w14:textId="77777777" w:rsidTr="00382C8C">
        <w:trPr>
          <w:cantSplit/>
        </w:trPr>
        <w:tc>
          <w:tcPr>
            <w:tcW w:w="0" w:type="auto"/>
            <w:tcBorders>
              <w:top w:val="single" w:sz="4" w:space="0" w:color="A6A6A6" w:themeColor="background1" w:themeShade="A6"/>
              <w:right w:val="single" w:sz="4" w:space="0" w:color="000000" w:themeColor="text1"/>
            </w:tcBorders>
          </w:tcPr>
          <w:p w14:paraId="163C6D3A" w14:textId="77777777" w:rsidR="00382C8C" w:rsidRDefault="00956FCB">
            <w:pPr>
              <w:pStyle w:val="NormalinTable"/>
            </w:pPr>
            <w:r>
              <w:rPr>
                <w:b/>
              </w:rPr>
              <w:lastRenderedPageBreak/>
              <w:t>0304 86 00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3B" w14:textId="77777777" w:rsidR="00382C8C" w:rsidRDefault="00956FCB">
            <w:pPr>
              <w:pStyle w:val="NormalinTable"/>
              <w:tabs>
                <w:tab w:val="left" w:pos="1250"/>
              </w:tabs>
            </w:pPr>
            <w:r>
              <w:t>0.00%</w:t>
            </w:r>
          </w:p>
        </w:tc>
      </w:tr>
      <w:tr w:rsidR="00382C8C" w14:paraId="163C6D3F" w14:textId="77777777" w:rsidTr="00382C8C">
        <w:trPr>
          <w:cantSplit/>
        </w:trPr>
        <w:tc>
          <w:tcPr>
            <w:tcW w:w="0" w:type="auto"/>
            <w:tcBorders>
              <w:top w:val="single" w:sz="4" w:space="0" w:color="A6A6A6" w:themeColor="background1" w:themeShade="A6"/>
              <w:right w:val="single" w:sz="4" w:space="0" w:color="000000" w:themeColor="text1"/>
            </w:tcBorders>
          </w:tcPr>
          <w:p w14:paraId="163C6D3D" w14:textId="77777777" w:rsidR="00382C8C" w:rsidRDefault="00956FCB">
            <w:pPr>
              <w:pStyle w:val="NormalinTable"/>
            </w:pPr>
            <w:r>
              <w:rPr>
                <w:b/>
              </w:rPr>
              <w:t>0304 88 90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3E" w14:textId="77777777" w:rsidR="00382C8C" w:rsidRDefault="00956FCB">
            <w:pPr>
              <w:pStyle w:val="NormalinTable"/>
              <w:tabs>
                <w:tab w:val="left" w:pos="1250"/>
              </w:tabs>
            </w:pPr>
            <w:r>
              <w:t>0.00%</w:t>
            </w:r>
          </w:p>
        </w:tc>
      </w:tr>
      <w:tr w:rsidR="00382C8C" w14:paraId="163C6D42" w14:textId="77777777" w:rsidTr="00382C8C">
        <w:trPr>
          <w:cantSplit/>
        </w:trPr>
        <w:tc>
          <w:tcPr>
            <w:tcW w:w="0" w:type="auto"/>
            <w:tcBorders>
              <w:top w:val="single" w:sz="4" w:space="0" w:color="A6A6A6" w:themeColor="background1" w:themeShade="A6"/>
              <w:right w:val="single" w:sz="4" w:space="0" w:color="000000" w:themeColor="text1"/>
            </w:tcBorders>
          </w:tcPr>
          <w:p w14:paraId="163C6D40" w14:textId="77777777" w:rsidR="00382C8C" w:rsidRDefault="00956FCB">
            <w:pPr>
              <w:pStyle w:val="NormalinTable"/>
            </w:pPr>
            <w:r>
              <w:rPr>
                <w:b/>
              </w:rPr>
              <w:t>0304 89 21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41" w14:textId="77777777" w:rsidR="00382C8C" w:rsidRDefault="00956FCB">
            <w:pPr>
              <w:pStyle w:val="NormalinTable"/>
              <w:tabs>
                <w:tab w:val="left" w:pos="1250"/>
              </w:tabs>
            </w:pPr>
            <w:r>
              <w:t>0.00%</w:t>
            </w:r>
          </w:p>
        </w:tc>
      </w:tr>
      <w:tr w:rsidR="00382C8C" w14:paraId="163C6D45" w14:textId="77777777" w:rsidTr="00382C8C">
        <w:trPr>
          <w:cantSplit/>
        </w:trPr>
        <w:tc>
          <w:tcPr>
            <w:tcW w:w="0" w:type="auto"/>
            <w:tcBorders>
              <w:top w:val="single" w:sz="4" w:space="0" w:color="A6A6A6" w:themeColor="background1" w:themeShade="A6"/>
              <w:right w:val="single" w:sz="4" w:space="0" w:color="000000" w:themeColor="text1"/>
            </w:tcBorders>
          </w:tcPr>
          <w:p w14:paraId="163C6D43" w14:textId="77777777" w:rsidR="00382C8C" w:rsidRDefault="00956FCB">
            <w:pPr>
              <w:pStyle w:val="NormalinTable"/>
            </w:pPr>
            <w:r>
              <w:rPr>
                <w:b/>
              </w:rPr>
              <w:t>0304 89 29 10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44" w14:textId="77777777" w:rsidR="00382C8C" w:rsidRDefault="00956FCB">
            <w:pPr>
              <w:pStyle w:val="NormalinTable"/>
              <w:tabs>
                <w:tab w:val="left" w:pos="1250"/>
              </w:tabs>
            </w:pPr>
            <w:r>
              <w:t>0.00%</w:t>
            </w:r>
          </w:p>
        </w:tc>
      </w:tr>
      <w:tr w:rsidR="00382C8C" w14:paraId="163C6D48" w14:textId="77777777" w:rsidTr="00382C8C">
        <w:trPr>
          <w:cantSplit/>
        </w:trPr>
        <w:tc>
          <w:tcPr>
            <w:tcW w:w="0" w:type="auto"/>
            <w:tcBorders>
              <w:top w:val="single" w:sz="4" w:space="0" w:color="A6A6A6" w:themeColor="background1" w:themeShade="A6"/>
              <w:right w:val="single" w:sz="4" w:space="0" w:color="000000" w:themeColor="text1"/>
            </w:tcBorders>
          </w:tcPr>
          <w:p w14:paraId="163C6D46" w14:textId="77777777" w:rsidR="00382C8C" w:rsidRDefault="00956FCB">
            <w:pPr>
              <w:pStyle w:val="NormalinTable"/>
            </w:pPr>
            <w:r>
              <w:rPr>
                <w:b/>
              </w:rPr>
              <w:t>0304 89 49 10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47" w14:textId="77777777" w:rsidR="00382C8C" w:rsidRDefault="00956FCB">
            <w:pPr>
              <w:pStyle w:val="NormalinTable"/>
              <w:tabs>
                <w:tab w:val="left" w:pos="1250"/>
              </w:tabs>
            </w:pPr>
            <w:r>
              <w:t>0.00%</w:t>
            </w:r>
          </w:p>
        </w:tc>
      </w:tr>
      <w:tr w:rsidR="00382C8C" w14:paraId="163C6D4B" w14:textId="77777777" w:rsidTr="00382C8C">
        <w:trPr>
          <w:cantSplit/>
        </w:trPr>
        <w:tc>
          <w:tcPr>
            <w:tcW w:w="0" w:type="auto"/>
            <w:tcBorders>
              <w:top w:val="single" w:sz="4" w:space="0" w:color="A6A6A6" w:themeColor="background1" w:themeShade="A6"/>
              <w:right w:val="single" w:sz="4" w:space="0" w:color="000000" w:themeColor="text1"/>
            </w:tcBorders>
          </w:tcPr>
          <w:p w14:paraId="163C6D49" w14:textId="77777777" w:rsidR="00382C8C" w:rsidRDefault="00956FCB">
            <w:pPr>
              <w:pStyle w:val="NormalinTable"/>
            </w:pPr>
            <w:r>
              <w:rPr>
                <w:b/>
              </w:rPr>
              <w:t>0304 89 90 10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4A" w14:textId="77777777" w:rsidR="00382C8C" w:rsidRDefault="00956FCB">
            <w:pPr>
              <w:pStyle w:val="NormalinTable"/>
              <w:tabs>
                <w:tab w:val="left" w:pos="1250"/>
              </w:tabs>
            </w:pPr>
            <w:r>
              <w:t>0.00%</w:t>
            </w:r>
          </w:p>
        </w:tc>
      </w:tr>
      <w:tr w:rsidR="00382C8C" w14:paraId="163C6D4E" w14:textId="77777777" w:rsidTr="00382C8C">
        <w:trPr>
          <w:cantSplit/>
        </w:trPr>
        <w:tc>
          <w:tcPr>
            <w:tcW w:w="0" w:type="auto"/>
            <w:tcBorders>
              <w:top w:val="single" w:sz="4" w:space="0" w:color="A6A6A6" w:themeColor="background1" w:themeShade="A6"/>
              <w:right w:val="single" w:sz="4" w:space="0" w:color="000000" w:themeColor="text1"/>
            </w:tcBorders>
          </w:tcPr>
          <w:p w14:paraId="163C6D4C" w14:textId="77777777" w:rsidR="00382C8C" w:rsidRDefault="00956FCB">
            <w:pPr>
              <w:pStyle w:val="NormalinTable"/>
            </w:pPr>
            <w:r>
              <w:rPr>
                <w:b/>
              </w:rPr>
              <w:t>0304 89 90 30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4D" w14:textId="77777777" w:rsidR="00382C8C" w:rsidRDefault="00956FCB">
            <w:pPr>
              <w:pStyle w:val="NormalinTable"/>
              <w:tabs>
                <w:tab w:val="left" w:pos="1250"/>
              </w:tabs>
            </w:pPr>
            <w:r>
              <w:t>0.00%</w:t>
            </w:r>
          </w:p>
        </w:tc>
      </w:tr>
      <w:tr w:rsidR="00382C8C" w14:paraId="163C6D51" w14:textId="77777777" w:rsidTr="00382C8C">
        <w:trPr>
          <w:cantSplit/>
        </w:trPr>
        <w:tc>
          <w:tcPr>
            <w:tcW w:w="0" w:type="auto"/>
            <w:tcBorders>
              <w:top w:val="single" w:sz="4" w:space="0" w:color="A6A6A6" w:themeColor="background1" w:themeShade="A6"/>
              <w:right w:val="single" w:sz="4" w:space="0" w:color="000000" w:themeColor="text1"/>
            </w:tcBorders>
          </w:tcPr>
          <w:p w14:paraId="163C6D4F" w14:textId="77777777" w:rsidR="00382C8C" w:rsidRDefault="00956FCB">
            <w:pPr>
              <w:pStyle w:val="NormalinTable"/>
            </w:pPr>
            <w:r>
              <w:rPr>
                <w:b/>
              </w:rPr>
              <w:t>0304 89 90 40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50" w14:textId="77777777" w:rsidR="00382C8C" w:rsidRDefault="00956FCB">
            <w:pPr>
              <w:pStyle w:val="NormalinTable"/>
              <w:tabs>
                <w:tab w:val="left" w:pos="1250"/>
              </w:tabs>
            </w:pPr>
            <w:r>
              <w:t>0.00%</w:t>
            </w:r>
          </w:p>
        </w:tc>
      </w:tr>
      <w:tr w:rsidR="00382C8C" w14:paraId="163C6D54" w14:textId="77777777" w:rsidTr="00382C8C">
        <w:trPr>
          <w:cantSplit/>
        </w:trPr>
        <w:tc>
          <w:tcPr>
            <w:tcW w:w="0" w:type="auto"/>
            <w:tcBorders>
              <w:top w:val="single" w:sz="4" w:space="0" w:color="A6A6A6" w:themeColor="background1" w:themeShade="A6"/>
              <w:right w:val="single" w:sz="4" w:space="0" w:color="000000" w:themeColor="text1"/>
            </w:tcBorders>
          </w:tcPr>
          <w:p w14:paraId="163C6D52" w14:textId="77777777" w:rsidR="00382C8C" w:rsidRDefault="00956FCB">
            <w:pPr>
              <w:pStyle w:val="NormalinTable"/>
            </w:pPr>
            <w:r>
              <w:rPr>
                <w:b/>
              </w:rPr>
              <w:t>0304 89 90 50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53" w14:textId="77777777" w:rsidR="00382C8C" w:rsidRDefault="00956FCB">
            <w:pPr>
              <w:pStyle w:val="NormalinTable"/>
              <w:tabs>
                <w:tab w:val="left" w:pos="1250"/>
              </w:tabs>
            </w:pPr>
            <w:r>
              <w:t>0.00%</w:t>
            </w:r>
          </w:p>
        </w:tc>
      </w:tr>
      <w:tr w:rsidR="00382C8C" w14:paraId="163C6D57" w14:textId="77777777" w:rsidTr="00382C8C">
        <w:trPr>
          <w:cantSplit/>
        </w:trPr>
        <w:tc>
          <w:tcPr>
            <w:tcW w:w="0" w:type="auto"/>
            <w:tcBorders>
              <w:top w:val="single" w:sz="4" w:space="0" w:color="A6A6A6" w:themeColor="background1" w:themeShade="A6"/>
              <w:right w:val="single" w:sz="4" w:space="0" w:color="000000" w:themeColor="text1"/>
            </w:tcBorders>
          </w:tcPr>
          <w:p w14:paraId="163C6D55" w14:textId="77777777" w:rsidR="00382C8C" w:rsidRDefault="00956FCB">
            <w:pPr>
              <w:pStyle w:val="NormalinTable"/>
            </w:pPr>
            <w:r>
              <w:rPr>
                <w:b/>
              </w:rPr>
              <w:t>0304 89 90 60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56" w14:textId="77777777" w:rsidR="00382C8C" w:rsidRDefault="00956FCB">
            <w:pPr>
              <w:pStyle w:val="NormalinTable"/>
              <w:tabs>
                <w:tab w:val="left" w:pos="1250"/>
              </w:tabs>
            </w:pPr>
            <w:r>
              <w:t>0.00%</w:t>
            </w:r>
          </w:p>
        </w:tc>
      </w:tr>
      <w:tr w:rsidR="00382C8C" w14:paraId="163C6D5A" w14:textId="77777777" w:rsidTr="00382C8C">
        <w:trPr>
          <w:cantSplit/>
        </w:trPr>
        <w:tc>
          <w:tcPr>
            <w:tcW w:w="0" w:type="auto"/>
            <w:tcBorders>
              <w:top w:val="single" w:sz="4" w:space="0" w:color="A6A6A6" w:themeColor="background1" w:themeShade="A6"/>
              <w:right w:val="single" w:sz="4" w:space="0" w:color="000000" w:themeColor="text1"/>
            </w:tcBorders>
          </w:tcPr>
          <w:p w14:paraId="163C6D58" w14:textId="77777777" w:rsidR="00382C8C" w:rsidRDefault="00956FCB">
            <w:pPr>
              <w:pStyle w:val="NormalinTable"/>
            </w:pPr>
            <w:r>
              <w:rPr>
                <w:b/>
              </w:rPr>
              <w:t>0304 89 90 90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59" w14:textId="77777777" w:rsidR="00382C8C" w:rsidRDefault="00956FCB">
            <w:pPr>
              <w:pStyle w:val="NormalinTable"/>
              <w:tabs>
                <w:tab w:val="left" w:pos="1250"/>
              </w:tabs>
            </w:pPr>
            <w:r>
              <w:t>0.00%</w:t>
            </w:r>
          </w:p>
        </w:tc>
      </w:tr>
      <w:tr w:rsidR="00382C8C" w14:paraId="163C6D5D" w14:textId="77777777" w:rsidTr="00382C8C">
        <w:trPr>
          <w:cantSplit/>
        </w:trPr>
        <w:tc>
          <w:tcPr>
            <w:tcW w:w="0" w:type="auto"/>
            <w:tcBorders>
              <w:top w:val="single" w:sz="4" w:space="0" w:color="A6A6A6" w:themeColor="background1" w:themeShade="A6"/>
              <w:right w:val="single" w:sz="4" w:space="0" w:color="000000" w:themeColor="text1"/>
            </w:tcBorders>
          </w:tcPr>
          <w:p w14:paraId="163C6D5B" w14:textId="77777777" w:rsidR="00382C8C" w:rsidRDefault="00956FCB">
            <w:pPr>
              <w:pStyle w:val="NormalinTable"/>
            </w:pPr>
            <w:r>
              <w:rPr>
                <w:b/>
              </w:rPr>
              <w:t>0304 92 00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5C" w14:textId="77777777" w:rsidR="00382C8C" w:rsidRDefault="00956FCB">
            <w:pPr>
              <w:pStyle w:val="NormalinTable"/>
              <w:tabs>
                <w:tab w:val="left" w:pos="1250"/>
              </w:tabs>
            </w:pPr>
            <w:r>
              <w:t>0.00%</w:t>
            </w:r>
          </w:p>
        </w:tc>
      </w:tr>
      <w:tr w:rsidR="00382C8C" w14:paraId="163C6D60" w14:textId="77777777" w:rsidTr="00382C8C">
        <w:trPr>
          <w:cantSplit/>
        </w:trPr>
        <w:tc>
          <w:tcPr>
            <w:tcW w:w="0" w:type="auto"/>
            <w:tcBorders>
              <w:top w:val="single" w:sz="4" w:space="0" w:color="A6A6A6" w:themeColor="background1" w:themeShade="A6"/>
              <w:right w:val="single" w:sz="4" w:space="0" w:color="000000" w:themeColor="text1"/>
            </w:tcBorders>
          </w:tcPr>
          <w:p w14:paraId="163C6D5E" w14:textId="77777777" w:rsidR="00382C8C" w:rsidRDefault="00956FCB">
            <w:pPr>
              <w:pStyle w:val="NormalinTable"/>
            </w:pPr>
            <w:r>
              <w:rPr>
                <w:b/>
              </w:rPr>
              <w:t>0304 93 10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5F" w14:textId="77777777" w:rsidR="00382C8C" w:rsidRDefault="00956FCB">
            <w:pPr>
              <w:pStyle w:val="NormalinTable"/>
              <w:tabs>
                <w:tab w:val="left" w:pos="1250"/>
              </w:tabs>
            </w:pPr>
            <w:r>
              <w:t>0.00%</w:t>
            </w:r>
          </w:p>
        </w:tc>
      </w:tr>
      <w:tr w:rsidR="00382C8C" w14:paraId="163C6D63" w14:textId="77777777" w:rsidTr="00382C8C">
        <w:trPr>
          <w:cantSplit/>
        </w:trPr>
        <w:tc>
          <w:tcPr>
            <w:tcW w:w="0" w:type="auto"/>
            <w:tcBorders>
              <w:top w:val="single" w:sz="4" w:space="0" w:color="A6A6A6" w:themeColor="background1" w:themeShade="A6"/>
              <w:right w:val="single" w:sz="4" w:space="0" w:color="000000" w:themeColor="text1"/>
            </w:tcBorders>
          </w:tcPr>
          <w:p w14:paraId="163C6D61" w14:textId="77777777" w:rsidR="00382C8C" w:rsidRDefault="00956FCB">
            <w:pPr>
              <w:pStyle w:val="NormalinTable"/>
            </w:pPr>
            <w:r>
              <w:rPr>
                <w:b/>
              </w:rPr>
              <w:t>0304 94 10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62" w14:textId="77777777" w:rsidR="00382C8C" w:rsidRDefault="00956FCB">
            <w:pPr>
              <w:pStyle w:val="NormalinTable"/>
              <w:tabs>
                <w:tab w:val="left" w:pos="1250"/>
              </w:tabs>
            </w:pPr>
            <w:r>
              <w:t>0.00%</w:t>
            </w:r>
          </w:p>
        </w:tc>
      </w:tr>
      <w:tr w:rsidR="00382C8C" w14:paraId="163C6D66" w14:textId="77777777" w:rsidTr="00382C8C">
        <w:trPr>
          <w:cantSplit/>
        </w:trPr>
        <w:tc>
          <w:tcPr>
            <w:tcW w:w="0" w:type="auto"/>
            <w:tcBorders>
              <w:top w:val="single" w:sz="4" w:space="0" w:color="A6A6A6" w:themeColor="background1" w:themeShade="A6"/>
              <w:right w:val="single" w:sz="4" w:space="0" w:color="000000" w:themeColor="text1"/>
            </w:tcBorders>
          </w:tcPr>
          <w:p w14:paraId="163C6D64" w14:textId="77777777" w:rsidR="00382C8C" w:rsidRDefault="00956FCB">
            <w:pPr>
              <w:pStyle w:val="NormalinTable"/>
            </w:pPr>
            <w:r>
              <w:rPr>
                <w:b/>
              </w:rPr>
              <w:t>0304 95 10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65" w14:textId="77777777" w:rsidR="00382C8C" w:rsidRDefault="00956FCB">
            <w:pPr>
              <w:pStyle w:val="NormalinTable"/>
              <w:tabs>
                <w:tab w:val="left" w:pos="1250"/>
              </w:tabs>
            </w:pPr>
            <w:r>
              <w:t>0.00%</w:t>
            </w:r>
          </w:p>
        </w:tc>
      </w:tr>
      <w:tr w:rsidR="00382C8C" w14:paraId="163C6D69" w14:textId="77777777" w:rsidTr="00382C8C">
        <w:trPr>
          <w:cantSplit/>
        </w:trPr>
        <w:tc>
          <w:tcPr>
            <w:tcW w:w="0" w:type="auto"/>
            <w:tcBorders>
              <w:top w:val="single" w:sz="4" w:space="0" w:color="A6A6A6" w:themeColor="background1" w:themeShade="A6"/>
              <w:right w:val="single" w:sz="4" w:space="0" w:color="000000" w:themeColor="text1"/>
            </w:tcBorders>
          </w:tcPr>
          <w:p w14:paraId="163C6D67" w14:textId="77777777" w:rsidR="00382C8C" w:rsidRDefault="00956FCB">
            <w:pPr>
              <w:pStyle w:val="NormalinTable"/>
            </w:pPr>
            <w:r>
              <w:rPr>
                <w:b/>
              </w:rPr>
              <w:t>0304 95 25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68" w14:textId="77777777" w:rsidR="00382C8C" w:rsidRDefault="00956FCB">
            <w:pPr>
              <w:pStyle w:val="NormalinTable"/>
              <w:tabs>
                <w:tab w:val="left" w:pos="1250"/>
              </w:tabs>
            </w:pPr>
            <w:r>
              <w:t>0.00%</w:t>
            </w:r>
          </w:p>
        </w:tc>
      </w:tr>
      <w:tr w:rsidR="00382C8C" w14:paraId="163C6D6C" w14:textId="77777777" w:rsidTr="00382C8C">
        <w:trPr>
          <w:cantSplit/>
        </w:trPr>
        <w:tc>
          <w:tcPr>
            <w:tcW w:w="0" w:type="auto"/>
            <w:tcBorders>
              <w:top w:val="single" w:sz="4" w:space="0" w:color="A6A6A6" w:themeColor="background1" w:themeShade="A6"/>
              <w:right w:val="single" w:sz="4" w:space="0" w:color="000000" w:themeColor="text1"/>
            </w:tcBorders>
          </w:tcPr>
          <w:p w14:paraId="163C6D6A" w14:textId="77777777" w:rsidR="00382C8C" w:rsidRDefault="00956FCB">
            <w:pPr>
              <w:pStyle w:val="NormalinTable"/>
            </w:pPr>
            <w:r>
              <w:rPr>
                <w:b/>
              </w:rPr>
              <w:t>0304 95 30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6B" w14:textId="77777777" w:rsidR="00382C8C" w:rsidRDefault="00956FCB">
            <w:pPr>
              <w:pStyle w:val="NormalinTable"/>
              <w:tabs>
                <w:tab w:val="left" w:pos="1250"/>
              </w:tabs>
            </w:pPr>
            <w:r>
              <w:t>0.00%</w:t>
            </w:r>
          </w:p>
        </w:tc>
      </w:tr>
      <w:tr w:rsidR="00382C8C" w14:paraId="163C6D6F" w14:textId="77777777" w:rsidTr="00382C8C">
        <w:trPr>
          <w:cantSplit/>
        </w:trPr>
        <w:tc>
          <w:tcPr>
            <w:tcW w:w="0" w:type="auto"/>
            <w:tcBorders>
              <w:top w:val="single" w:sz="4" w:space="0" w:color="A6A6A6" w:themeColor="background1" w:themeShade="A6"/>
              <w:right w:val="single" w:sz="4" w:space="0" w:color="000000" w:themeColor="text1"/>
            </w:tcBorders>
          </w:tcPr>
          <w:p w14:paraId="163C6D6D" w14:textId="77777777" w:rsidR="00382C8C" w:rsidRDefault="00956FCB">
            <w:pPr>
              <w:pStyle w:val="NormalinTable"/>
            </w:pPr>
            <w:r>
              <w:rPr>
                <w:b/>
              </w:rPr>
              <w:t>0304 95 40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6E" w14:textId="77777777" w:rsidR="00382C8C" w:rsidRDefault="00956FCB">
            <w:pPr>
              <w:pStyle w:val="NormalinTable"/>
              <w:tabs>
                <w:tab w:val="left" w:pos="1250"/>
              </w:tabs>
            </w:pPr>
            <w:r>
              <w:t>0.00%</w:t>
            </w:r>
          </w:p>
        </w:tc>
      </w:tr>
      <w:tr w:rsidR="00382C8C" w14:paraId="163C6D72" w14:textId="77777777" w:rsidTr="00382C8C">
        <w:trPr>
          <w:cantSplit/>
        </w:trPr>
        <w:tc>
          <w:tcPr>
            <w:tcW w:w="0" w:type="auto"/>
            <w:tcBorders>
              <w:top w:val="single" w:sz="4" w:space="0" w:color="A6A6A6" w:themeColor="background1" w:themeShade="A6"/>
              <w:right w:val="single" w:sz="4" w:space="0" w:color="000000" w:themeColor="text1"/>
            </w:tcBorders>
          </w:tcPr>
          <w:p w14:paraId="163C6D70" w14:textId="77777777" w:rsidR="00382C8C" w:rsidRDefault="00956FCB">
            <w:pPr>
              <w:pStyle w:val="NormalinTable"/>
            </w:pPr>
            <w:r>
              <w:rPr>
                <w:b/>
              </w:rPr>
              <w:t>0304 95 60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71" w14:textId="77777777" w:rsidR="00382C8C" w:rsidRDefault="00956FCB">
            <w:pPr>
              <w:pStyle w:val="NormalinTable"/>
              <w:tabs>
                <w:tab w:val="left" w:pos="1250"/>
              </w:tabs>
            </w:pPr>
            <w:r>
              <w:t>0.00%</w:t>
            </w:r>
          </w:p>
        </w:tc>
      </w:tr>
      <w:tr w:rsidR="00382C8C" w14:paraId="163C6D75" w14:textId="77777777" w:rsidTr="00382C8C">
        <w:trPr>
          <w:cantSplit/>
        </w:trPr>
        <w:tc>
          <w:tcPr>
            <w:tcW w:w="0" w:type="auto"/>
            <w:tcBorders>
              <w:top w:val="single" w:sz="4" w:space="0" w:color="A6A6A6" w:themeColor="background1" w:themeShade="A6"/>
              <w:right w:val="single" w:sz="4" w:space="0" w:color="000000" w:themeColor="text1"/>
            </w:tcBorders>
          </w:tcPr>
          <w:p w14:paraId="163C6D73" w14:textId="77777777" w:rsidR="00382C8C" w:rsidRDefault="00956FCB">
            <w:pPr>
              <w:pStyle w:val="NormalinTable"/>
            </w:pPr>
            <w:r>
              <w:rPr>
                <w:b/>
              </w:rPr>
              <w:t>0304 95 90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74" w14:textId="77777777" w:rsidR="00382C8C" w:rsidRDefault="00956FCB">
            <w:pPr>
              <w:pStyle w:val="NormalinTable"/>
              <w:tabs>
                <w:tab w:val="left" w:pos="1250"/>
              </w:tabs>
            </w:pPr>
            <w:r>
              <w:t>0.00%</w:t>
            </w:r>
          </w:p>
        </w:tc>
      </w:tr>
      <w:tr w:rsidR="00382C8C" w14:paraId="163C6D78" w14:textId="77777777" w:rsidTr="00382C8C">
        <w:trPr>
          <w:cantSplit/>
        </w:trPr>
        <w:tc>
          <w:tcPr>
            <w:tcW w:w="0" w:type="auto"/>
            <w:tcBorders>
              <w:top w:val="single" w:sz="4" w:space="0" w:color="A6A6A6" w:themeColor="background1" w:themeShade="A6"/>
              <w:right w:val="single" w:sz="4" w:space="0" w:color="000000" w:themeColor="text1"/>
            </w:tcBorders>
          </w:tcPr>
          <w:p w14:paraId="163C6D76" w14:textId="77777777" w:rsidR="00382C8C" w:rsidRDefault="00956FCB">
            <w:pPr>
              <w:pStyle w:val="NormalinTable"/>
            </w:pPr>
            <w:r>
              <w:rPr>
                <w:b/>
              </w:rPr>
              <w:t>0304 96 00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77" w14:textId="77777777" w:rsidR="00382C8C" w:rsidRDefault="00956FCB">
            <w:pPr>
              <w:pStyle w:val="NormalinTable"/>
              <w:tabs>
                <w:tab w:val="left" w:pos="1250"/>
              </w:tabs>
            </w:pPr>
            <w:r>
              <w:t>0.00%</w:t>
            </w:r>
          </w:p>
        </w:tc>
      </w:tr>
      <w:tr w:rsidR="00382C8C" w14:paraId="163C6D7B" w14:textId="77777777" w:rsidTr="00382C8C">
        <w:trPr>
          <w:cantSplit/>
        </w:trPr>
        <w:tc>
          <w:tcPr>
            <w:tcW w:w="0" w:type="auto"/>
            <w:tcBorders>
              <w:top w:val="single" w:sz="4" w:space="0" w:color="A6A6A6" w:themeColor="background1" w:themeShade="A6"/>
              <w:right w:val="single" w:sz="4" w:space="0" w:color="000000" w:themeColor="text1"/>
            </w:tcBorders>
          </w:tcPr>
          <w:p w14:paraId="163C6D79" w14:textId="77777777" w:rsidR="00382C8C" w:rsidRDefault="00956FCB">
            <w:pPr>
              <w:pStyle w:val="NormalinTable"/>
            </w:pPr>
            <w:r>
              <w:rPr>
                <w:b/>
              </w:rPr>
              <w:t>0304 97 00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7A" w14:textId="77777777" w:rsidR="00382C8C" w:rsidRDefault="00956FCB">
            <w:pPr>
              <w:pStyle w:val="NormalinTable"/>
              <w:tabs>
                <w:tab w:val="left" w:pos="1250"/>
              </w:tabs>
            </w:pPr>
            <w:r>
              <w:t>0.00%</w:t>
            </w:r>
          </w:p>
        </w:tc>
      </w:tr>
      <w:tr w:rsidR="00382C8C" w14:paraId="163C6D7E" w14:textId="77777777" w:rsidTr="00382C8C">
        <w:trPr>
          <w:cantSplit/>
        </w:trPr>
        <w:tc>
          <w:tcPr>
            <w:tcW w:w="0" w:type="auto"/>
            <w:tcBorders>
              <w:top w:val="single" w:sz="4" w:space="0" w:color="A6A6A6" w:themeColor="background1" w:themeShade="A6"/>
              <w:right w:val="single" w:sz="4" w:space="0" w:color="000000" w:themeColor="text1"/>
            </w:tcBorders>
          </w:tcPr>
          <w:p w14:paraId="163C6D7C" w14:textId="77777777" w:rsidR="00382C8C" w:rsidRDefault="00956FCB">
            <w:pPr>
              <w:pStyle w:val="NormalinTable"/>
            </w:pPr>
            <w:r>
              <w:rPr>
                <w:b/>
              </w:rPr>
              <w:t>0304 99 10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7D" w14:textId="77777777" w:rsidR="00382C8C" w:rsidRDefault="00956FCB">
            <w:pPr>
              <w:pStyle w:val="NormalinTable"/>
              <w:tabs>
                <w:tab w:val="left" w:pos="1250"/>
              </w:tabs>
            </w:pPr>
            <w:r>
              <w:t>0.00%</w:t>
            </w:r>
          </w:p>
        </w:tc>
      </w:tr>
      <w:tr w:rsidR="00382C8C" w14:paraId="163C6D81" w14:textId="77777777" w:rsidTr="00382C8C">
        <w:trPr>
          <w:cantSplit/>
        </w:trPr>
        <w:tc>
          <w:tcPr>
            <w:tcW w:w="0" w:type="auto"/>
            <w:tcBorders>
              <w:top w:val="single" w:sz="4" w:space="0" w:color="A6A6A6" w:themeColor="background1" w:themeShade="A6"/>
              <w:right w:val="single" w:sz="4" w:space="0" w:color="000000" w:themeColor="text1"/>
            </w:tcBorders>
          </w:tcPr>
          <w:p w14:paraId="163C6D7F" w14:textId="77777777" w:rsidR="00382C8C" w:rsidRDefault="00956FCB">
            <w:pPr>
              <w:pStyle w:val="NormalinTable"/>
            </w:pPr>
            <w:r>
              <w:rPr>
                <w:b/>
              </w:rPr>
              <w:t>0304 99 21 13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80" w14:textId="77777777" w:rsidR="00382C8C" w:rsidRDefault="00956FCB">
            <w:pPr>
              <w:pStyle w:val="NormalinTable"/>
              <w:tabs>
                <w:tab w:val="left" w:pos="1250"/>
              </w:tabs>
            </w:pPr>
            <w:r>
              <w:t>0.00%</w:t>
            </w:r>
          </w:p>
        </w:tc>
      </w:tr>
      <w:tr w:rsidR="00382C8C" w14:paraId="163C6D84" w14:textId="77777777" w:rsidTr="00382C8C">
        <w:trPr>
          <w:cantSplit/>
        </w:trPr>
        <w:tc>
          <w:tcPr>
            <w:tcW w:w="0" w:type="auto"/>
            <w:tcBorders>
              <w:top w:val="single" w:sz="4" w:space="0" w:color="A6A6A6" w:themeColor="background1" w:themeShade="A6"/>
              <w:right w:val="single" w:sz="4" w:space="0" w:color="000000" w:themeColor="text1"/>
            </w:tcBorders>
          </w:tcPr>
          <w:p w14:paraId="163C6D82" w14:textId="77777777" w:rsidR="00382C8C" w:rsidRDefault="00956FCB">
            <w:pPr>
              <w:pStyle w:val="NormalinTable"/>
            </w:pPr>
            <w:r>
              <w:rPr>
                <w:b/>
              </w:rPr>
              <w:t>0304 99 23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83" w14:textId="77777777" w:rsidR="00382C8C" w:rsidRDefault="00956FCB">
            <w:pPr>
              <w:pStyle w:val="NormalinTable"/>
              <w:tabs>
                <w:tab w:val="left" w:pos="1250"/>
              </w:tabs>
            </w:pPr>
            <w:r>
              <w:t>01/01 to 14/02</w:t>
            </w:r>
            <w:r>
              <w:tab/>
              <w:t>0.00%</w:t>
            </w:r>
            <w:r>
              <w:br/>
              <w:t>16/06 to 31/12</w:t>
            </w:r>
            <w:r>
              <w:tab/>
              <w:t>0.00%</w:t>
            </w:r>
          </w:p>
        </w:tc>
      </w:tr>
      <w:tr w:rsidR="00382C8C" w14:paraId="163C6D87" w14:textId="77777777" w:rsidTr="00382C8C">
        <w:trPr>
          <w:cantSplit/>
        </w:trPr>
        <w:tc>
          <w:tcPr>
            <w:tcW w:w="0" w:type="auto"/>
            <w:tcBorders>
              <w:top w:val="single" w:sz="4" w:space="0" w:color="A6A6A6" w:themeColor="background1" w:themeShade="A6"/>
              <w:right w:val="single" w:sz="4" w:space="0" w:color="000000" w:themeColor="text1"/>
            </w:tcBorders>
          </w:tcPr>
          <w:p w14:paraId="163C6D85" w14:textId="77777777" w:rsidR="00382C8C" w:rsidRDefault="00956FCB">
            <w:pPr>
              <w:pStyle w:val="NormalinTable"/>
            </w:pPr>
            <w:r>
              <w:rPr>
                <w:b/>
              </w:rPr>
              <w:t>0304 99 65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86" w14:textId="77777777" w:rsidR="00382C8C" w:rsidRDefault="00956FCB">
            <w:pPr>
              <w:pStyle w:val="NormalinTable"/>
              <w:tabs>
                <w:tab w:val="left" w:pos="1250"/>
              </w:tabs>
            </w:pPr>
            <w:r>
              <w:t>0.00%</w:t>
            </w:r>
          </w:p>
        </w:tc>
      </w:tr>
      <w:tr w:rsidR="00382C8C" w14:paraId="163C6D8A" w14:textId="77777777" w:rsidTr="00382C8C">
        <w:trPr>
          <w:cantSplit/>
        </w:trPr>
        <w:tc>
          <w:tcPr>
            <w:tcW w:w="0" w:type="auto"/>
            <w:tcBorders>
              <w:top w:val="single" w:sz="4" w:space="0" w:color="A6A6A6" w:themeColor="background1" w:themeShade="A6"/>
              <w:right w:val="single" w:sz="4" w:space="0" w:color="000000" w:themeColor="text1"/>
            </w:tcBorders>
          </w:tcPr>
          <w:p w14:paraId="163C6D88" w14:textId="77777777" w:rsidR="00382C8C" w:rsidRDefault="00956FCB">
            <w:pPr>
              <w:pStyle w:val="NormalinTable"/>
            </w:pPr>
            <w:r>
              <w:rPr>
                <w:b/>
              </w:rPr>
              <w:t>0304 99 99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89" w14:textId="77777777" w:rsidR="00382C8C" w:rsidRDefault="00956FCB">
            <w:pPr>
              <w:pStyle w:val="NormalinTable"/>
              <w:tabs>
                <w:tab w:val="left" w:pos="1250"/>
              </w:tabs>
            </w:pPr>
            <w:r>
              <w:t>0.00%</w:t>
            </w:r>
          </w:p>
        </w:tc>
      </w:tr>
      <w:tr w:rsidR="00382C8C" w14:paraId="163C6D8D" w14:textId="77777777" w:rsidTr="00382C8C">
        <w:trPr>
          <w:cantSplit/>
        </w:trPr>
        <w:tc>
          <w:tcPr>
            <w:tcW w:w="0" w:type="auto"/>
            <w:tcBorders>
              <w:top w:val="single" w:sz="4" w:space="0" w:color="A6A6A6" w:themeColor="background1" w:themeShade="A6"/>
              <w:right w:val="single" w:sz="4" w:space="0" w:color="000000" w:themeColor="text1"/>
            </w:tcBorders>
          </w:tcPr>
          <w:p w14:paraId="163C6D8B" w14:textId="77777777" w:rsidR="00382C8C" w:rsidRDefault="00956FCB">
            <w:pPr>
              <w:pStyle w:val="NormalinTable"/>
            </w:pPr>
            <w:r>
              <w:rPr>
                <w:b/>
              </w:rPr>
              <w:t>0305 10 00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8C" w14:textId="77777777" w:rsidR="00382C8C" w:rsidRDefault="00956FCB">
            <w:pPr>
              <w:pStyle w:val="NormalinTable"/>
              <w:tabs>
                <w:tab w:val="left" w:pos="1250"/>
              </w:tabs>
            </w:pPr>
            <w:r>
              <w:t>0.00%</w:t>
            </w:r>
          </w:p>
        </w:tc>
      </w:tr>
      <w:tr w:rsidR="00382C8C" w14:paraId="163C6D90" w14:textId="77777777" w:rsidTr="00382C8C">
        <w:trPr>
          <w:cantSplit/>
        </w:trPr>
        <w:tc>
          <w:tcPr>
            <w:tcW w:w="0" w:type="auto"/>
            <w:tcBorders>
              <w:top w:val="single" w:sz="4" w:space="0" w:color="A6A6A6" w:themeColor="background1" w:themeShade="A6"/>
              <w:right w:val="single" w:sz="4" w:space="0" w:color="000000" w:themeColor="text1"/>
            </w:tcBorders>
          </w:tcPr>
          <w:p w14:paraId="163C6D8E" w14:textId="77777777" w:rsidR="00382C8C" w:rsidRDefault="00956FCB">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8F" w14:textId="77777777" w:rsidR="00382C8C" w:rsidRDefault="00956FCB">
            <w:pPr>
              <w:pStyle w:val="NormalinTable"/>
              <w:tabs>
                <w:tab w:val="left" w:pos="1250"/>
              </w:tabs>
            </w:pPr>
            <w:r>
              <w:t>0.00%</w:t>
            </w:r>
          </w:p>
        </w:tc>
      </w:tr>
      <w:tr w:rsidR="00382C8C" w14:paraId="163C6D93" w14:textId="77777777" w:rsidTr="00382C8C">
        <w:trPr>
          <w:cantSplit/>
        </w:trPr>
        <w:tc>
          <w:tcPr>
            <w:tcW w:w="0" w:type="auto"/>
            <w:tcBorders>
              <w:top w:val="single" w:sz="4" w:space="0" w:color="A6A6A6" w:themeColor="background1" w:themeShade="A6"/>
              <w:right w:val="single" w:sz="4" w:space="0" w:color="000000" w:themeColor="text1"/>
            </w:tcBorders>
          </w:tcPr>
          <w:p w14:paraId="163C6D91" w14:textId="77777777" w:rsidR="00382C8C" w:rsidRDefault="00956FCB">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92" w14:textId="77777777" w:rsidR="00382C8C" w:rsidRDefault="00956FCB">
            <w:pPr>
              <w:pStyle w:val="NormalinTable"/>
              <w:tabs>
                <w:tab w:val="left" w:pos="1250"/>
              </w:tabs>
            </w:pPr>
            <w:r>
              <w:t>0.00%</w:t>
            </w:r>
          </w:p>
        </w:tc>
      </w:tr>
      <w:tr w:rsidR="00382C8C" w14:paraId="163C6D96" w14:textId="77777777" w:rsidTr="00382C8C">
        <w:trPr>
          <w:cantSplit/>
        </w:trPr>
        <w:tc>
          <w:tcPr>
            <w:tcW w:w="0" w:type="auto"/>
            <w:tcBorders>
              <w:top w:val="single" w:sz="4" w:space="0" w:color="A6A6A6" w:themeColor="background1" w:themeShade="A6"/>
              <w:right w:val="single" w:sz="4" w:space="0" w:color="000000" w:themeColor="text1"/>
            </w:tcBorders>
          </w:tcPr>
          <w:p w14:paraId="163C6D94" w14:textId="77777777" w:rsidR="00382C8C" w:rsidRDefault="00956FCB">
            <w:pPr>
              <w:pStyle w:val="NormalinTable"/>
            </w:pPr>
            <w:r>
              <w:rPr>
                <w:b/>
              </w:rPr>
              <w:t>0305 32 19 10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95" w14:textId="77777777" w:rsidR="00382C8C" w:rsidRDefault="00956FCB">
            <w:pPr>
              <w:pStyle w:val="NormalinTable"/>
              <w:tabs>
                <w:tab w:val="left" w:pos="1250"/>
              </w:tabs>
            </w:pPr>
            <w:r>
              <w:t>0.00%</w:t>
            </w:r>
          </w:p>
        </w:tc>
      </w:tr>
      <w:tr w:rsidR="00382C8C" w14:paraId="163C6D99" w14:textId="77777777" w:rsidTr="00382C8C">
        <w:trPr>
          <w:cantSplit/>
        </w:trPr>
        <w:tc>
          <w:tcPr>
            <w:tcW w:w="0" w:type="auto"/>
            <w:tcBorders>
              <w:top w:val="single" w:sz="4" w:space="0" w:color="A6A6A6" w:themeColor="background1" w:themeShade="A6"/>
              <w:right w:val="single" w:sz="4" w:space="0" w:color="000000" w:themeColor="text1"/>
            </w:tcBorders>
          </w:tcPr>
          <w:p w14:paraId="163C6D97" w14:textId="77777777" w:rsidR="00382C8C" w:rsidRDefault="00956FCB">
            <w:pPr>
              <w:pStyle w:val="NormalinTable"/>
            </w:pPr>
            <w:r>
              <w:rPr>
                <w:b/>
              </w:rPr>
              <w:t>0305 32 90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98" w14:textId="77777777" w:rsidR="00382C8C" w:rsidRDefault="00956FCB">
            <w:pPr>
              <w:pStyle w:val="NormalinTable"/>
              <w:tabs>
                <w:tab w:val="left" w:pos="1250"/>
              </w:tabs>
            </w:pPr>
            <w:r>
              <w:t>0.00%</w:t>
            </w:r>
          </w:p>
        </w:tc>
      </w:tr>
      <w:tr w:rsidR="00382C8C" w14:paraId="163C6D9C" w14:textId="77777777" w:rsidTr="00382C8C">
        <w:trPr>
          <w:cantSplit/>
        </w:trPr>
        <w:tc>
          <w:tcPr>
            <w:tcW w:w="0" w:type="auto"/>
            <w:tcBorders>
              <w:top w:val="single" w:sz="4" w:space="0" w:color="A6A6A6" w:themeColor="background1" w:themeShade="A6"/>
              <w:right w:val="single" w:sz="4" w:space="0" w:color="000000" w:themeColor="text1"/>
            </w:tcBorders>
          </w:tcPr>
          <w:p w14:paraId="163C6D9A" w14:textId="77777777" w:rsidR="00382C8C" w:rsidRDefault="00956FCB">
            <w:pPr>
              <w:pStyle w:val="NormalinTable"/>
            </w:pPr>
            <w:r>
              <w:rPr>
                <w:b/>
              </w:rPr>
              <w:t>0305 39 10 10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9B" w14:textId="77777777" w:rsidR="00382C8C" w:rsidRDefault="00956FCB">
            <w:pPr>
              <w:pStyle w:val="NormalinTable"/>
              <w:tabs>
                <w:tab w:val="left" w:pos="1250"/>
              </w:tabs>
            </w:pPr>
            <w:r>
              <w:t>0.00%</w:t>
            </w:r>
          </w:p>
        </w:tc>
      </w:tr>
      <w:tr w:rsidR="00382C8C" w14:paraId="163C6D9F" w14:textId="77777777" w:rsidTr="00382C8C">
        <w:trPr>
          <w:cantSplit/>
        </w:trPr>
        <w:tc>
          <w:tcPr>
            <w:tcW w:w="0" w:type="auto"/>
            <w:tcBorders>
              <w:top w:val="single" w:sz="4" w:space="0" w:color="A6A6A6" w:themeColor="background1" w:themeShade="A6"/>
              <w:right w:val="single" w:sz="4" w:space="0" w:color="000000" w:themeColor="text1"/>
            </w:tcBorders>
          </w:tcPr>
          <w:p w14:paraId="163C6D9D" w14:textId="77777777" w:rsidR="00382C8C" w:rsidRDefault="00956FCB">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9E" w14:textId="77777777" w:rsidR="00382C8C" w:rsidRDefault="00956FCB">
            <w:pPr>
              <w:pStyle w:val="NormalinTable"/>
              <w:tabs>
                <w:tab w:val="left" w:pos="1250"/>
              </w:tabs>
            </w:pPr>
            <w:r>
              <w:t>0.00%</w:t>
            </w:r>
          </w:p>
        </w:tc>
      </w:tr>
      <w:tr w:rsidR="00382C8C" w14:paraId="163C6DA2" w14:textId="77777777" w:rsidTr="00382C8C">
        <w:trPr>
          <w:cantSplit/>
        </w:trPr>
        <w:tc>
          <w:tcPr>
            <w:tcW w:w="0" w:type="auto"/>
            <w:tcBorders>
              <w:top w:val="single" w:sz="4" w:space="0" w:color="A6A6A6" w:themeColor="background1" w:themeShade="A6"/>
              <w:right w:val="single" w:sz="4" w:space="0" w:color="000000" w:themeColor="text1"/>
            </w:tcBorders>
          </w:tcPr>
          <w:p w14:paraId="163C6DA0" w14:textId="77777777" w:rsidR="00382C8C" w:rsidRDefault="00956FCB">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A1" w14:textId="77777777" w:rsidR="00382C8C" w:rsidRDefault="00956FCB">
            <w:pPr>
              <w:pStyle w:val="NormalinTable"/>
              <w:tabs>
                <w:tab w:val="left" w:pos="1250"/>
              </w:tabs>
            </w:pPr>
            <w:r>
              <w:t>0.00%</w:t>
            </w:r>
          </w:p>
        </w:tc>
      </w:tr>
      <w:tr w:rsidR="00382C8C" w14:paraId="163C6DA5" w14:textId="77777777" w:rsidTr="00382C8C">
        <w:trPr>
          <w:cantSplit/>
        </w:trPr>
        <w:tc>
          <w:tcPr>
            <w:tcW w:w="0" w:type="auto"/>
            <w:tcBorders>
              <w:top w:val="single" w:sz="4" w:space="0" w:color="A6A6A6" w:themeColor="background1" w:themeShade="A6"/>
              <w:right w:val="single" w:sz="4" w:space="0" w:color="000000" w:themeColor="text1"/>
            </w:tcBorders>
          </w:tcPr>
          <w:p w14:paraId="163C6DA3" w14:textId="77777777" w:rsidR="00382C8C" w:rsidRDefault="00956FCB">
            <w:pPr>
              <w:pStyle w:val="NormalinTable"/>
            </w:pPr>
            <w:r>
              <w:rPr>
                <w:b/>
              </w:rPr>
              <w:t>0305 41 00 10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A4" w14:textId="77777777" w:rsidR="00382C8C" w:rsidRDefault="00956FCB">
            <w:pPr>
              <w:pStyle w:val="NormalinTable"/>
              <w:tabs>
                <w:tab w:val="left" w:pos="1250"/>
              </w:tabs>
            </w:pPr>
            <w:r>
              <w:t>0.00%</w:t>
            </w:r>
          </w:p>
        </w:tc>
      </w:tr>
      <w:tr w:rsidR="00382C8C" w14:paraId="163C6DA8" w14:textId="77777777" w:rsidTr="00382C8C">
        <w:trPr>
          <w:cantSplit/>
        </w:trPr>
        <w:tc>
          <w:tcPr>
            <w:tcW w:w="0" w:type="auto"/>
            <w:tcBorders>
              <w:top w:val="single" w:sz="4" w:space="0" w:color="A6A6A6" w:themeColor="background1" w:themeShade="A6"/>
              <w:right w:val="single" w:sz="4" w:space="0" w:color="000000" w:themeColor="text1"/>
            </w:tcBorders>
          </w:tcPr>
          <w:p w14:paraId="163C6DA6" w14:textId="77777777" w:rsidR="00382C8C" w:rsidRDefault="00956FCB">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A7" w14:textId="77777777" w:rsidR="00382C8C" w:rsidRDefault="00956FCB">
            <w:pPr>
              <w:pStyle w:val="NormalinTable"/>
              <w:tabs>
                <w:tab w:val="left" w:pos="1250"/>
              </w:tabs>
            </w:pPr>
            <w:r>
              <w:t>0.00%</w:t>
            </w:r>
          </w:p>
        </w:tc>
      </w:tr>
      <w:tr w:rsidR="00382C8C" w14:paraId="163C6DAB" w14:textId="77777777" w:rsidTr="00382C8C">
        <w:trPr>
          <w:cantSplit/>
        </w:trPr>
        <w:tc>
          <w:tcPr>
            <w:tcW w:w="0" w:type="auto"/>
            <w:tcBorders>
              <w:top w:val="single" w:sz="4" w:space="0" w:color="A6A6A6" w:themeColor="background1" w:themeShade="A6"/>
              <w:right w:val="single" w:sz="4" w:space="0" w:color="000000" w:themeColor="text1"/>
            </w:tcBorders>
          </w:tcPr>
          <w:p w14:paraId="163C6DA9" w14:textId="77777777" w:rsidR="00382C8C" w:rsidRDefault="00956FCB">
            <w:pPr>
              <w:pStyle w:val="NormalinTable"/>
            </w:pPr>
            <w:r>
              <w:rPr>
                <w:b/>
              </w:rPr>
              <w:t>0305 43 00 11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AA" w14:textId="77777777" w:rsidR="00382C8C" w:rsidRDefault="00956FCB">
            <w:pPr>
              <w:pStyle w:val="NormalinTable"/>
              <w:tabs>
                <w:tab w:val="left" w:pos="1250"/>
              </w:tabs>
            </w:pPr>
            <w:r>
              <w:t>0.00%</w:t>
            </w:r>
          </w:p>
        </w:tc>
      </w:tr>
      <w:tr w:rsidR="00382C8C" w14:paraId="163C6DAE" w14:textId="77777777" w:rsidTr="00382C8C">
        <w:trPr>
          <w:cantSplit/>
        </w:trPr>
        <w:tc>
          <w:tcPr>
            <w:tcW w:w="0" w:type="auto"/>
            <w:tcBorders>
              <w:top w:val="single" w:sz="4" w:space="0" w:color="A6A6A6" w:themeColor="background1" w:themeShade="A6"/>
              <w:right w:val="single" w:sz="4" w:space="0" w:color="000000" w:themeColor="text1"/>
            </w:tcBorders>
          </w:tcPr>
          <w:p w14:paraId="163C6DAC" w14:textId="77777777" w:rsidR="00382C8C" w:rsidRDefault="00956FCB">
            <w:pPr>
              <w:pStyle w:val="NormalinTable"/>
            </w:pPr>
            <w:r>
              <w:rPr>
                <w:b/>
              </w:rPr>
              <w:t>0305 43 00 19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AD" w14:textId="77777777" w:rsidR="00382C8C" w:rsidRDefault="00956FCB">
            <w:pPr>
              <w:pStyle w:val="NormalinTable"/>
              <w:tabs>
                <w:tab w:val="left" w:pos="1250"/>
              </w:tabs>
            </w:pPr>
            <w:r>
              <w:t>0.00%</w:t>
            </w:r>
          </w:p>
        </w:tc>
      </w:tr>
      <w:tr w:rsidR="00382C8C" w14:paraId="163C6DB1" w14:textId="77777777" w:rsidTr="00382C8C">
        <w:trPr>
          <w:cantSplit/>
        </w:trPr>
        <w:tc>
          <w:tcPr>
            <w:tcW w:w="0" w:type="auto"/>
            <w:tcBorders>
              <w:top w:val="single" w:sz="4" w:space="0" w:color="A6A6A6" w:themeColor="background1" w:themeShade="A6"/>
              <w:right w:val="single" w:sz="4" w:space="0" w:color="000000" w:themeColor="text1"/>
            </w:tcBorders>
          </w:tcPr>
          <w:p w14:paraId="163C6DAF" w14:textId="77777777" w:rsidR="00382C8C" w:rsidRDefault="00956FCB">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B0" w14:textId="77777777" w:rsidR="00382C8C" w:rsidRDefault="00956FCB">
            <w:pPr>
              <w:pStyle w:val="NormalinTable"/>
              <w:tabs>
                <w:tab w:val="left" w:pos="1250"/>
              </w:tabs>
            </w:pPr>
            <w:r>
              <w:t>0.00%</w:t>
            </w:r>
          </w:p>
        </w:tc>
      </w:tr>
      <w:tr w:rsidR="00382C8C" w14:paraId="163C6DB4" w14:textId="77777777" w:rsidTr="00382C8C">
        <w:trPr>
          <w:cantSplit/>
        </w:trPr>
        <w:tc>
          <w:tcPr>
            <w:tcW w:w="0" w:type="auto"/>
            <w:tcBorders>
              <w:top w:val="single" w:sz="4" w:space="0" w:color="A6A6A6" w:themeColor="background1" w:themeShade="A6"/>
              <w:right w:val="single" w:sz="4" w:space="0" w:color="000000" w:themeColor="text1"/>
            </w:tcBorders>
          </w:tcPr>
          <w:p w14:paraId="163C6DB2" w14:textId="77777777" w:rsidR="00382C8C" w:rsidRDefault="00956FCB">
            <w:pPr>
              <w:pStyle w:val="NormalinTable"/>
            </w:pPr>
            <w:r>
              <w:rPr>
                <w:b/>
              </w:rPr>
              <w:t>0305 49 10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B3" w14:textId="77777777" w:rsidR="00382C8C" w:rsidRDefault="00956FCB">
            <w:pPr>
              <w:pStyle w:val="NormalinTable"/>
              <w:tabs>
                <w:tab w:val="left" w:pos="1250"/>
              </w:tabs>
            </w:pPr>
            <w:r>
              <w:t>0.00%</w:t>
            </w:r>
          </w:p>
        </w:tc>
      </w:tr>
      <w:tr w:rsidR="00382C8C" w14:paraId="163C6DB7" w14:textId="77777777" w:rsidTr="00382C8C">
        <w:trPr>
          <w:cantSplit/>
        </w:trPr>
        <w:tc>
          <w:tcPr>
            <w:tcW w:w="0" w:type="auto"/>
            <w:tcBorders>
              <w:top w:val="single" w:sz="4" w:space="0" w:color="A6A6A6" w:themeColor="background1" w:themeShade="A6"/>
              <w:right w:val="single" w:sz="4" w:space="0" w:color="000000" w:themeColor="text1"/>
            </w:tcBorders>
          </w:tcPr>
          <w:p w14:paraId="163C6DB5" w14:textId="77777777" w:rsidR="00382C8C" w:rsidRDefault="00956FCB">
            <w:pPr>
              <w:pStyle w:val="NormalinTable"/>
            </w:pPr>
            <w:r>
              <w:rPr>
                <w:b/>
              </w:rPr>
              <w:t>0305 49 20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B6" w14:textId="77777777" w:rsidR="00382C8C" w:rsidRDefault="00956FCB">
            <w:pPr>
              <w:pStyle w:val="NormalinTable"/>
              <w:tabs>
                <w:tab w:val="left" w:pos="1250"/>
              </w:tabs>
            </w:pPr>
            <w:r>
              <w:t>0.00%</w:t>
            </w:r>
          </w:p>
        </w:tc>
      </w:tr>
      <w:tr w:rsidR="00382C8C" w14:paraId="163C6DBA" w14:textId="77777777" w:rsidTr="00382C8C">
        <w:trPr>
          <w:cantSplit/>
        </w:trPr>
        <w:tc>
          <w:tcPr>
            <w:tcW w:w="0" w:type="auto"/>
            <w:tcBorders>
              <w:top w:val="single" w:sz="4" w:space="0" w:color="A6A6A6" w:themeColor="background1" w:themeShade="A6"/>
              <w:right w:val="single" w:sz="4" w:space="0" w:color="000000" w:themeColor="text1"/>
            </w:tcBorders>
          </w:tcPr>
          <w:p w14:paraId="163C6DB8" w14:textId="77777777" w:rsidR="00382C8C" w:rsidRDefault="00956FCB">
            <w:pPr>
              <w:pStyle w:val="NormalinTable"/>
            </w:pPr>
            <w:r>
              <w:rPr>
                <w:b/>
              </w:rPr>
              <w:t>0305 49 30 10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B9" w14:textId="77777777" w:rsidR="00382C8C" w:rsidRDefault="00956FCB">
            <w:pPr>
              <w:pStyle w:val="NormalinTable"/>
              <w:tabs>
                <w:tab w:val="left" w:pos="1250"/>
              </w:tabs>
            </w:pPr>
            <w:r>
              <w:t>0.00%</w:t>
            </w:r>
          </w:p>
        </w:tc>
      </w:tr>
      <w:tr w:rsidR="00382C8C" w14:paraId="163C6DBD" w14:textId="77777777" w:rsidTr="00382C8C">
        <w:trPr>
          <w:cantSplit/>
        </w:trPr>
        <w:tc>
          <w:tcPr>
            <w:tcW w:w="0" w:type="auto"/>
            <w:tcBorders>
              <w:top w:val="single" w:sz="4" w:space="0" w:color="A6A6A6" w:themeColor="background1" w:themeShade="A6"/>
              <w:right w:val="single" w:sz="4" w:space="0" w:color="000000" w:themeColor="text1"/>
            </w:tcBorders>
          </w:tcPr>
          <w:p w14:paraId="163C6DBB" w14:textId="77777777" w:rsidR="00382C8C" w:rsidRDefault="00956FCB">
            <w:pPr>
              <w:pStyle w:val="NormalinTable"/>
            </w:pPr>
            <w:r>
              <w:rPr>
                <w:b/>
              </w:rPr>
              <w:t>0305 49 80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BC" w14:textId="77777777" w:rsidR="00382C8C" w:rsidRDefault="00956FCB">
            <w:pPr>
              <w:pStyle w:val="NormalinTable"/>
              <w:tabs>
                <w:tab w:val="left" w:pos="1250"/>
              </w:tabs>
            </w:pPr>
            <w:r>
              <w:t>0.00%</w:t>
            </w:r>
          </w:p>
        </w:tc>
      </w:tr>
      <w:tr w:rsidR="00382C8C" w14:paraId="163C6DC0" w14:textId="77777777" w:rsidTr="00382C8C">
        <w:trPr>
          <w:cantSplit/>
        </w:trPr>
        <w:tc>
          <w:tcPr>
            <w:tcW w:w="0" w:type="auto"/>
            <w:tcBorders>
              <w:top w:val="single" w:sz="4" w:space="0" w:color="A6A6A6" w:themeColor="background1" w:themeShade="A6"/>
              <w:right w:val="single" w:sz="4" w:space="0" w:color="000000" w:themeColor="text1"/>
            </w:tcBorders>
          </w:tcPr>
          <w:p w14:paraId="163C6DBE" w14:textId="77777777" w:rsidR="00382C8C" w:rsidRDefault="00956FCB">
            <w:pPr>
              <w:pStyle w:val="NormalinTable"/>
            </w:pPr>
            <w:r>
              <w:rPr>
                <w:b/>
              </w:rPr>
              <w:t>0305 51 10 10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BF" w14:textId="77777777" w:rsidR="00382C8C" w:rsidRDefault="00956FCB">
            <w:pPr>
              <w:pStyle w:val="NormalinTable"/>
              <w:tabs>
                <w:tab w:val="left" w:pos="1250"/>
              </w:tabs>
            </w:pPr>
            <w:r>
              <w:t>0.00%</w:t>
            </w:r>
          </w:p>
        </w:tc>
      </w:tr>
      <w:tr w:rsidR="00382C8C" w14:paraId="163C6DC3" w14:textId="77777777" w:rsidTr="00382C8C">
        <w:trPr>
          <w:cantSplit/>
        </w:trPr>
        <w:tc>
          <w:tcPr>
            <w:tcW w:w="0" w:type="auto"/>
            <w:tcBorders>
              <w:top w:val="single" w:sz="4" w:space="0" w:color="A6A6A6" w:themeColor="background1" w:themeShade="A6"/>
              <w:right w:val="single" w:sz="4" w:space="0" w:color="000000" w:themeColor="text1"/>
            </w:tcBorders>
          </w:tcPr>
          <w:p w14:paraId="163C6DC1" w14:textId="77777777" w:rsidR="00382C8C" w:rsidRDefault="00956FCB">
            <w:pPr>
              <w:pStyle w:val="NormalinTable"/>
            </w:pPr>
            <w:r>
              <w:rPr>
                <w:b/>
              </w:rPr>
              <w:t>0305 51 90 10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C2" w14:textId="77777777" w:rsidR="00382C8C" w:rsidRDefault="00956FCB">
            <w:pPr>
              <w:pStyle w:val="NormalinTable"/>
              <w:tabs>
                <w:tab w:val="left" w:pos="1250"/>
              </w:tabs>
            </w:pPr>
            <w:r>
              <w:t>0.00%</w:t>
            </w:r>
          </w:p>
        </w:tc>
      </w:tr>
      <w:tr w:rsidR="00382C8C" w14:paraId="163C6DC6" w14:textId="77777777" w:rsidTr="00382C8C">
        <w:trPr>
          <w:cantSplit/>
        </w:trPr>
        <w:tc>
          <w:tcPr>
            <w:tcW w:w="0" w:type="auto"/>
            <w:tcBorders>
              <w:top w:val="single" w:sz="4" w:space="0" w:color="A6A6A6" w:themeColor="background1" w:themeShade="A6"/>
              <w:right w:val="single" w:sz="4" w:space="0" w:color="000000" w:themeColor="text1"/>
            </w:tcBorders>
          </w:tcPr>
          <w:p w14:paraId="163C6DC4" w14:textId="77777777" w:rsidR="00382C8C" w:rsidRDefault="00956FCB">
            <w:pPr>
              <w:pStyle w:val="NormalinTable"/>
            </w:pPr>
            <w:r>
              <w:rPr>
                <w:b/>
              </w:rPr>
              <w:t>0305 53 90 20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C5" w14:textId="77777777" w:rsidR="00382C8C" w:rsidRDefault="00956FCB">
            <w:pPr>
              <w:pStyle w:val="NormalinTable"/>
              <w:tabs>
                <w:tab w:val="left" w:pos="1250"/>
              </w:tabs>
            </w:pPr>
            <w:r>
              <w:t>0.00%</w:t>
            </w:r>
          </w:p>
        </w:tc>
      </w:tr>
      <w:tr w:rsidR="00382C8C" w14:paraId="163C6DC9" w14:textId="77777777" w:rsidTr="00382C8C">
        <w:trPr>
          <w:cantSplit/>
        </w:trPr>
        <w:tc>
          <w:tcPr>
            <w:tcW w:w="0" w:type="auto"/>
            <w:tcBorders>
              <w:top w:val="single" w:sz="4" w:space="0" w:color="A6A6A6" w:themeColor="background1" w:themeShade="A6"/>
              <w:right w:val="single" w:sz="4" w:space="0" w:color="000000" w:themeColor="text1"/>
            </w:tcBorders>
          </w:tcPr>
          <w:p w14:paraId="163C6DC7" w14:textId="77777777" w:rsidR="00382C8C" w:rsidRDefault="00956FCB">
            <w:pPr>
              <w:pStyle w:val="NormalinTable"/>
            </w:pPr>
            <w:r>
              <w:rPr>
                <w:b/>
              </w:rPr>
              <w:t>0305 53 90 30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C8" w14:textId="77777777" w:rsidR="00382C8C" w:rsidRDefault="00956FCB">
            <w:pPr>
              <w:pStyle w:val="NormalinTable"/>
              <w:tabs>
                <w:tab w:val="left" w:pos="1250"/>
              </w:tabs>
            </w:pPr>
            <w:r>
              <w:t>0.00%</w:t>
            </w:r>
          </w:p>
        </w:tc>
      </w:tr>
      <w:tr w:rsidR="00382C8C" w14:paraId="163C6DCC" w14:textId="77777777" w:rsidTr="00382C8C">
        <w:trPr>
          <w:cantSplit/>
        </w:trPr>
        <w:tc>
          <w:tcPr>
            <w:tcW w:w="0" w:type="auto"/>
            <w:tcBorders>
              <w:top w:val="single" w:sz="4" w:space="0" w:color="A6A6A6" w:themeColor="background1" w:themeShade="A6"/>
              <w:right w:val="single" w:sz="4" w:space="0" w:color="000000" w:themeColor="text1"/>
            </w:tcBorders>
          </w:tcPr>
          <w:p w14:paraId="163C6DCA" w14:textId="77777777" w:rsidR="00382C8C" w:rsidRDefault="00956FCB">
            <w:pPr>
              <w:pStyle w:val="NormalinTable"/>
            </w:pPr>
            <w:r>
              <w:rPr>
                <w:b/>
              </w:rPr>
              <w:t>0305 53 90 40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CB" w14:textId="77777777" w:rsidR="00382C8C" w:rsidRDefault="00956FCB">
            <w:pPr>
              <w:pStyle w:val="NormalinTable"/>
              <w:tabs>
                <w:tab w:val="left" w:pos="1250"/>
              </w:tabs>
            </w:pPr>
            <w:r>
              <w:t>0.00%</w:t>
            </w:r>
          </w:p>
        </w:tc>
      </w:tr>
      <w:tr w:rsidR="00382C8C" w14:paraId="163C6DCF" w14:textId="77777777" w:rsidTr="00382C8C">
        <w:trPr>
          <w:cantSplit/>
        </w:trPr>
        <w:tc>
          <w:tcPr>
            <w:tcW w:w="0" w:type="auto"/>
            <w:tcBorders>
              <w:top w:val="single" w:sz="4" w:space="0" w:color="A6A6A6" w:themeColor="background1" w:themeShade="A6"/>
              <w:right w:val="single" w:sz="4" w:space="0" w:color="000000" w:themeColor="text1"/>
            </w:tcBorders>
          </w:tcPr>
          <w:p w14:paraId="163C6DCD" w14:textId="77777777" w:rsidR="00382C8C" w:rsidRDefault="00956FCB">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CE" w14:textId="77777777" w:rsidR="00382C8C" w:rsidRDefault="00956FCB">
            <w:pPr>
              <w:pStyle w:val="NormalinTable"/>
              <w:tabs>
                <w:tab w:val="left" w:pos="1250"/>
              </w:tabs>
            </w:pPr>
            <w:r>
              <w:t>0.00%</w:t>
            </w:r>
          </w:p>
        </w:tc>
      </w:tr>
      <w:tr w:rsidR="00382C8C" w14:paraId="163C6DD2" w14:textId="77777777" w:rsidTr="00382C8C">
        <w:trPr>
          <w:cantSplit/>
        </w:trPr>
        <w:tc>
          <w:tcPr>
            <w:tcW w:w="0" w:type="auto"/>
            <w:tcBorders>
              <w:top w:val="single" w:sz="4" w:space="0" w:color="A6A6A6" w:themeColor="background1" w:themeShade="A6"/>
              <w:right w:val="single" w:sz="4" w:space="0" w:color="000000" w:themeColor="text1"/>
            </w:tcBorders>
          </w:tcPr>
          <w:p w14:paraId="163C6DD0" w14:textId="77777777" w:rsidR="00382C8C" w:rsidRDefault="00956FCB">
            <w:pPr>
              <w:pStyle w:val="NormalinTable"/>
            </w:pPr>
            <w:r>
              <w:rPr>
                <w:b/>
              </w:rPr>
              <w:t>0305 62 00 20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D1" w14:textId="77777777" w:rsidR="00382C8C" w:rsidRDefault="00956FCB">
            <w:pPr>
              <w:pStyle w:val="NormalinTable"/>
              <w:tabs>
                <w:tab w:val="left" w:pos="1250"/>
              </w:tabs>
            </w:pPr>
            <w:r>
              <w:t>0.00%</w:t>
            </w:r>
          </w:p>
        </w:tc>
      </w:tr>
      <w:tr w:rsidR="00382C8C" w14:paraId="163C6DD5" w14:textId="77777777" w:rsidTr="00382C8C">
        <w:trPr>
          <w:cantSplit/>
        </w:trPr>
        <w:tc>
          <w:tcPr>
            <w:tcW w:w="0" w:type="auto"/>
            <w:tcBorders>
              <w:top w:val="single" w:sz="4" w:space="0" w:color="A6A6A6" w:themeColor="background1" w:themeShade="A6"/>
              <w:right w:val="single" w:sz="4" w:space="0" w:color="000000" w:themeColor="text1"/>
            </w:tcBorders>
          </w:tcPr>
          <w:p w14:paraId="163C6DD3" w14:textId="77777777" w:rsidR="00382C8C" w:rsidRDefault="00956FCB">
            <w:pPr>
              <w:pStyle w:val="NormalinTable"/>
            </w:pPr>
            <w:r>
              <w:rPr>
                <w:b/>
              </w:rPr>
              <w:t>0305 62 00 50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D4" w14:textId="77777777" w:rsidR="00382C8C" w:rsidRDefault="00956FCB">
            <w:pPr>
              <w:pStyle w:val="NormalinTable"/>
              <w:tabs>
                <w:tab w:val="left" w:pos="1250"/>
              </w:tabs>
            </w:pPr>
            <w:r>
              <w:t>0.00%</w:t>
            </w:r>
          </w:p>
        </w:tc>
      </w:tr>
      <w:tr w:rsidR="00382C8C" w14:paraId="163C6DD8" w14:textId="77777777" w:rsidTr="00382C8C">
        <w:trPr>
          <w:cantSplit/>
        </w:trPr>
        <w:tc>
          <w:tcPr>
            <w:tcW w:w="0" w:type="auto"/>
            <w:tcBorders>
              <w:top w:val="single" w:sz="4" w:space="0" w:color="A6A6A6" w:themeColor="background1" w:themeShade="A6"/>
              <w:right w:val="single" w:sz="4" w:space="0" w:color="000000" w:themeColor="text1"/>
            </w:tcBorders>
          </w:tcPr>
          <w:p w14:paraId="163C6DD6" w14:textId="77777777" w:rsidR="00382C8C" w:rsidRDefault="00956FCB">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D7" w14:textId="77777777" w:rsidR="00382C8C" w:rsidRDefault="00956FCB">
            <w:pPr>
              <w:pStyle w:val="NormalinTable"/>
              <w:tabs>
                <w:tab w:val="left" w:pos="1250"/>
              </w:tabs>
            </w:pPr>
            <w:r>
              <w:t>0.00%</w:t>
            </w:r>
          </w:p>
        </w:tc>
      </w:tr>
      <w:tr w:rsidR="00382C8C" w14:paraId="163C6DDB" w14:textId="77777777" w:rsidTr="00382C8C">
        <w:trPr>
          <w:cantSplit/>
        </w:trPr>
        <w:tc>
          <w:tcPr>
            <w:tcW w:w="0" w:type="auto"/>
            <w:tcBorders>
              <w:top w:val="single" w:sz="4" w:space="0" w:color="A6A6A6" w:themeColor="background1" w:themeShade="A6"/>
              <w:right w:val="single" w:sz="4" w:space="0" w:color="000000" w:themeColor="text1"/>
            </w:tcBorders>
          </w:tcPr>
          <w:p w14:paraId="163C6DD9" w14:textId="77777777" w:rsidR="00382C8C" w:rsidRDefault="00956FCB">
            <w:pPr>
              <w:pStyle w:val="NormalinTable"/>
            </w:pPr>
            <w:r>
              <w:rPr>
                <w:b/>
              </w:rPr>
              <w:t>0305 69 80 20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DA" w14:textId="77777777" w:rsidR="00382C8C" w:rsidRDefault="00956FCB">
            <w:pPr>
              <w:pStyle w:val="NormalinTable"/>
              <w:tabs>
                <w:tab w:val="left" w:pos="1250"/>
              </w:tabs>
            </w:pPr>
            <w:r>
              <w:t>0.00%</w:t>
            </w:r>
          </w:p>
        </w:tc>
      </w:tr>
      <w:tr w:rsidR="00382C8C" w14:paraId="163C6DDE" w14:textId="77777777" w:rsidTr="00382C8C">
        <w:trPr>
          <w:cantSplit/>
        </w:trPr>
        <w:tc>
          <w:tcPr>
            <w:tcW w:w="0" w:type="auto"/>
            <w:tcBorders>
              <w:top w:val="single" w:sz="4" w:space="0" w:color="A6A6A6" w:themeColor="background1" w:themeShade="A6"/>
              <w:right w:val="single" w:sz="4" w:space="0" w:color="000000" w:themeColor="text1"/>
            </w:tcBorders>
          </w:tcPr>
          <w:p w14:paraId="163C6DDC" w14:textId="77777777" w:rsidR="00382C8C" w:rsidRDefault="00956FCB">
            <w:pPr>
              <w:pStyle w:val="NormalinTable"/>
            </w:pPr>
            <w:r>
              <w:rPr>
                <w:b/>
              </w:rPr>
              <w:t>0305 69 80 25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DD" w14:textId="77777777" w:rsidR="00382C8C" w:rsidRDefault="00956FCB">
            <w:pPr>
              <w:pStyle w:val="NormalinTable"/>
              <w:tabs>
                <w:tab w:val="left" w:pos="1250"/>
              </w:tabs>
            </w:pPr>
            <w:r>
              <w:t>0.00%</w:t>
            </w:r>
          </w:p>
        </w:tc>
      </w:tr>
      <w:tr w:rsidR="00382C8C" w14:paraId="163C6DE1" w14:textId="77777777" w:rsidTr="00382C8C">
        <w:trPr>
          <w:cantSplit/>
        </w:trPr>
        <w:tc>
          <w:tcPr>
            <w:tcW w:w="0" w:type="auto"/>
            <w:tcBorders>
              <w:top w:val="single" w:sz="4" w:space="0" w:color="A6A6A6" w:themeColor="background1" w:themeShade="A6"/>
              <w:right w:val="single" w:sz="4" w:space="0" w:color="000000" w:themeColor="text1"/>
            </w:tcBorders>
          </w:tcPr>
          <w:p w14:paraId="163C6DDF" w14:textId="77777777" w:rsidR="00382C8C" w:rsidRDefault="00956FCB">
            <w:pPr>
              <w:pStyle w:val="NormalinTable"/>
            </w:pPr>
            <w:r>
              <w:rPr>
                <w:b/>
              </w:rPr>
              <w:t>0305 69 80 30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E0" w14:textId="77777777" w:rsidR="00382C8C" w:rsidRDefault="00956FCB">
            <w:pPr>
              <w:pStyle w:val="NormalinTable"/>
              <w:tabs>
                <w:tab w:val="left" w:pos="1250"/>
              </w:tabs>
            </w:pPr>
            <w:r>
              <w:t>0.00%</w:t>
            </w:r>
          </w:p>
        </w:tc>
      </w:tr>
      <w:tr w:rsidR="00382C8C" w14:paraId="163C6DE4" w14:textId="77777777" w:rsidTr="00382C8C">
        <w:trPr>
          <w:cantSplit/>
        </w:trPr>
        <w:tc>
          <w:tcPr>
            <w:tcW w:w="0" w:type="auto"/>
            <w:tcBorders>
              <w:top w:val="single" w:sz="4" w:space="0" w:color="A6A6A6" w:themeColor="background1" w:themeShade="A6"/>
              <w:right w:val="single" w:sz="4" w:space="0" w:color="000000" w:themeColor="text1"/>
            </w:tcBorders>
          </w:tcPr>
          <w:p w14:paraId="163C6DE2" w14:textId="77777777" w:rsidR="00382C8C" w:rsidRDefault="00956FCB">
            <w:pPr>
              <w:pStyle w:val="NormalinTable"/>
            </w:pPr>
            <w:r>
              <w:rPr>
                <w:b/>
              </w:rPr>
              <w:lastRenderedPageBreak/>
              <w:t>0305 69 80 40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E3" w14:textId="77777777" w:rsidR="00382C8C" w:rsidRDefault="00956FCB">
            <w:pPr>
              <w:pStyle w:val="NormalinTable"/>
              <w:tabs>
                <w:tab w:val="left" w:pos="1250"/>
              </w:tabs>
            </w:pPr>
            <w:r>
              <w:t>0.00%</w:t>
            </w:r>
          </w:p>
        </w:tc>
      </w:tr>
      <w:tr w:rsidR="00382C8C" w14:paraId="163C6DE7" w14:textId="77777777" w:rsidTr="00382C8C">
        <w:trPr>
          <w:cantSplit/>
        </w:trPr>
        <w:tc>
          <w:tcPr>
            <w:tcW w:w="0" w:type="auto"/>
            <w:tcBorders>
              <w:top w:val="single" w:sz="4" w:space="0" w:color="A6A6A6" w:themeColor="background1" w:themeShade="A6"/>
              <w:right w:val="single" w:sz="4" w:space="0" w:color="000000" w:themeColor="text1"/>
            </w:tcBorders>
          </w:tcPr>
          <w:p w14:paraId="163C6DE5" w14:textId="77777777" w:rsidR="00382C8C" w:rsidRDefault="00956FCB">
            <w:pPr>
              <w:pStyle w:val="NormalinTable"/>
            </w:pPr>
            <w:r>
              <w:rPr>
                <w:b/>
              </w:rPr>
              <w:t>0305 69 80 50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E6" w14:textId="77777777" w:rsidR="00382C8C" w:rsidRDefault="00956FCB">
            <w:pPr>
              <w:pStyle w:val="NormalinTable"/>
              <w:tabs>
                <w:tab w:val="left" w:pos="1250"/>
              </w:tabs>
            </w:pPr>
            <w:r>
              <w:t>0.00%</w:t>
            </w:r>
          </w:p>
        </w:tc>
      </w:tr>
      <w:tr w:rsidR="00382C8C" w14:paraId="163C6DEA" w14:textId="77777777" w:rsidTr="00382C8C">
        <w:trPr>
          <w:cantSplit/>
        </w:trPr>
        <w:tc>
          <w:tcPr>
            <w:tcW w:w="0" w:type="auto"/>
            <w:tcBorders>
              <w:top w:val="single" w:sz="4" w:space="0" w:color="A6A6A6" w:themeColor="background1" w:themeShade="A6"/>
              <w:right w:val="single" w:sz="4" w:space="0" w:color="000000" w:themeColor="text1"/>
            </w:tcBorders>
          </w:tcPr>
          <w:p w14:paraId="163C6DE8" w14:textId="77777777" w:rsidR="00382C8C" w:rsidRDefault="00956FCB">
            <w:pPr>
              <w:pStyle w:val="NormalinTable"/>
            </w:pPr>
            <w:r>
              <w:rPr>
                <w:b/>
              </w:rPr>
              <w:t>0305 69 80 61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E9" w14:textId="77777777" w:rsidR="00382C8C" w:rsidRDefault="00956FCB">
            <w:pPr>
              <w:pStyle w:val="NormalinTable"/>
              <w:tabs>
                <w:tab w:val="left" w:pos="1250"/>
              </w:tabs>
            </w:pPr>
            <w:r>
              <w:t>0.00%</w:t>
            </w:r>
          </w:p>
        </w:tc>
      </w:tr>
      <w:tr w:rsidR="00382C8C" w14:paraId="163C6DED" w14:textId="77777777" w:rsidTr="00382C8C">
        <w:trPr>
          <w:cantSplit/>
        </w:trPr>
        <w:tc>
          <w:tcPr>
            <w:tcW w:w="0" w:type="auto"/>
            <w:tcBorders>
              <w:top w:val="single" w:sz="4" w:space="0" w:color="A6A6A6" w:themeColor="background1" w:themeShade="A6"/>
              <w:right w:val="single" w:sz="4" w:space="0" w:color="000000" w:themeColor="text1"/>
            </w:tcBorders>
          </w:tcPr>
          <w:p w14:paraId="163C6DEB" w14:textId="77777777" w:rsidR="00382C8C" w:rsidRDefault="00956FCB">
            <w:pPr>
              <w:pStyle w:val="NormalinTable"/>
            </w:pPr>
            <w:r>
              <w:rPr>
                <w:b/>
              </w:rPr>
              <w:t>0305 69 80 64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EC" w14:textId="77777777" w:rsidR="00382C8C" w:rsidRDefault="00956FCB">
            <w:pPr>
              <w:pStyle w:val="NormalinTable"/>
              <w:tabs>
                <w:tab w:val="left" w:pos="1250"/>
              </w:tabs>
            </w:pPr>
            <w:r>
              <w:t>0.00%</w:t>
            </w:r>
          </w:p>
        </w:tc>
      </w:tr>
      <w:tr w:rsidR="00382C8C" w14:paraId="163C6DF0" w14:textId="77777777" w:rsidTr="00382C8C">
        <w:trPr>
          <w:cantSplit/>
        </w:trPr>
        <w:tc>
          <w:tcPr>
            <w:tcW w:w="0" w:type="auto"/>
            <w:tcBorders>
              <w:top w:val="single" w:sz="4" w:space="0" w:color="A6A6A6" w:themeColor="background1" w:themeShade="A6"/>
              <w:right w:val="single" w:sz="4" w:space="0" w:color="000000" w:themeColor="text1"/>
            </w:tcBorders>
          </w:tcPr>
          <w:p w14:paraId="163C6DEE" w14:textId="77777777" w:rsidR="00382C8C" w:rsidRDefault="00956FCB">
            <w:pPr>
              <w:pStyle w:val="NormalinTable"/>
            </w:pPr>
            <w:r>
              <w:rPr>
                <w:b/>
              </w:rPr>
              <w:t>0305 69 80 65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EF" w14:textId="77777777" w:rsidR="00382C8C" w:rsidRDefault="00956FCB">
            <w:pPr>
              <w:pStyle w:val="NormalinTable"/>
              <w:tabs>
                <w:tab w:val="left" w:pos="1250"/>
              </w:tabs>
            </w:pPr>
            <w:r>
              <w:t>0.00%</w:t>
            </w:r>
          </w:p>
        </w:tc>
      </w:tr>
      <w:tr w:rsidR="00382C8C" w14:paraId="163C6DF3" w14:textId="77777777" w:rsidTr="00382C8C">
        <w:trPr>
          <w:cantSplit/>
        </w:trPr>
        <w:tc>
          <w:tcPr>
            <w:tcW w:w="0" w:type="auto"/>
            <w:tcBorders>
              <w:top w:val="single" w:sz="4" w:space="0" w:color="A6A6A6" w:themeColor="background1" w:themeShade="A6"/>
              <w:right w:val="single" w:sz="4" w:space="0" w:color="000000" w:themeColor="text1"/>
            </w:tcBorders>
          </w:tcPr>
          <w:p w14:paraId="163C6DF1" w14:textId="77777777" w:rsidR="00382C8C" w:rsidRDefault="00956FCB">
            <w:pPr>
              <w:pStyle w:val="NormalinTable"/>
            </w:pPr>
            <w:r>
              <w:rPr>
                <w:b/>
              </w:rPr>
              <w:t>0305 69 80 67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F2" w14:textId="77777777" w:rsidR="00382C8C" w:rsidRDefault="00956FCB">
            <w:pPr>
              <w:pStyle w:val="NormalinTable"/>
              <w:tabs>
                <w:tab w:val="left" w:pos="1250"/>
              </w:tabs>
            </w:pPr>
            <w:r>
              <w:t>0.00%</w:t>
            </w:r>
          </w:p>
        </w:tc>
      </w:tr>
      <w:tr w:rsidR="00382C8C" w14:paraId="163C6DF6" w14:textId="77777777" w:rsidTr="00382C8C">
        <w:trPr>
          <w:cantSplit/>
        </w:trPr>
        <w:tc>
          <w:tcPr>
            <w:tcW w:w="0" w:type="auto"/>
            <w:tcBorders>
              <w:top w:val="single" w:sz="4" w:space="0" w:color="A6A6A6" w:themeColor="background1" w:themeShade="A6"/>
              <w:right w:val="single" w:sz="4" w:space="0" w:color="000000" w:themeColor="text1"/>
            </w:tcBorders>
          </w:tcPr>
          <w:p w14:paraId="163C6DF4" w14:textId="77777777" w:rsidR="00382C8C" w:rsidRDefault="00956FCB">
            <w:pPr>
              <w:pStyle w:val="NormalinTable"/>
            </w:pPr>
            <w:r>
              <w:rPr>
                <w:b/>
              </w:rPr>
              <w:t>0305 69 80 90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F5" w14:textId="77777777" w:rsidR="00382C8C" w:rsidRDefault="00956FCB">
            <w:pPr>
              <w:pStyle w:val="NormalinTable"/>
              <w:tabs>
                <w:tab w:val="left" w:pos="1250"/>
              </w:tabs>
            </w:pPr>
            <w:r>
              <w:t>0.00%</w:t>
            </w:r>
          </w:p>
        </w:tc>
      </w:tr>
      <w:tr w:rsidR="00382C8C" w14:paraId="163C6DF9" w14:textId="77777777" w:rsidTr="00382C8C">
        <w:trPr>
          <w:cantSplit/>
        </w:trPr>
        <w:tc>
          <w:tcPr>
            <w:tcW w:w="0" w:type="auto"/>
            <w:tcBorders>
              <w:top w:val="single" w:sz="4" w:space="0" w:color="A6A6A6" w:themeColor="background1" w:themeShade="A6"/>
              <w:right w:val="single" w:sz="4" w:space="0" w:color="000000" w:themeColor="text1"/>
            </w:tcBorders>
          </w:tcPr>
          <w:p w14:paraId="163C6DF7" w14:textId="77777777" w:rsidR="00382C8C" w:rsidRDefault="00956FCB">
            <w:pPr>
              <w:pStyle w:val="NormalinTable"/>
            </w:pPr>
            <w:r>
              <w:rPr>
                <w:b/>
              </w:rPr>
              <w:t>0305 72 00 10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F8" w14:textId="77777777" w:rsidR="00382C8C" w:rsidRDefault="00956FCB">
            <w:pPr>
              <w:pStyle w:val="NormalinTable"/>
              <w:tabs>
                <w:tab w:val="left" w:pos="1250"/>
              </w:tabs>
            </w:pPr>
            <w:r>
              <w:t>0.00%</w:t>
            </w:r>
          </w:p>
        </w:tc>
      </w:tr>
      <w:tr w:rsidR="00382C8C" w14:paraId="163C6DFC" w14:textId="77777777" w:rsidTr="00382C8C">
        <w:trPr>
          <w:cantSplit/>
        </w:trPr>
        <w:tc>
          <w:tcPr>
            <w:tcW w:w="0" w:type="auto"/>
            <w:tcBorders>
              <w:top w:val="single" w:sz="4" w:space="0" w:color="A6A6A6" w:themeColor="background1" w:themeShade="A6"/>
              <w:right w:val="single" w:sz="4" w:space="0" w:color="000000" w:themeColor="text1"/>
            </w:tcBorders>
          </w:tcPr>
          <w:p w14:paraId="163C6DFA" w14:textId="77777777" w:rsidR="00382C8C" w:rsidRDefault="00956FCB">
            <w:pPr>
              <w:pStyle w:val="NormalinTable"/>
            </w:pPr>
            <w:r>
              <w:rPr>
                <w:b/>
              </w:rPr>
              <w:t>0305 72 00 15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FB" w14:textId="77777777" w:rsidR="00382C8C" w:rsidRDefault="00956FCB">
            <w:pPr>
              <w:pStyle w:val="NormalinTable"/>
              <w:tabs>
                <w:tab w:val="left" w:pos="1250"/>
              </w:tabs>
            </w:pPr>
            <w:r>
              <w:t>0.00%</w:t>
            </w:r>
          </w:p>
        </w:tc>
      </w:tr>
      <w:tr w:rsidR="00382C8C" w14:paraId="163C6DFF" w14:textId="77777777" w:rsidTr="00382C8C">
        <w:trPr>
          <w:cantSplit/>
        </w:trPr>
        <w:tc>
          <w:tcPr>
            <w:tcW w:w="0" w:type="auto"/>
            <w:tcBorders>
              <w:top w:val="single" w:sz="4" w:space="0" w:color="A6A6A6" w:themeColor="background1" w:themeShade="A6"/>
              <w:right w:val="single" w:sz="4" w:space="0" w:color="000000" w:themeColor="text1"/>
            </w:tcBorders>
          </w:tcPr>
          <w:p w14:paraId="163C6DFD" w14:textId="77777777" w:rsidR="00382C8C" w:rsidRDefault="00956FCB">
            <w:pPr>
              <w:pStyle w:val="NormalinTable"/>
            </w:pPr>
            <w:r>
              <w:rPr>
                <w:b/>
              </w:rPr>
              <w:t>0305 79 00 10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DFE" w14:textId="77777777" w:rsidR="00382C8C" w:rsidRDefault="00956FCB">
            <w:pPr>
              <w:pStyle w:val="NormalinTable"/>
              <w:tabs>
                <w:tab w:val="left" w:pos="1250"/>
              </w:tabs>
            </w:pPr>
            <w:r>
              <w:t>0.00%</w:t>
            </w:r>
          </w:p>
        </w:tc>
      </w:tr>
      <w:tr w:rsidR="00382C8C" w14:paraId="163C6E02" w14:textId="77777777" w:rsidTr="00382C8C">
        <w:trPr>
          <w:cantSplit/>
        </w:trPr>
        <w:tc>
          <w:tcPr>
            <w:tcW w:w="0" w:type="auto"/>
            <w:tcBorders>
              <w:top w:val="single" w:sz="4" w:space="0" w:color="A6A6A6" w:themeColor="background1" w:themeShade="A6"/>
              <w:right w:val="single" w:sz="4" w:space="0" w:color="000000" w:themeColor="text1"/>
            </w:tcBorders>
          </w:tcPr>
          <w:p w14:paraId="163C6E00" w14:textId="77777777" w:rsidR="00382C8C" w:rsidRDefault="00956FCB">
            <w:pPr>
              <w:pStyle w:val="NormalinTable"/>
            </w:pPr>
            <w:r>
              <w:rPr>
                <w:b/>
              </w:rPr>
              <w:t>0305 79 00 15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01" w14:textId="77777777" w:rsidR="00382C8C" w:rsidRDefault="00956FCB">
            <w:pPr>
              <w:pStyle w:val="NormalinTable"/>
              <w:tabs>
                <w:tab w:val="left" w:pos="1250"/>
              </w:tabs>
            </w:pPr>
            <w:r>
              <w:t>0.00%</w:t>
            </w:r>
          </w:p>
        </w:tc>
      </w:tr>
      <w:tr w:rsidR="00382C8C" w14:paraId="163C6E05" w14:textId="77777777" w:rsidTr="00382C8C">
        <w:trPr>
          <w:cantSplit/>
        </w:trPr>
        <w:tc>
          <w:tcPr>
            <w:tcW w:w="0" w:type="auto"/>
            <w:tcBorders>
              <w:top w:val="single" w:sz="4" w:space="0" w:color="A6A6A6" w:themeColor="background1" w:themeShade="A6"/>
              <w:right w:val="single" w:sz="4" w:space="0" w:color="000000" w:themeColor="text1"/>
            </w:tcBorders>
          </w:tcPr>
          <w:p w14:paraId="163C6E03" w14:textId="77777777" w:rsidR="00382C8C" w:rsidRDefault="00956FCB">
            <w:pPr>
              <w:pStyle w:val="NormalinTable"/>
            </w:pPr>
            <w:r>
              <w:rPr>
                <w:b/>
              </w:rPr>
              <w:t>0306 15 00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04" w14:textId="77777777" w:rsidR="00382C8C" w:rsidRDefault="00956FCB">
            <w:pPr>
              <w:pStyle w:val="NormalinTable"/>
              <w:tabs>
                <w:tab w:val="left" w:pos="1250"/>
              </w:tabs>
            </w:pPr>
            <w:r>
              <w:t>0.00%</w:t>
            </w:r>
          </w:p>
        </w:tc>
      </w:tr>
      <w:tr w:rsidR="00382C8C" w14:paraId="163C6E08" w14:textId="77777777" w:rsidTr="00382C8C">
        <w:trPr>
          <w:cantSplit/>
        </w:trPr>
        <w:tc>
          <w:tcPr>
            <w:tcW w:w="0" w:type="auto"/>
            <w:tcBorders>
              <w:top w:val="single" w:sz="4" w:space="0" w:color="A6A6A6" w:themeColor="background1" w:themeShade="A6"/>
              <w:right w:val="single" w:sz="4" w:space="0" w:color="000000" w:themeColor="text1"/>
            </w:tcBorders>
          </w:tcPr>
          <w:p w14:paraId="163C6E06" w14:textId="77777777" w:rsidR="00382C8C" w:rsidRDefault="00956FCB">
            <w:pPr>
              <w:pStyle w:val="NormalinTable"/>
            </w:pPr>
            <w:r>
              <w:rPr>
                <w:b/>
              </w:rPr>
              <w:t>0306 16 99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07" w14:textId="77777777" w:rsidR="00382C8C" w:rsidRDefault="00956FCB">
            <w:pPr>
              <w:pStyle w:val="NormalinTable"/>
              <w:tabs>
                <w:tab w:val="left" w:pos="1250"/>
              </w:tabs>
            </w:pPr>
            <w:r>
              <w:t>0.00%</w:t>
            </w:r>
          </w:p>
        </w:tc>
      </w:tr>
      <w:tr w:rsidR="00382C8C" w14:paraId="163C6E0B" w14:textId="77777777" w:rsidTr="00382C8C">
        <w:trPr>
          <w:cantSplit/>
        </w:trPr>
        <w:tc>
          <w:tcPr>
            <w:tcW w:w="0" w:type="auto"/>
            <w:tcBorders>
              <w:top w:val="single" w:sz="4" w:space="0" w:color="A6A6A6" w:themeColor="background1" w:themeShade="A6"/>
              <w:right w:val="single" w:sz="4" w:space="0" w:color="000000" w:themeColor="text1"/>
            </w:tcBorders>
          </w:tcPr>
          <w:p w14:paraId="163C6E09" w14:textId="77777777" w:rsidR="00382C8C" w:rsidRDefault="00956FCB">
            <w:pPr>
              <w:pStyle w:val="NormalinTable"/>
            </w:pPr>
            <w:r>
              <w:rPr>
                <w:b/>
              </w:rPr>
              <w:t>0306 17 91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0A" w14:textId="77777777" w:rsidR="00382C8C" w:rsidRDefault="00956FCB">
            <w:pPr>
              <w:pStyle w:val="NormalinTable"/>
              <w:tabs>
                <w:tab w:val="left" w:pos="1250"/>
              </w:tabs>
            </w:pPr>
            <w:r>
              <w:t>0.00%</w:t>
            </w:r>
          </w:p>
        </w:tc>
      </w:tr>
      <w:tr w:rsidR="00382C8C" w14:paraId="163C6E0E" w14:textId="77777777" w:rsidTr="00382C8C">
        <w:trPr>
          <w:cantSplit/>
        </w:trPr>
        <w:tc>
          <w:tcPr>
            <w:tcW w:w="0" w:type="auto"/>
            <w:tcBorders>
              <w:top w:val="single" w:sz="4" w:space="0" w:color="A6A6A6" w:themeColor="background1" w:themeShade="A6"/>
              <w:right w:val="single" w:sz="4" w:space="0" w:color="000000" w:themeColor="text1"/>
            </w:tcBorders>
          </w:tcPr>
          <w:p w14:paraId="163C6E0C" w14:textId="77777777" w:rsidR="00382C8C" w:rsidRDefault="00956FCB">
            <w:pPr>
              <w:pStyle w:val="NormalinTable"/>
            </w:pPr>
            <w:r>
              <w:rPr>
                <w:b/>
              </w:rPr>
              <w:t>0306 17 92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0D" w14:textId="77777777" w:rsidR="00382C8C" w:rsidRDefault="00956FCB">
            <w:pPr>
              <w:pStyle w:val="NormalinTable"/>
              <w:tabs>
                <w:tab w:val="left" w:pos="1250"/>
              </w:tabs>
            </w:pPr>
            <w:r>
              <w:t>0.00%</w:t>
            </w:r>
          </w:p>
        </w:tc>
      </w:tr>
      <w:tr w:rsidR="00382C8C" w14:paraId="163C6E11" w14:textId="77777777" w:rsidTr="00382C8C">
        <w:trPr>
          <w:cantSplit/>
        </w:trPr>
        <w:tc>
          <w:tcPr>
            <w:tcW w:w="0" w:type="auto"/>
            <w:tcBorders>
              <w:top w:val="single" w:sz="4" w:space="0" w:color="A6A6A6" w:themeColor="background1" w:themeShade="A6"/>
              <w:right w:val="single" w:sz="4" w:space="0" w:color="000000" w:themeColor="text1"/>
            </w:tcBorders>
          </w:tcPr>
          <w:p w14:paraId="163C6E0F" w14:textId="77777777" w:rsidR="00382C8C" w:rsidRDefault="00956FCB">
            <w:pPr>
              <w:pStyle w:val="NormalinTable"/>
            </w:pPr>
            <w:r>
              <w:rPr>
                <w:b/>
              </w:rPr>
              <w:t>0306 17 93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10" w14:textId="77777777" w:rsidR="00382C8C" w:rsidRDefault="00956FCB">
            <w:pPr>
              <w:pStyle w:val="NormalinTable"/>
              <w:tabs>
                <w:tab w:val="left" w:pos="1250"/>
              </w:tabs>
            </w:pPr>
            <w:r>
              <w:t>0.00%</w:t>
            </w:r>
          </w:p>
        </w:tc>
      </w:tr>
      <w:tr w:rsidR="00382C8C" w14:paraId="163C6E14" w14:textId="77777777" w:rsidTr="00382C8C">
        <w:trPr>
          <w:cantSplit/>
        </w:trPr>
        <w:tc>
          <w:tcPr>
            <w:tcW w:w="0" w:type="auto"/>
            <w:tcBorders>
              <w:top w:val="single" w:sz="4" w:space="0" w:color="A6A6A6" w:themeColor="background1" w:themeShade="A6"/>
              <w:right w:val="single" w:sz="4" w:space="0" w:color="000000" w:themeColor="text1"/>
            </w:tcBorders>
          </w:tcPr>
          <w:p w14:paraId="163C6E12" w14:textId="77777777" w:rsidR="00382C8C" w:rsidRDefault="00956FCB">
            <w:pPr>
              <w:pStyle w:val="NormalinTable"/>
            </w:pPr>
            <w:r>
              <w:rPr>
                <w:b/>
              </w:rPr>
              <w:t>0306 17 99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13" w14:textId="77777777" w:rsidR="00382C8C" w:rsidRDefault="00956FCB">
            <w:pPr>
              <w:pStyle w:val="NormalinTable"/>
              <w:tabs>
                <w:tab w:val="left" w:pos="1250"/>
              </w:tabs>
            </w:pPr>
            <w:r>
              <w:t>0.00%</w:t>
            </w:r>
          </w:p>
        </w:tc>
      </w:tr>
      <w:tr w:rsidR="00382C8C" w14:paraId="163C6E17" w14:textId="77777777" w:rsidTr="00382C8C">
        <w:trPr>
          <w:cantSplit/>
        </w:trPr>
        <w:tc>
          <w:tcPr>
            <w:tcW w:w="0" w:type="auto"/>
            <w:tcBorders>
              <w:top w:val="single" w:sz="4" w:space="0" w:color="A6A6A6" w:themeColor="background1" w:themeShade="A6"/>
              <w:right w:val="single" w:sz="4" w:space="0" w:color="000000" w:themeColor="text1"/>
            </w:tcBorders>
          </w:tcPr>
          <w:p w14:paraId="163C6E15" w14:textId="77777777" w:rsidR="00382C8C" w:rsidRDefault="00956FCB">
            <w:pPr>
              <w:pStyle w:val="NormalinTable"/>
            </w:pPr>
            <w:r>
              <w:rPr>
                <w:b/>
              </w:rPr>
              <w:t>0306 34 00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16" w14:textId="77777777" w:rsidR="00382C8C" w:rsidRDefault="00956FCB">
            <w:pPr>
              <w:pStyle w:val="NormalinTable"/>
              <w:tabs>
                <w:tab w:val="left" w:pos="1250"/>
              </w:tabs>
            </w:pPr>
            <w:r>
              <w:t>0.00%</w:t>
            </w:r>
          </w:p>
        </w:tc>
      </w:tr>
      <w:tr w:rsidR="00382C8C" w14:paraId="163C6E1A" w14:textId="77777777" w:rsidTr="00382C8C">
        <w:trPr>
          <w:cantSplit/>
        </w:trPr>
        <w:tc>
          <w:tcPr>
            <w:tcW w:w="0" w:type="auto"/>
            <w:tcBorders>
              <w:top w:val="single" w:sz="4" w:space="0" w:color="A6A6A6" w:themeColor="background1" w:themeShade="A6"/>
              <w:right w:val="single" w:sz="4" w:space="0" w:color="000000" w:themeColor="text1"/>
            </w:tcBorders>
          </w:tcPr>
          <w:p w14:paraId="163C6E18" w14:textId="77777777" w:rsidR="00382C8C" w:rsidRDefault="00956FCB">
            <w:pPr>
              <w:pStyle w:val="NormalinTable"/>
            </w:pPr>
            <w:r>
              <w:rPr>
                <w:b/>
              </w:rPr>
              <w:t>0306 94 00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19" w14:textId="77777777" w:rsidR="00382C8C" w:rsidRDefault="00956FCB">
            <w:pPr>
              <w:pStyle w:val="NormalinTable"/>
              <w:tabs>
                <w:tab w:val="left" w:pos="1250"/>
              </w:tabs>
            </w:pPr>
            <w:r>
              <w:t>0.00%</w:t>
            </w:r>
          </w:p>
        </w:tc>
      </w:tr>
      <w:tr w:rsidR="00382C8C" w14:paraId="163C6E1D" w14:textId="77777777" w:rsidTr="00382C8C">
        <w:trPr>
          <w:cantSplit/>
        </w:trPr>
        <w:tc>
          <w:tcPr>
            <w:tcW w:w="0" w:type="auto"/>
            <w:tcBorders>
              <w:top w:val="single" w:sz="4" w:space="0" w:color="A6A6A6" w:themeColor="background1" w:themeShade="A6"/>
              <w:right w:val="single" w:sz="4" w:space="0" w:color="000000" w:themeColor="text1"/>
            </w:tcBorders>
          </w:tcPr>
          <w:p w14:paraId="163C6E1B" w14:textId="77777777" w:rsidR="00382C8C" w:rsidRDefault="00956FCB">
            <w:pPr>
              <w:pStyle w:val="NormalinTable"/>
            </w:pPr>
            <w:r>
              <w:rPr>
                <w:b/>
              </w:rPr>
              <w:t>0307 21 00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1C" w14:textId="77777777" w:rsidR="00382C8C" w:rsidRDefault="00956FCB">
            <w:pPr>
              <w:pStyle w:val="NormalinTable"/>
              <w:tabs>
                <w:tab w:val="left" w:pos="1250"/>
              </w:tabs>
            </w:pPr>
            <w:r>
              <w:t>0.00%</w:t>
            </w:r>
          </w:p>
        </w:tc>
      </w:tr>
      <w:tr w:rsidR="00382C8C" w14:paraId="163C6E20" w14:textId="77777777" w:rsidTr="00382C8C">
        <w:trPr>
          <w:cantSplit/>
        </w:trPr>
        <w:tc>
          <w:tcPr>
            <w:tcW w:w="0" w:type="auto"/>
            <w:tcBorders>
              <w:top w:val="single" w:sz="4" w:space="0" w:color="A6A6A6" w:themeColor="background1" w:themeShade="A6"/>
              <w:right w:val="single" w:sz="4" w:space="0" w:color="000000" w:themeColor="text1"/>
            </w:tcBorders>
          </w:tcPr>
          <w:p w14:paraId="163C6E1E" w14:textId="77777777" w:rsidR="00382C8C" w:rsidRDefault="00956FCB">
            <w:pPr>
              <w:pStyle w:val="NormalinTable"/>
            </w:pPr>
            <w:r>
              <w:rPr>
                <w:b/>
              </w:rPr>
              <w:t>0307 22 10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1F" w14:textId="77777777" w:rsidR="00382C8C" w:rsidRDefault="00956FCB">
            <w:pPr>
              <w:pStyle w:val="NormalinTable"/>
              <w:tabs>
                <w:tab w:val="left" w:pos="1250"/>
              </w:tabs>
            </w:pPr>
            <w:r>
              <w:t>0.00%</w:t>
            </w:r>
          </w:p>
        </w:tc>
      </w:tr>
      <w:tr w:rsidR="00382C8C" w14:paraId="163C6E23" w14:textId="77777777" w:rsidTr="00382C8C">
        <w:trPr>
          <w:cantSplit/>
        </w:trPr>
        <w:tc>
          <w:tcPr>
            <w:tcW w:w="0" w:type="auto"/>
            <w:tcBorders>
              <w:top w:val="single" w:sz="4" w:space="0" w:color="A6A6A6" w:themeColor="background1" w:themeShade="A6"/>
              <w:right w:val="single" w:sz="4" w:space="0" w:color="000000" w:themeColor="text1"/>
            </w:tcBorders>
          </w:tcPr>
          <w:p w14:paraId="163C6E21" w14:textId="77777777" w:rsidR="00382C8C" w:rsidRDefault="00956FCB">
            <w:pPr>
              <w:pStyle w:val="NormalinTable"/>
            </w:pPr>
            <w:r>
              <w:rPr>
                <w:b/>
              </w:rPr>
              <w:t>0307 22 90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22" w14:textId="77777777" w:rsidR="00382C8C" w:rsidRDefault="00956FCB">
            <w:pPr>
              <w:pStyle w:val="NormalinTable"/>
              <w:tabs>
                <w:tab w:val="left" w:pos="1250"/>
              </w:tabs>
            </w:pPr>
            <w:r>
              <w:t>0.00%</w:t>
            </w:r>
          </w:p>
        </w:tc>
      </w:tr>
      <w:tr w:rsidR="00382C8C" w14:paraId="163C6E26" w14:textId="77777777" w:rsidTr="00382C8C">
        <w:trPr>
          <w:cantSplit/>
        </w:trPr>
        <w:tc>
          <w:tcPr>
            <w:tcW w:w="0" w:type="auto"/>
            <w:tcBorders>
              <w:top w:val="single" w:sz="4" w:space="0" w:color="A6A6A6" w:themeColor="background1" w:themeShade="A6"/>
              <w:right w:val="single" w:sz="4" w:space="0" w:color="000000" w:themeColor="text1"/>
            </w:tcBorders>
          </w:tcPr>
          <w:p w14:paraId="163C6E24" w14:textId="77777777" w:rsidR="00382C8C" w:rsidRDefault="00956FCB">
            <w:pPr>
              <w:pStyle w:val="NormalinTable"/>
            </w:pPr>
            <w:r>
              <w:rPr>
                <w:b/>
              </w:rPr>
              <w:t>0307 29 00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25" w14:textId="77777777" w:rsidR="00382C8C" w:rsidRDefault="00956FCB">
            <w:pPr>
              <w:pStyle w:val="NormalinTable"/>
              <w:tabs>
                <w:tab w:val="left" w:pos="1250"/>
              </w:tabs>
            </w:pPr>
            <w:r>
              <w:t>0.00%</w:t>
            </w:r>
          </w:p>
        </w:tc>
      </w:tr>
      <w:tr w:rsidR="00382C8C" w14:paraId="163C6E29" w14:textId="77777777" w:rsidTr="00382C8C">
        <w:trPr>
          <w:cantSplit/>
        </w:trPr>
        <w:tc>
          <w:tcPr>
            <w:tcW w:w="0" w:type="auto"/>
            <w:tcBorders>
              <w:top w:val="single" w:sz="4" w:space="0" w:color="A6A6A6" w:themeColor="background1" w:themeShade="A6"/>
              <w:right w:val="single" w:sz="4" w:space="0" w:color="000000" w:themeColor="text1"/>
            </w:tcBorders>
          </w:tcPr>
          <w:p w14:paraId="163C6E27" w14:textId="77777777" w:rsidR="00382C8C" w:rsidRDefault="00956FCB">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28" w14:textId="77777777" w:rsidR="00382C8C" w:rsidRDefault="00956FCB">
            <w:pPr>
              <w:pStyle w:val="NormalinTable"/>
              <w:tabs>
                <w:tab w:val="left" w:pos="1250"/>
              </w:tabs>
            </w:pPr>
            <w:r>
              <w:t>0.00% + 95.000 € / 100 kg</w:t>
            </w:r>
          </w:p>
        </w:tc>
      </w:tr>
      <w:tr w:rsidR="00382C8C" w14:paraId="163C6E2C" w14:textId="77777777" w:rsidTr="00382C8C">
        <w:trPr>
          <w:cantSplit/>
        </w:trPr>
        <w:tc>
          <w:tcPr>
            <w:tcW w:w="0" w:type="auto"/>
            <w:tcBorders>
              <w:top w:val="single" w:sz="4" w:space="0" w:color="A6A6A6" w:themeColor="background1" w:themeShade="A6"/>
              <w:right w:val="single" w:sz="4" w:space="0" w:color="000000" w:themeColor="text1"/>
            </w:tcBorders>
          </w:tcPr>
          <w:p w14:paraId="163C6E2A" w14:textId="77777777" w:rsidR="00382C8C" w:rsidRDefault="00956FCB">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2B" w14:textId="77777777" w:rsidR="00382C8C" w:rsidRDefault="00956FCB">
            <w:pPr>
              <w:pStyle w:val="NormalinTable"/>
              <w:tabs>
                <w:tab w:val="left" w:pos="1250"/>
              </w:tabs>
            </w:pPr>
            <w:r>
              <w:t>0.00% + 130.400 € / 100 kg</w:t>
            </w:r>
          </w:p>
        </w:tc>
      </w:tr>
      <w:tr w:rsidR="00382C8C" w14:paraId="163C6E2F" w14:textId="77777777" w:rsidTr="00382C8C">
        <w:trPr>
          <w:cantSplit/>
        </w:trPr>
        <w:tc>
          <w:tcPr>
            <w:tcW w:w="0" w:type="auto"/>
            <w:tcBorders>
              <w:top w:val="single" w:sz="4" w:space="0" w:color="A6A6A6" w:themeColor="background1" w:themeShade="A6"/>
              <w:right w:val="single" w:sz="4" w:space="0" w:color="000000" w:themeColor="text1"/>
            </w:tcBorders>
          </w:tcPr>
          <w:p w14:paraId="163C6E2D" w14:textId="77777777" w:rsidR="00382C8C" w:rsidRDefault="00956FCB">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2E" w14:textId="77777777" w:rsidR="00382C8C" w:rsidRDefault="00956FCB">
            <w:pPr>
              <w:pStyle w:val="NormalinTable"/>
              <w:tabs>
                <w:tab w:val="left" w:pos="1250"/>
              </w:tabs>
            </w:pPr>
            <w:r>
              <w:t>0.00% + 168.800 € / 100 kg</w:t>
            </w:r>
          </w:p>
        </w:tc>
      </w:tr>
      <w:tr w:rsidR="00382C8C" w14:paraId="163C6E32" w14:textId="77777777" w:rsidTr="00382C8C">
        <w:trPr>
          <w:cantSplit/>
        </w:trPr>
        <w:tc>
          <w:tcPr>
            <w:tcW w:w="0" w:type="auto"/>
            <w:tcBorders>
              <w:top w:val="single" w:sz="4" w:space="0" w:color="A6A6A6" w:themeColor="background1" w:themeShade="A6"/>
              <w:right w:val="single" w:sz="4" w:space="0" w:color="000000" w:themeColor="text1"/>
            </w:tcBorders>
          </w:tcPr>
          <w:p w14:paraId="163C6E30" w14:textId="77777777" w:rsidR="00382C8C" w:rsidRDefault="00956FCB">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31" w14:textId="77777777" w:rsidR="00382C8C" w:rsidRDefault="00956FCB">
            <w:pPr>
              <w:pStyle w:val="NormalinTable"/>
              <w:tabs>
                <w:tab w:val="left" w:pos="1250"/>
              </w:tabs>
            </w:pPr>
            <w:r>
              <w:t>0.00% + 12.400 € / 100 kg</w:t>
            </w:r>
          </w:p>
        </w:tc>
      </w:tr>
      <w:tr w:rsidR="00382C8C" w14:paraId="163C6E35" w14:textId="77777777" w:rsidTr="00382C8C">
        <w:trPr>
          <w:cantSplit/>
        </w:trPr>
        <w:tc>
          <w:tcPr>
            <w:tcW w:w="0" w:type="auto"/>
            <w:tcBorders>
              <w:top w:val="single" w:sz="4" w:space="0" w:color="A6A6A6" w:themeColor="background1" w:themeShade="A6"/>
              <w:right w:val="single" w:sz="4" w:space="0" w:color="000000" w:themeColor="text1"/>
            </w:tcBorders>
          </w:tcPr>
          <w:p w14:paraId="163C6E33" w14:textId="77777777" w:rsidR="00382C8C" w:rsidRDefault="00956FCB">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34" w14:textId="77777777" w:rsidR="00382C8C" w:rsidRDefault="00956FCB">
            <w:pPr>
              <w:pStyle w:val="NormalinTable"/>
              <w:tabs>
                <w:tab w:val="left" w:pos="1250"/>
              </w:tabs>
            </w:pPr>
            <w:r>
              <w:t>0.00% + 17.100 € / 100 kg</w:t>
            </w:r>
          </w:p>
        </w:tc>
      </w:tr>
      <w:tr w:rsidR="00382C8C" w14:paraId="163C6E38" w14:textId="77777777" w:rsidTr="00382C8C">
        <w:trPr>
          <w:cantSplit/>
        </w:trPr>
        <w:tc>
          <w:tcPr>
            <w:tcW w:w="0" w:type="auto"/>
            <w:tcBorders>
              <w:top w:val="single" w:sz="4" w:space="0" w:color="A6A6A6" w:themeColor="background1" w:themeShade="A6"/>
              <w:right w:val="single" w:sz="4" w:space="0" w:color="000000" w:themeColor="text1"/>
            </w:tcBorders>
          </w:tcPr>
          <w:p w14:paraId="163C6E36" w14:textId="77777777" w:rsidR="00382C8C" w:rsidRDefault="00956FCB">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37" w14:textId="77777777" w:rsidR="00382C8C" w:rsidRDefault="00956FCB">
            <w:pPr>
              <w:pStyle w:val="NormalinTable"/>
              <w:tabs>
                <w:tab w:val="left" w:pos="1250"/>
              </w:tabs>
            </w:pPr>
            <w:r>
              <w:t>0.00% + 26.600 € / 100 kg</w:t>
            </w:r>
          </w:p>
        </w:tc>
      </w:tr>
      <w:tr w:rsidR="00382C8C" w14:paraId="163C6E3B" w14:textId="77777777" w:rsidTr="00382C8C">
        <w:trPr>
          <w:cantSplit/>
        </w:trPr>
        <w:tc>
          <w:tcPr>
            <w:tcW w:w="0" w:type="auto"/>
            <w:tcBorders>
              <w:top w:val="single" w:sz="4" w:space="0" w:color="A6A6A6" w:themeColor="background1" w:themeShade="A6"/>
              <w:right w:val="single" w:sz="4" w:space="0" w:color="000000" w:themeColor="text1"/>
            </w:tcBorders>
          </w:tcPr>
          <w:p w14:paraId="163C6E39" w14:textId="77777777" w:rsidR="00382C8C" w:rsidRDefault="00956FCB">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3A" w14:textId="77777777" w:rsidR="00382C8C" w:rsidRDefault="00956FCB">
            <w:pPr>
              <w:pStyle w:val="NormalinTable"/>
              <w:tabs>
                <w:tab w:val="left" w:pos="1250"/>
              </w:tabs>
            </w:pPr>
            <w:r>
              <w:t>0.00% + 95.000 € / 100 kg</w:t>
            </w:r>
          </w:p>
        </w:tc>
      </w:tr>
      <w:tr w:rsidR="00382C8C" w14:paraId="163C6E3E" w14:textId="77777777" w:rsidTr="00382C8C">
        <w:trPr>
          <w:cantSplit/>
        </w:trPr>
        <w:tc>
          <w:tcPr>
            <w:tcW w:w="0" w:type="auto"/>
            <w:tcBorders>
              <w:top w:val="single" w:sz="4" w:space="0" w:color="A6A6A6" w:themeColor="background1" w:themeShade="A6"/>
              <w:right w:val="single" w:sz="4" w:space="0" w:color="000000" w:themeColor="text1"/>
            </w:tcBorders>
          </w:tcPr>
          <w:p w14:paraId="163C6E3C" w14:textId="77777777" w:rsidR="00382C8C" w:rsidRDefault="00956FCB">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3D" w14:textId="77777777" w:rsidR="00382C8C" w:rsidRDefault="00956FCB">
            <w:pPr>
              <w:pStyle w:val="NormalinTable"/>
              <w:tabs>
                <w:tab w:val="left" w:pos="1250"/>
              </w:tabs>
            </w:pPr>
            <w:r>
              <w:t>0.00% + 130.400 € / 100 kg</w:t>
            </w:r>
          </w:p>
        </w:tc>
      </w:tr>
      <w:tr w:rsidR="00382C8C" w14:paraId="163C6E41" w14:textId="77777777" w:rsidTr="00382C8C">
        <w:trPr>
          <w:cantSplit/>
        </w:trPr>
        <w:tc>
          <w:tcPr>
            <w:tcW w:w="0" w:type="auto"/>
            <w:tcBorders>
              <w:top w:val="single" w:sz="4" w:space="0" w:color="A6A6A6" w:themeColor="background1" w:themeShade="A6"/>
              <w:right w:val="single" w:sz="4" w:space="0" w:color="000000" w:themeColor="text1"/>
            </w:tcBorders>
          </w:tcPr>
          <w:p w14:paraId="163C6E3F" w14:textId="77777777" w:rsidR="00382C8C" w:rsidRDefault="00956FCB">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40" w14:textId="77777777" w:rsidR="00382C8C" w:rsidRDefault="00956FCB">
            <w:pPr>
              <w:pStyle w:val="NormalinTable"/>
              <w:tabs>
                <w:tab w:val="left" w:pos="1250"/>
              </w:tabs>
            </w:pPr>
            <w:r>
              <w:t>0.00% + 168.800 € / 100 kg</w:t>
            </w:r>
          </w:p>
        </w:tc>
      </w:tr>
      <w:tr w:rsidR="00382C8C" w14:paraId="163C6E44" w14:textId="77777777" w:rsidTr="00382C8C">
        <w:trPr>
          <w:cantSplit/>
        </w:trPr>
        <w:tc>
          <w:tcPr>
            <w:tcW w:w="0" w:type="auto"/>
            <w:tcBorders>
              <w:top w:val="single" w:sz="4" w:space="0" w:color="A6A6A6" w:themeColor="background1" w:themeShade="A6"/>
              <w:right w:val="single" w:sz="4" w:space="0" w:color="000000" w:themeColor="text1"/>
            </w:tcBorders>
          </w:tcPr>
          <w:p w14:paraId="163C6E42" w14:textId="77777777" w:rsidR="00382C8C" w:rsidRDefault="00956FCB">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43" w14:textId="77777777" w:rsidR="00382C8C" w:rsidRDefault="00956FCB">
            <w:pPr>
              <w:pStyle w:val="NormalinTable"/>
              <w:tabs>
                <w:tab w:val="left" w:pos="1250"/>
              </w:tabs>
            </w:pPr>
            <w:r>
              <w:t>0.00% + 12.400 € / 100 kg</w:t>
            </w:r>
          </w:p>
        </w:tc>
      </w:tr>
      <w:tr w:rsidR="00382C8C" w14:paraId="163C6E47" w14:textId="77777777" w:rsidTr="00382C8C">
        <w:trPr>
          <w:cantSplit/>
        </w:trPr>
        <w:tc>
          <w:tcPr>
            <w:tcW w:w="0" w:type="auto"/>
            <w:tcBorders>
              <w:top w:val="single" w:sz="4" w:space="0" w:color="A6A6A6" w:themeColor="background1" w:themeShade="A6"/>
              <w:right w:val="single" w:sz="4" w:space="0" w:color="000000" w:themeColor="text1"/>
            </w:tcBorders>
          </w:tcPr>
          <w:p w14:paraId="163C6E45" w14:textId="77777777" w:rsidR="00382C8C" w:rsidRDefault="00956FCB">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46" w14:textId="77777777" w:rsidR="00382C8C" w:rsidRDefault="00956FCB">
            <w:pPr>
              <w:pStyle w:val="NormalinTable"/>
              <w:tabs>
                <w:tab w:val="left" w:pos="1250"/>
              </w:tabs>
            </w:pPr>
            <w:r>
              <w:t>0.00% + 17.100 € / 100 kg</w:t>
            </w:r>
          </w:p>
        </w:tc>
      </w:tr>
      <w:tr w:rsidR="00382C8C" w14:paraId="163C6E4A" w14:textId="77777777" w:rsidTr="00382C8C">
        <w:trPr>
          <w:cantSplit/>
        </w:trPr>
        <w:tc>
          <w:tcPr>
            <w:tcW w:w="0" w:type="auto"/>
            <w:tcBorders>
              <w:top w:val="single" w:sz="4" w:space="0" w:color="A6A6A6" w:themeColor="background1" w:themeShade="A6"/>
              <w:right w:val="single" w:sz="4" w:space="0" w:color="000000" w:themeColor="text1"/>
            </w:tcBorders>
          </w:tcPr>
          <w:p w14:paraId="163C6E48" w14:textId="77777777" w:rsidR="00382C8C" w:rsidRDefault="00956FCB">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49" w14:textId="77777777" w:rsidR="00382C8C" w:rsidRDefault="00956FCB">
            <w:pPr>
              <w:pStyle w:val="NormalinTable"/>
              <w:tabs>
                <w:tab w:val="left" w:pos="1250"/>
              </w:tabs>
            </w:pPr>
            <w:r>
              <w:t>0.00% + 26.600 € / 100 kg</w:t>
            </w:r>
          </w:p>
        </w:tc>
      </w:tr>
      <w:tr w:rsidR="00382C8C" w14:paraId="163C6E4D" w14:textId="77777777" w:rsidTr="00382C8C">
        <w:trPr>
          <w:cantSplit/>
        </w:trPr>
        <w:tc>
          <w:tcPr>
            <w:tcW w:w="0" w:type="auto"/>
            <w:tcBorders>
              <w:top w:val="single" w:sz="4" w:space="0" w:color="A6A6A6" w:themeColor="background1" w:themeShade="A6"/>
              <w:right w:val="single" w:sz="4" w:space="0" w:color="000000" w:themeColor="text1"/>
            </w:tcBorders>
          </w:tcPr>
          <w:p w14:paraId="163C6E4B" w14:textId="77777777" w:rsidR="00382C8C" w:rsidRDefault="00956FCB">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4C" w14:textId="77777777" w:rsidR="00382C8C" w:rsidRDefault="00956FCB">
            <w:pPr>
              <w:pStyle w:val="NormalinTable"/>
              <w:tabs>
                <w:tab w:val="left" w:pos="1250"/>
              </w:tabs>
            </w:pPr>
            <w:r>
              <w:t>9.60%</w:t>
            </w:r>
          </w:p>
        </w:tc>
      </w:tr>
      <w:tr w:rsidR="00382C8C" w14:paraId="163C6E50" w14:textId="77777777" w:rsidTr="00382C8C">
        <w:trPr>
          <w:cantSplit/>
        </w:trPr>
        <w:tc>
          <w:tcPr>
            <w:tcW w:w="0" w:type="auto"/>
            <w:tcBorders>
              <w:top w:val="single" w:sz="4" w:space="0" w:color="A6A6A6" w:themeColor="background1" w:themeShade="A6"/>
              <w:right w:val="single" w:sz="4" w:space="0" w:color="000000" w:themeColor="text1"/>
            </w:tcBorders>
          </w:tcPr>
          <w:p w14:paraId="163C6E4E" w14:textId="77777777" w:rsidR="00382C8C" w:rsidRDefault="00956FCB">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4F" w14:textId="77777777" w:rsidR="00382C8C" w:rsidRDefault="00956FCB">
            <w:pPr>
              <w:pStyle w:val="NormalinTable"/>
              <w:tabs>
                <w:tab w:val="left" w:pos="1250"/>
              </w:tabs>
            </w:pPr>
            <w:r>
              <w:t>0.00% + 9.400 € / 100 kg / net drained wt</w:t>
            </w:r>
          </w:p>
        </w:tc>
      </w:tr>
      <w:tr w:rsidR="00382C8C" w14:paraId="163C6E53" w14:textId="77777777" w:rsidTr="00382C8C">
        <w:trPr>
          <w:cantSplit/>
        </w:trPr>
        <w:tc>
          <w:tcPr>
            <w:tcW w:w="0" w:type="auto"/>
            <w:tcBorders>
              <w:top w:val="single" w:sz="4" w:space="0" w:color="A6A6A6" w:themeColor="background1" w:themeShade="A6"/>
              <w:right w:val="single" w:sz="4" w:space="0" w:color="000000" w:themeColor="text1"/>
            </w:tcBorders>
          </w:tcPr>
          <w:p w14:paraId="163C6E51" w14:textId="77777777" w:rsidR="00382C8C" w:rsidRDefault="00956FCB">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52" w14:textId="77777777" w:rsidR="00382C8C" w:rsidRDefault="00956FCB">
            <w:pPr>
              <w:pStyle w:val="NormalinTable"/>
              <w:tabs>
                <w:tab w:val="left" w:pos="1250"/>
              </w:tabs>
            </w:pPr>
            <w:r>
              <w:t>0.00% + 9.400 € / 100 kg / net drained wt</w:t>
            </w:r>
          </w:p>
        </w:tc>
      </w:tr>
      <w:tr w:rsidR="00382C8C" w14:paraId="163C6E56" w14:textId="77777777" w:rsidTr="00382C8C">
        <w:trPr>
          <w:cantSplit/>
        </w:trPr>
        <w:tc>
          <w:tcPr>
            <w:tcW w:w="0" w:type="auto"/>
            <w:tcBorders>
              <w:top w:val="single" w:sz="4" w:space="0" w:color="A6A6A6" w:themeColor="background1" w:themeShade="A6"/>
              <w:right w:val="single" w:sz="4" w:space="0" w:color="000000" w:themeColor="text1"/>
            </w:tcBorders>
          </w:tcPr>
          <w:p w14:paraId="163C6E54" w14:textId="77777777" w:rsidR="00382C8C" w:rsidRDefault="00956FCB">
            <w:pPr>
              <w:pStyle w:val="NormalinTable"/>
            </w:pPr>
            <w:r>
              <w:rPr>
                <w:b/>
              </w:rPr>
              <w:t>1604 12 91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55" w14:textId="77777777" w:rsidR="00382C8C" w:rsidRDefault="00956FCB">
            <w:pPr>
              <w:pStyle w:val="NormalinTable"/>
              <w:tabs>
                <w:tab w:val="left" w:pos="1250"/>
              </w:tabs>
            </w:pPr>
            <w:r>
              <w:t>0.00%</w:t>
            </w:r>
          </w:p>
        </w:tc>
      </w:tr>
      <w:tr w:rsidR="00382C8C" w14:paraId="163C6E59" w14:textId="77777777" w:rsidTr="00382C8C">
        <w:trPr>
          <w:cantSplit/>
        </w:trPr>
        <w:tc>
          <w:tcPr>
            <w:tcW w:w="0" w:type="auto"/>
            <w:tcBorders>
              <w:top w:val="single" w:sz="4" w:space="0" w:color="A6A6A6" w:themeColor="background1" w:themeShade="A6"/>
              <w:right w:val="single" w:sz="4" w:space="0" w:color="000000" w:themeColor="text1"/>
            </w:tcBorders>
          </w:tcPr>
          <w:p w14:paraId="163C6E57" w14:textId="77777777" w:rsidR="00382C8C" w:rsidRDefault="00956FCB">
            <w:pPr>
              <w:pStyle w:val="NormalinTable"/>
            </w:pPr>
            <w:r>
              <w:rPr>
                <w:b/>
              </w:rPr>
              <w:t>1604 12 99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58" w14:textId="77777777" w:rsidR="00382C8C" w:rsidRDefault="00956FCB">
            <w:pPr>
              <w:pStyle w:val="NormalinTable"/>
              <w:tabs>
                <w:tab w:val="left" w:pos="1250"/>
              </w:tabs>
            </w:pPr>
            <w:r>
              <w:t>0.00%</w:t>
            </w:r>
          </w:p>
        </w:tc>
      </w:tr>
      <w:tr w:rsidR="00382C8C" w14:paraId="163C6E5C" w14:textId="77777777" w:rsidTr="00382C8C">
        <w:trPr>
          <w:cantSplit/>
        </w:trPr>
        <w:tc>
          <w:tcPr>
            <w:tcW w:w="0" w:type="auto"/>
            <w:tcBorders>
              <w:top w:val="single" w:sz="4" w:space="0" w:color="A6A6A6" w:themeColor="background1" w:themeShade="A6"/>
              <w:right w:val="single" w:sz="4" w:space="0" w:color="000000" w:themeColor="text1"/>
            </w:tcBorders>
          </w:tcPr>
          <w:p w14:paraId="163C6E5A" w14:textId="77777777" w:rsidR="00382C8C" w:rsidRDefault="00956FCB">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5B" w14:textId="77777777" w:rsidR="00382C8C" w:rsidRDefault="00956FCB">
            <w:pPr>
              <w:pStyle w:val="NormalinTable"/>
              <w:tabs>
                <w:tab w:val="left" w:pos="1250"/>
              </w:tabs>
            </w:pPr>
            <w:r>
              <w:t>0.00%</w:t>
            </w:r>
          </w:p>
        </w:tc>
      </w:tr>
      <w:tr w:rsidR="00382C8C" w14:paraId="163C6E5F" w14:textId="77777777" w:rsidTr="00382C8C">
        <w:trPr>
          <w:cantSplit/>
        </w:trPr>
        <w:tc>
          <w:tcPr>
            <w:tcW w:w="0" w:type="auto"/>
            <w:tcBorders>
              <w:top w:val="single" w:sz="4" w:space="0" w:color="A6A6A6" w:themeColor="background1" w:themeShade="A6"/>
              <w:right w:val="single" w:sz="4" w:space="0" w:color="000000" w:themeColor="text1"/>
            </w:tcBorders>
          </w:tcPr>
          <w:p w14:paraId="163C6E5D" w14:textId="77777777" w:rsidR="00382C8C" w:rsidRDefault="00956FCB">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5E" w14:textId="77777777" w:rsidR="00382C8C" w:rsidRDefault="00956FCB">
            <w:pPr>
              <w:pStyle w:val="NormalinTable"/>
              <w:tabs>
                <w:tab w:val="left" w:pos="1250"/>
              </w:tabs>
            </w:pPr>
            <w:r>
              <w:t>0.00%</w:t>
            </w:r>
          </w:p>
        </w:tc>
      </w:tr>
      <w:tr w:rsidR="00382C8C" w14:paraId="163C6E62" w14:textId="77777777" w:rsidTr="00382C8C">
        <w:trPr>
          <w:cantSplit/>
        </w:trPr>
        <w:tc>
          <w:tcPr>
            <w:tcW w:w="0" w:type="auto"/>
            <w:tcBorders>
              <w:top w:val="single" w:sz="4" w:space="0" w:color="A6A6A6" w:themeColor="background1" w:themeShade="A6"/>
              <w:right w:val="single" w:sz="4" w:space="0" w:color="000000" w:themeColor="text1"/>
            </w:tcBorders>
          </w:tcPr>
          <w:p w14:paraId="163C6E60" w14:textId="77777777" w:rsidR="00382C8C" w:rsidRDefault="00956FCB">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61" w14:textId="77777777" w:rsidR="00382C8C" w:rsidRDefault="00956FCB">
            <w:pPr>
              <w:pStyle w:val="NormalinTable"/>
              <w:tabs>
                <w:tab w:val="left" w:pos="1250"/>
              </w:tabs>
            </w:pPr>
            <w:r>
              <w:t>0.00%</w:t>
            </w:r>
          </w:p>
        </w:tc>
      </w:tr>
      <w:tr w:rsidR="00382C8C" w14:paraId="163C6E65" w14:textId="77777777" w:rsidTr="00382C8C">
        <w:trPr>
          <w:cantSplit/>
        </w:trPr>
        <w:tc>
          <w:tcPr>
            <w:tcW w:w="0" w:type="auto"/>
            <w:tcBorders>
              <w:top w:val="single" w:sz="4" w:space="0" w:color="A6A6A6" w:themeColor="background1" w:themeShade="A6"/>
              <w:right w:val="single" w:sz="4" w:space="0" w:color="000000" w:themeColor="text1"/>
            </w:tcBorders>
          </w:tcPr>
          <w:p w14:paraId="163C6E63" w14:textId="77777777" w:rsidR="00382C8C" w:rsidRDefault="00956FCB">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64" w14:textId="77777777" w:rsidR="00382C8C" w:rsidRDefault="00956FCB">
            <w:pPr>
              <w:pStyle w:val="NormalinTable"/>
              <w:tabs>
                <w:tab w:val="left" w:pos="1250"/>
              </w:tabs>
            </w:pPr>
            <w:r>
              <w:t>0.00% + 27.100 € / 100 kg MAX 17.90%</w:t>
            </w:r>
          </w:p>
        </w:tc>
      </w:tr>
      <w:tr w:rsidR="00382C8C" w14:paraId="163C6E68" w14:textId="77777777" w:rsidTr="00382C8C">
        <w:trPr>
          <w:cantSplit/>
        </w:trPr>
        <w:tc>
          <w:tcPr>
            <w:tcW w:w="0" w:type="auto"/>
            <w:tcBorders>
              <w:top w:val="single" w:sz="4" w:space="0" w:color="A6A6A6" w:themeColor="background1" w:themeShade="A6"/>
              <w:right w:val="single" w:sz="4" w:space="0" w:color="000000" w:themeColor="text1"/>
            </w:tcBorders>
          </w:tcPr>
          <w:p w14:paraId="163C6E66" w14:textId="77777777" w:rsidR="00382C8C" w:rsidRDefault="00956FCB">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67" w14:textId="77777777" w:rsidR="00382C8C" w:rsidRDefault="00956FCB">
            <w:pPr>
              <w:pStyle w:val="NormalinTable"/>
              <w:tabs>
                <w:tab w:val="left" w:pos="1250"/>
              </w:tabs>
            </w:pPr>
            <w:r>
              <w:t>0.00% + 30.900 € / 100 kg MAX 18.20%</w:t>
            </w:r>
          </w:p>
        </w:tc>
      </w:tr>
      <w:tr w:rsidR="00382C8C" w14:paraId="163C6E6B" w14:textId="77777777" w:rsidTr="00382C8C">
        <w:trPr>
          <w:cantSplit/>
        </w:trPr>
        <w:tc>
          <w:tcPr>
            <w:tcW w:w="0" w:type="auto"/>
            <w:tcBorders>
              <w:top w:val="single" w:sz="4" w:space="0" w:color="A6A6A6" w:themeColor="background1" w:themeShade="A6"/>
              <w:right w:val="single" w:sz="4" w:space="0" w:color="000000" w:themeColor="text1"/>
            </w:tcBorders>
          </w:tcPr>
          <w:p w14:paraId="163C6E69" w14:textId="77777777" w:rsidR="00382C8C" w:rsidRDefault="00956FCB">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6A" w14:textId="77777777" w:rsidR="00382C8C" w:rsidRDefault="00956FCB">
            <w:pPr>
              <w:pStyle w:val="NormalinTable"/>
              <w:tabs>
                <w:tab w:val="left" w:pos="1250"/>
              </w:tabs>
            </w:pPr>
            <w:r>
              <w:t>0.00%</w:t>
            </w:r>
          </w:p>
        </w:tc>
      </w:tr>
      <w:tr w:rsidR="00382C8C" w14:paraId="163C6E6E" w14:textId="77777777" w:rsidTr="00382C8C">
        <w:trPr>
          <w:cantSplit/>
        </w:trPr>
        <w:tc>
          <w:tcPr>
            <w:tcW w:w="0" w:type="auto"/>
            <w:tcBorders>
              <w:top w:val="single" w:sz="4" w:space="0" w:color="A6A6A6" w:themeColor="background1" w:themeShade="A6"/>
              <w:right w:val="single" w:sz="4" w:space="0" w:color="000000" w:themeColor="text1"/>
            </w:tcBorders>
          </w:tcPr>
          <w:p w14:paraId="163C6E6C" w14:textId="77777777" w:rsidR="00382C8C" w:rsidRDefault="00956FCB">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6D" w14:textId="77777777" w:rsidR="00382C8C" w:rsidRDefault="00956FCB">
            <w:pPr>
              <w:pStyle w:val="NormalinTable"/>
              <w:tabs>
                <w:tab w:val="left" w:pos="1250"/>
              </w:tabs>
            </w:pPr>
            <w:r>
              <w:t>0.00% + 45.100 € / 100 kg MAX 18.90% + 16.500 € / 100 kg</w:t>
            </w:r>
          </w:p>
        </w:tc>
      </w:tr>
      <w:tr w:rsidR="00382C8C" w14:paraId="163C6E71" w14:textId="77777777" w:rsidTr="00382C8C">
        <w:trPr>
          <w:cantSplit/>
        </w:trPr>
        <w:tc>
          <w:tcPr>
            <w:tcW w:w="0" w:type="auto"/>
            <w:tcBorders>
              <w:top w:val="single" w:sz="4" w:space="0" w:color="A6A6A6" w:themeColor="background1" w:themeShade="A6"/>
              <w:right w:val="single" w:sz="4" w:space="0" w:color="000000" w:themeColor="text1"/>
            </w:tcBorders>
          </w:tcPr>
          <w:p w14:paraId="163C6E6F" w14:textId="77777777" w:rsidR="00382C8C" w:rsidRDefault="00956FCB">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70" w14:textId="77777777" w:rsidR="00382C8C" w:rsidRDefault="00956FCB">
            <w:pPr>
              <w:pStyle w:val="NormalinTable"/>
              <w:tabs>
                <w:tab w:val="left" w:pos="1250"/>
              </w:tabs>
            </w:pPr>
            <w:r>
              <w:t>CAD - 0.00% + (AC MAX 18.70% + SD) 100%</w:t>
            </w:r>
          </w:p>
        </w:tc>
      </w:tr>
      <w:tr w:rsidR="00382C8C" w14:paraId="163C6E74" w14:textId="77777777" w:rsidTr="00382C8C">
        <w:trPr>
          <w:cantSplit/>
        </w:trPr>
        <w:tc>
          <w:tcPr>
            <w:tcW w:w="0" w:type="auto"/>
            <w:tcBorders>
              <w:top w:val="single" w:sz="4" w:space="0" w:color="A6A6A6" w:themeColor="background1" w:themeShade="A6"/>
              <w:right w:val="single" w:sz="4" w:space="0" w:color="000000" w:themeColor="text1"/>
            </w:tcBorders>
          </w:tcPr>
          <w:p w14:paraId="163C6E72" w14:textId="77777777" w:rsidR="00382C8C" w:rsidRDefault="00956FCB">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73" w14:textId="77777777" w:rsidR="00382C8C" w:rsidRDefault="00956FCB">
            <w:pPr>
              <w:pStyle w:val="NormalinTable"/>
              <w:tabs>
                <w:tab w:val="left" w:pos="1250"/>
              </w:tabs>
            </w:pPr>
            <w:r>
              <w:t>CAD - 0.00% + (AC MAX 18.70% + SD) 100%</w:t>
            </w:r>
          </w:p>
        </w:tc>
      </w:tr>
      <w:tr w:rsidR="00382C8C" w14:paraId="163C6E77" w14:textId="77777777" w:rsidTr="00382C8C">
        <w:trPr>
          <w:cantSplit/>
        </w:trPr>
        <w:tc>
          <w:tcPr>
            <w:tcW w:w="0" w:type="auto"/>
            <w:tcBorders>
              <w:top w:val="single" w:sz="4" w:space="0" w:color="A6A6A6" w:themeColor="background1" w:themeShade="A6"/>
              <w:right w:val="single" w:sz="4" w:space="0" w:color="000000" w:themeColor="text1"/>
            </w:tcBorders>
          </w:tcPr>
          <w:p w14:paraId="163C6E75" w14:textId="77777777" w:rsidR="00382C8C" w:rsidRDefault="00956FCB">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76" w14:textId="77777777" w:rsidR="00382C8C" w:rsidRDefault="00956FCB">
            <w:pPr>
              <w:pStyle w:val="NormalinTable"/>
              <w:tabs>
                <w:tab w:val="left" w:pos="1250"/>
              </w:tabs>
            </w:pPr>
            <w:r>
              <w:t>CAD - 0.00% + (AC MAX 18.70% + SD) 100%</w:t>
            </w:r>
          </w:p>
        </w:tc>
      </w:tr>
      <w:tr w:rsidR="00382C8C" w14:paraId="163C6E7A" w14:textId="77777777" w:rsidTr="00382C8C">
        <w:trPr>
          <w:cantSplit/>
        </w:trPr>
        <w:tc>
          <w:tcPr>
            <w:tcW w:w="0" w:type="auto"/>
            <w:tcBorders>
              <w:top w:val="single" w:sz="4" w:space="0" w:color="A6A6A6" w:themeColor="background1" w:themeShade="A6"/>
              <w:right w:val="single" w:sz="4" w:space="0" w:color="000000" w:themeColor="text1"/>
            </w:tcBorders>
          </w:tcPr>
          <w:p w14:paraId="163C6E78" w14:textId="77777777" w:rsidR="00382C8C" w:rsidRDefault="00956FCB">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79" w14:textId="77777777" w:rsidR="00382C8C" w:rsidRDefault="00956FCB">
            <w:pPr>
              <w:pStyle w:val="NormalinTable"/>
              <w:tabs>
                <w:tab w:val="left" w:pos="1250"/>
              </w:tabs>
            </w:pPr>
            <w:r>
              <w:t>CAD - 0.00% + (AC MAX 18.70% + SD) 100%</w:t>
            </w:r>
          </w:p>
        </w:tc>
      </w:tr>
      <w:tr w:rsidR="00382C8C" w14:paraId="163C6E7D" w14:textId="77777777" w:rsidTr="00382C8C">
        <w:trPr>
          <w:cantSplit/>
        </w:trPr>
        <w:tc>
          <w:tcPr>
            <w:tcW w:w="0" w:type="auto"/>
            <w:tcBorders>
              <w:top w:val="single" w:sz="4" w:space="0" w:color="A6A6A6" w:themeColor="background1" w:themeShade="A6"/>
              <w:right w:val="single" w:sz="4" w:space="0" w:color="000000" w:themeColor="text1"/>
            </w:tcBorders>
          </w:tcPr>
          <w:p w14:paraId="163C6E7B" w14:textId="77777777" w:rsidR="00382C8C" w:rsidRDefault="00956FCB">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7C" w14:textId="77777777" w:rsidR="00382C8C" w:rsidRDefault="00956FCB">
            <w:pPr>
              <w:pStyle w:val="NormalinTable"/>
              <w:tabs>
                <w:tab w:val="left" w:pos="1250"/>
              </w:tabs>
            </w:pPr>
            <w:r>
              <w:t>CAD - 0.00% + (AC MAX 18.70% + SD) 100%</w:t>
            </w:r>
          </w:p>
        </w:tc>
      </w:tr>
      <w:tr w:rsidR="00382C8C" w14:paraId="163C6E80" w14:textId="77777777" w:rsidTr="00382C8C">
        <w:trPr>
          <w:cantSplit/>
        </w:trPr>
        <w:tc>
          <w:tcPr>
            <w:tcW w:w="0" w:type="auto"/>
            <w:tcBorders>
              <w:top w:val="single" w:sz="4" w:space="0" w:color="A6A6A6" w:themeColor="background1" w:themeShade="A6"/>
              <w:right w:val="single" w:sz="4" w:space="0" w:color="000000" w:themeColor="text1"/>
            </w:tcBorders>
          </w:tcPr>
          <w:p w14:paraId="163C6E7E" w14:textId="77777777" w:rsidR="00382C8C" w:rsidRDefault="00956FCB">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7F" w14:textId="77777777" w:rsidR="00382C8C" w:rsidRDefault="00956FCB">
            <w:pPr>
              <w:pStyle w:val="NormalinTable"/>
              <w:tabs>
                <w:tab w:val="left" w:pos="1250"/>
              </w:tabs>
            </w:pPr>
            <w:r>
              <w:t>CAD - 0.00% + (AC MAX 18.70% + SD) 100%</w:t>
            </w:r>
          </w:p>
        </w:tc>
      </w:tr>
      <w:tr w:rsidR="00382C8C" w14:paraId="163C6E83" w14:textId="77777777" w:rsidTr="00382C8C">
        <w:trPr>
          <w:cantSplit/>
        </w:trPr>
        <w:tc>
          <w:tcPr>
            <w:tcW w:w="0" w:type="auto"/>
            <w:tcBorders>
              <w:top w:val="single" w:sz="4" w:space="0" w:color="A6A6A6" w:themeColor="background1" w:themeShade="A6"/>
              <w:right w:val="single" w:sz="4" w:space="0" w:color="000000" w:themeColor="text1"/>
            </w:tcBorders>
          </w:tcPr>
          <w:p w14:paraId="163C6E81" w14:textId="77777777" w:rsidR="00382C8C" w:rsidRDefault="00956FCB">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82" w14:textId="77777777" w:rsidR="00382C8C" w:rsidRDefault="00956FCB">
            <w:pPr>
              <w:pStyle w:val="NormalinTable"/>
              <w:tabs>
                <w:tab w:val="left" w:pos="1250"/>
              </w:tabs>
            </w:pPr>
            <w:r>
              <w:t>CAD - 0.00% + (AC MAX 18.70% + SD) 100%</w:t>
            </w:r>
          </w:p>
        </w:tc>
      </w:tr>
      <w:tr w:rsidR="00382C8C" w14:paraId="163C6E86" w14:textId="77777777" w:rsidTr="00382C8C">
        <w:trPr>
          <w:cantSplit/>
        </w:trPr>
        <w:tc>
          <w:tcPr>
            <w:tcW w:w="0" w:type="auto"/>
            <w:tcBorders>
              <w:top w:val="single" w:sz="4" w:space="0" w:color="A6A6A6" w:themeColor="background1" w:themeShade="A6"/>
              <w:right w:val="single" w:sz="4" w:space="0" w:color="000000" w:themeColor="text1"/>
            </w:tcBorders>
          </w:tcPr>
          <w:p w14:paraId="163C6E84" w14:textId="77777777" w:rsidR="00382C8C" w:rsidRDefault="00956FCB">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85" w14:textId="77777777" w:rsidR="00382C8C" w:rsidRDefault="00956FCB">
            <w:pPr>
              <w:pStyle w:val="NormalinTable"/>
              <w:tabs>
                <w:tab w:val="left" w:pos="1250"/>
              </w:tabs>
            </w:pPr>
            <w:r>
              <w:t>CAD - 0.00% + (AC MAX 18.70% + SD) 100%</w:t>
            </w:r>
          </w:p>
        </w:tc>
      </w:tr>
      <w:tr w:rsidR="00382C8C" w14:paraId="163C6E89" w14:textId="77777777" w:rsidTr="00382C8C">
        <w:trPr>
          <w:cantSplit/>
        </w:trPr>
        <w:tc>
          <w:tcPr>
            <w:tcW w:w="0" w:type="auto"/>
            <w:tcBorders>
              <w:top w:val="single" w:sz="4" w:space="0" w:color="A6A6A6" w:themeColor="background1" w:themeShade="A6"/>
              <w:right w:val="single" w:sz="4" w:space="0" w:color="000000" w:themeColor="text1"/>
            </w:tcBorders>
          </w:tcPr>
          <w:p w14:paraId="163C6E87" w14:textId="77777777" w:rsidR="00382C8C" w:rsidRDefault="00956FCB">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88" w14:textId="77777777" w:rsidR="00382C8C" w:rsidRDefault="00956FCB">
            <w:pPr>
              <w:pStyle w:val="NormalinTable"/>
              <w:tabs>
                <w:tab w:val="left" w:pos="1250"/>
              </w:tabs>
            </w:pPr>
            <w:r>
              <w:t>0.00%</w:t>
            </w:r>
          </w:p>
        </w:tc>
      </w:tr>
      <w:tr w:rsidR="00382C8C" w14:paraId="163C6E8C" w14:textId="77777777" w:rsidTr="00382C8C">
        <w:trPr>
          <w:cantSplit/>
        </w:trPr>
        <w:tc>
          <w:tcPr>
            <w:tcW w:w="0" w:type="auto"/>
            <w:tcBorders>
              <w:top w:val="single" w:sz="4" w:space="0" w:color="A6A6A6" w:themeColor="background1" w:themeShade="A6"/>
              <w:right w:val="single" w:sz="4" w:space="0" w:color="000000" w:themeColor="text1"/>
            </w:tcBorders>
          </w:tcPr>
          <w:p w14:paraId="163C6E8A" w14:textId="77777777" w:rsidR="00382C8C" w:rsidRDefault="00956FCB">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8B" w14:textId="77777777" w:rsidR="00382C8C" w:rsidRDefault="00956FCB">
            <w:pPr>
              <w:pStyle w:val="NormalinTable"/>
              <w:tabs>
                <w:tab w:val="left" w:pos="1250"/>
              </w:tabs>
            </w:pPr>
            <w:r>
              <w:t>0.00% + 25.200 € / 100 kg</w:t>
            </w:r>
          </w:p>
        </w:tc>
      </w:tr>
      <w:tr w:rsidR="00382C8C" w14:paraId="163C6E8F" w14:textId="77777777" w:rsidTr="00382C8C">
        <w:trPr>
          <w:cantSplit/>
        </w:trPr>
        <w:tc>
          <w:tcPr>
            <w:tcW w:w="0" w:type="auto"/>
            <w:tcBorders>
              <w:top w:val="single" w:sz="4" w:space="0" w:color="A6A6A6" w:themeColor="background1" w:themeShade="A6"/>
              <w:right w:val="single" w:sz="4" w:space="0" w:color="000000" w:themeColor="text1"/>
            </w:tcBorders>
          </w:tcPr>
          <w:p w14:paraId="163C6E8D" w14:textId="77777777" w:rsidR="00382C8C" w:rsidRDefault="00956FCB">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8E" w14:textId="77777777" w:rsidR="00382C8C" w:rsidRDefault="00956FCB">
            <w:pPr>
              <w:pStyle w:val="NormalinTable"/>
              <w:tabs>
                <w:tab w:val="left" w:pos="1250"/>
              </w:tabs>
            </w:pPr>
            <w:r>
              <w:t>0.00% + 31.400 € / 100 kg</w:t>
            </w:r>
          </w:p>
        </w:tc>
      </w:tr>
      <w:tr w:rsidR="00382C8C" w14:paraId="163C6E92" w14:textId="77777777" w:rsidTr="00382C8C">
        <w:trPr>
          <w:cantSplit/>
        </w:trPr>
        <w:tc>
          <w:tcPr>
            <w:tcW w:w="0" w:type="auto"/>
            <w:tcBorders>
              <w:top w:val="single" w:sz="4" w:space="0" w:color="A6A6A6" w:themeColor="background1" w:themeShade="A6"/>
              <w:right w:val="single" w:sz="4" w:space="0" w:color="000000" w:themeColor="text1"/>
            </w:tcBorders>
          </w:tcPr>
          <w:p w14:paraId="163C6E90" w14:textId="77777777" w:rsidR="00382C8C" w:rsidRDefault="00956FCB">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91" w14:textId="77777777" w:rsidR="00382C8C" w:rsidRDefault="00956FCB">
            <w:pPr>
              <w:pStyle w:val="NormalinTable"/>
              <w:tabs>
                <w:tab w:val="left" w:pos="1250"/>
              </w:tabs>
            </w:pPr>
            <w:r>
              <w:t>0.00% + 41.900 € / 100 kg</w:t>
            </w:r>
          </w:p>
        </w:tc>
      </w:tr>
      <w:tr w:rsidR="00382C8C" w14:paraId="163C6E95" w14:textId="77777777" w:rsidTr="00382C8C">
        <w:trPr>
          <w:cantSplit/>
        </w:trPr>
        <w:tc>
          <w:tcPr>
            <w:tcW w:w="0" w:type="auto"/>
            <w:tcBorders>
              <w:top w:val="single" w:sz="4" w:space="0" w:color="A6A6A6" w:themeColor="background1" w:themeShade="A6"/>
              <w:right w:val="single" w:sz="4" w:space="0" w:color="000000" w:themeColor="text1"/>
            </w:tcBorders>
          </w:tcPr>
          <w:p w14:paraId="163C6E93" w14:textId="77777777" w:rsidR="00382C8C" w:rsidRDefault="00956FCB">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94" w14:textId="77777777" w:rsidR="00382C8C" w:rsidRDefault="00956FCB">
            <w:pPr>
              <w:pStyle w:val="NormalinTable"/>
              <w:tabs>
                <w:tab w:val="left" w:pos="1250"/>
              </w:tabs>
            </w:pPr>
            <w:r>
              <w:t>CAD - 0.00% + (AC MAX 18.70% + SD) 100%</w:t>
            </w:r>
          </w:p>
        </w:tc>
      </w:tr>
      <w:tr w:rsidR="00382C8C" w14:paraId="163C6E98" w14:textId="77777777" w:rsidTr="00382C8C">
        <w:trPr>
          <w:cantSplit/>
        </w:trPr>
        <w:tc>
          <w:tcPr>
            <w:tcW w:w="0" w:type="auto"/>
            <w:tcBorders>
              <w:top w:val="single" w:sz="4" w:space="0" w:color="A6A6A6" w:themeColor="background1" w:themeShade="A6"/>
              <w:right w:val="single" w:sz="4" w:space="0" w:color="000000" w:themeColor="text1"/>
            </w:tcBorders>
          </w:tcPr>
          <w:p w14:paraId="163C6E96" w14:textId="77777777" w:rsidR="00382C8C" w:rsidRDefault="00956FCB">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97" w14:textId="77777777" w:rsidR="00382C8C" w:rsidRDefault="00956FCB">
            <w:pPr>
              <w:pStyle w:val="NormalinTable"/>
              <w:tabs>
                <w:tab w:val="left" w:pos="1250"/>
              </w:tabs>
            </w:pPr>
            <w:r>
              <w:t>CAD - 0.00% + (AC MAX 18.70% + SD) 100%</w:t>
            </w:r>
          </w:p>
        </w:tc>
      </w:tr>
      <w:tr w:rsidR="00382C8C" w14:paraId="163C6E9B" w14:textId="77777777" w:rsidTr="00382C8C">
        <w:trPr>
          <w:cantSplit/>
        </w:trPr>
        <w:tc>
          <w:tcPr>
            <w:tcW w:w="0" w:type="auto"/>
            <w:tcBorders>
              <w:top w:val="single" w:sz="4" w:space="0" w:color="A6A6A6" w:themeColor="background1" w:themeShade="A6"/>
              <w:right w:val="single" w:sz="4" w:space="0" w:color="000000" w:themeColor="text1"/>
            </w:tcBorders>
          </w:tcPr>
          <w:p w14:paraId="163C6E99" w14:textId="77777777" w:rsidR="00382C8C" w:rsidRDefault="00956FCB">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9A" w14:textId="77777777" w:rsidR="00382C8C" w:rsidRDefault="00956FCB">
            <w:pPr>
              <w:pStyle w:val="NormalinTable"/>
              <w:tabs>
                <w:tab w:val="left" w:pos="1250"/>
              </w:tabs>
            </w:pPr>
            <w:r>
              <w:t>CAD - 0.00% + (AC MAX 18.70% + SD) 100%</w:t>
            </w:r>
          </w:p>
        </w:tc>
      </w:tr>
      <w:tr w:rsidR="00382C8C" w14:paraId="163C6E9E" w14:textId="77777777" w:rsidTr="00382C8C">
        <w:trPr>
          <w:cantSplit/>
        </w:trPr>
        <w:tc>
          <w:tcPr>
            <w:tcW w:w="0" w:type="auto"/>
            <w:tcBorders>
              <w:top w:val="single" w:sz="4" w:space="0" w:color="A6A6A6" w:themeColor="background1" w:themeShade="A6"/>
              <w:right w:val="single" w:sz="4" w:space="0" w:color="000000" w:themeColor="text1"/>
            </w:tcBorders>
          </w:tcPr>
          <w:p w14:paraId="163C6E9C" w14:textId="77777777" w:rsidR="00382C8C" w:rsidRDefault="00956FCB">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9D" w14:textId="77777777" w:rsidR="00382C8C" w:rsidRDefault="00956FCB">
            <w:pPr>
              <w:pStyle w:val="NormalinTable"/>
              <w:tabs>
                <w:tab w:val="left" w:pos="1250"/>
              </w:tabs>
            </w:pPr>
            <w:r>
              <w:t>CAD - 0.00% + (AC) 100%</w:t>
            </w:r>
          </w:p>
        </w:tc>
      </w:tr>
      <w:tr w:rsidR="00382C8C" w14:paraId="163C6EA1" w14:textId="77777777" w:rsidTr="00382C8C">
        <w:trPr>
          <w:cantSplit/>
        </w:trPr>
        <w:tc>
          <w:tcPr>
            <w:tcW w:w="0" w:type="auto"/>
            <w:tcBorders>
              <w:top w:val="single" w:sz="4" w:space="0" w:color="A6A6A6" w:themeColor="background1" w:themeShade="A6"/>
              <w:right w:val="single" w:sz="4" w:space="0" w:color="000000" w:themeColor="text1"/>
            </w:tcBorders>
          </w:tcPr>
          <w:p w14:paraId="163C6E9F" w14:textId="77777777" w:rsidR="00382C8C" w:rsidRDefault="00956FCB">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A0" w14:textId="77777777" w:rsidR="00382C8C" w:rsidRDefault="00956FCB">
            <w:pPr>
              <w:pStyle w:val="NormalinTable"/>
              <w:tabs>
                <w:tab w:val="left" w:pos="1250"/>
              </w:tabs>
            </w:pPr>
            <w:r>
              <w:t>CAD - 0.00% + (AC MAX 18.70% + SD) 100%</w:t>
            </w:r>
          </w:p>
        </w:tc>
      </w:tr>
      <w:tr w:rsidR="00382C8C" w14:paraId="163C6EA4" w14:textId="77777777" w:rsidTr="00382C8C">
        <w:trPr>
          <w:cantSplit/>
        </w:trPr>
        <w:tc>
          <w:tcPr>
            <w:tcW w:w="0" w:type="auto"/>
            <w:tcBorders>
              <w:top w:val="single" w:sz="4" w:space="0" w:color="A6A6A6" w:themeColor="background1" w:themeShade="A6"/>
              <w:right w:val="single" w:sz="4" w:space="0" w:color="000000" w:themeColor="text1"/>
            </w:tcBorders>
          </w:tcPr>
          <w:p w14:paraId="163C6EA2" w14:textId="77777777" w:rsidR="00382C8C" w:rsidRDefault="00956FCB">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A3" w14:textId="77777777" w:rsidR="00382C8C" w:rsidRDefault="00956FCB">
            <w:pPr>
              <w:pStyle w:val="NormalinTable"/>
              <w:tabs>
                <w:tab w:val="left" w:pos="1250"/>
              </w:tabs>
            </w:pPr>
            <w:r>
              <w:t>CAD - 0.00% + (AC MAX 18.70% + SD) 100%</w:t>
            </w:r>
          </w:p>
        </w:tc>
      </w:tr>
      <w:tr w:rsidR="00382C8C" w14:paraId="163C6EA7" w14:textId="77777777" w:rsidTr="00382C8C">
        <w:trPr>
          <w:cantSplit/>
        </w:trPr>
        <w:tc>
          <w:tcPr>
            <w:tcW w:w="0" w:type="auto"/>
            <w:tcBorders>
              <w:top w:val="single" w:sz="4" w:space="0" w:color="A6A6A6" w:themeColor="background1" w:themeShade="A6"/>
              <w:right w:val="single" w:sz="4" w:space="0" w:color="000000" w:themeColor="text1"/>
            </w:tcBorders>
          </w:tcPr>
          <w:p w14:paraId="163C6EA5" w14:textId="77777777" w:rsidR="00382C8C" w:rsidRDefault="00956FCB">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A6" w14:textId="77777777" w:rsidR="00382C8C" w:rsidRDefault="00956FCB">
            <w:pPr>
              <w:pStyle w:val="NormalinTable"/>
              <w:tabs>
                <w:tab w:val="left" w:pos="1250"/>
              </w:tabs>
            </w:pPr>
            <w:r>
              <w:t>CAD - 0.00% + (AC MAX 18.70% + SD) 100%</w:t>
            </w:r>
          </w:p>
        </w:tc>
      </w:tr>
      <w:tr w:rsidR="00382C8C" w14:paraId="163C6EAA" w14:textId="77777777" w:rsidTr="00382C8C">
        <w:trPr>
          <w:cantSplit/>
        </w:trPr>
        <w:tc>
          <w:tcPr>
            <w:tcW w:w="0" w:type="auto"/>
            <w:tcBorders>
              <w:top w:val="single" w:sz="4" w:space="0" w:color="A6A6A6" w:themeColor="background1" w:themeShade="A6"/>
              <w:right w:val="single" w:sz="4" w:space="0" w:color="000000" w:themeColor="text1"/>
            </w:tcBorders>
          </w:tcPr>
          <w:p w14:paraId="163C6EA8" w14:textId="77777777" w:rsidR="00382C8C" w:rsidRDefault="00956FCB">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A9" w14:textId="77777777" w:rsidR="00382C8C" w:rsidRDefault="00956FCB">
            <w:pPr>
              <w:pStyle w:val="NormalinTable"/>
              <w:tabs>
                <w:tab w:val="left" w:pos="1250"/>
              </w:tabs>
            </w:pPr>
            <w:r>
              <w:t>CAD - 0.00% + (AC MAX 18.70% + SD) 100%</w:t>
            </w:r>
          </w:p>
        </w:tc>
      </w:tr>
      <w:tr w:rsidR="00382C8C" w14:paraId="163C6EAD" w14:textId="77777777" w:rsidTr="00382C8C">
        <w:trPr>
          <w:cantSplit/>
        </w:trPr>
        <w:tc>
          <w:tcPr>
            <w:tcW w:w="0" w:type="auto"/>
            <w:tcBorders>
              <w:top w:val="single" w:sz="4" w:space="0" w:color="A6A6A6" w:themeColor="background1" w:themeShade="A6"/>
              <w:right w:val="single" w:sz="4" w:space="0" w:color="000000" w:themeColor="text1"/>
            </w:tcBorders>
          </w:tcPr>
          <w:p w14:paraId="163C6EAB" w14:textId="77777777" w:rsidR="00382C8C" w:rsidRDefault="00956FCB">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AC" w14:textId="77777777" w:rsidR="00382C8C" w:rsidRDefault="00956FCB">
            <w:pPr>
              <w:pStyle w:val="NormalinTable"/>
              <w:tabs>
                <w:tab w:val="left" w:pos="1250"/>
              </w:tabs>
            </w:pPr>
            <w:r>
              <w:t>CAD - 0.00% + (AC) 100%</w:t>
            </w:r>
          </w:p>
        </w:tc>
      </w:tr>
      <w:tr w:rsidR="00382C8C" w14:paraId="163C6EB0" w14:textId="77777777" w:rsidTr="00382C8C">
        <w:trPr>
          <w:cantSplit/>
        </w:trPr>
        <w:tc>
          <w:tcPr>
            <w:tcW w:w="0" w:type="auto"/>
            <w:tcBorders>
              <w:top w:val="single" w:sz="4" w:space="0" w:color="A6A6A6" w:themeColor="background1" w:themeShade="A6"/>
              <w:right w:val="single" w:sz="4" w:space="0" w:color="000000" w:themeColor="text1"/>
            </w:tcBorders>
          </w:tcPr>
          <w:p w14:paraId="163C6EAE" w14:textId="77777777" w:rsidR="00382C8C" w:rsidRDefault="00956FCB">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AF" w14:textId="77777777" w:rsidR="00382C8C" w:rsidRDefault="00956FCB">
            <w:pPr>
              <w:pStyle w:val="NormalinTable"/>
              <w:tabs>
                <w:tab w:val="left" w:pos="1250"/>
              </w:tabs>
            </w:pPr>
            <w:r>
              <w:t>CAD - 0.00% + (AC) 100%</w:t>
            </w:r>
          </w:p>
        </w:tc>
      </w:tr>
      <w:tr w:rsidR="00382C8C" w14:paraId="163C6EB3" w14:textId="77777777" w:rsidTr="00382C8C">
        <w:trPr>
          <w:cantSplit/>
        </w:trPr>
        <w:tc>
          <w:tcPr>
            <w:tcW w:w="0" w:type="auto"/>
            <w:tcBorders>
              <w:top w:val="single" w:sz="4" w:space="0" w:color="A6A6A6" w:themeColor="background1" w:themeShade="A6"/>
              <w:right w:val="single" w:sz="4" w:space="0" w:color="000000" w:themeColor="text1"/>
            </w:tcBorders>
          </w:tcPr>
          <w:p w14:paraId="163C6EB1" w14:textId="77777777" w:rsidR="00382C8C" w:rsidRDefault="00956FCB">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B2" w14:textId="77777777" w:rsidR="00382C8C" w:rsidRDefault="00956FCB">
            <w:pPr>
              <w:pStyle w:val="NormalinTable"/>
              <w:tabs>
                <w:tab w:val="left" w:pos="1250"/>
              </w:tabs>
            </w:pPr>
            <w:r>
              <w:t>0.00% + 18.000 € / 100 kg</w:t>
            </w:r>
          </w:p>
        </w:tc>
      </w:tr>
      <w:tr w:rsidR="00382C8C" w14:paraId="163C6EB6" w14:textId="77777777" w:rsidTr="00382C8C">
        <w:trPr>
          <w:cantSplit/>
        </w:trPr>
        <w:tc>
          <w:tcPr>
            <w:tcW w:w="0" w:type="auto"/>
            <w:tcBorders>
              <w:top w:val="single" w:sz="4" w:space="0" w:color="A6A6A6" w:themeColor="background1" w:themeShade="A6"/>
              <w:right w:val="single" w:sz="4" w:space="0" w:color="000000" w:themeColor="text1"/>
            </w:tcBorders>
          </w:tcPr>
          <w:p w14:paraId="163C6EB4" w14:textId="77777777" w:rsidR="00382C8C" w:rsidRDefault="00956FCB">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B5" w14:textId="77777777" w:rsidR="00382C8C" w:rsidRDefault="00956FCB">
            <w:pPr>
              <w:pStyle w:val="NormalinTable"/>
              <w:tabs>
                <w:tab w:val="left" w:pos="1250"/>
              </w:tabs>
            </w:pPr>
            <w:r>
              <w:t>0.00% + 14.700 € / 100 kg</w:t>
            </w:r>
          </w:p>
        </w:tc>
      </w:tr>
      <w:tr w:rsidR="00382C8C" w14:paraId="163C6EB9" w14:textId="77777777" w:rsidTr="00382C8C">
        <w:trPr>
          <w:cantSplit/>
        </w:trPr>
        <w:tc>
          <w:tcPr>
            <w:tcW w:w="0" w:type="auto"/>
            <w:tcBorders>
              <w:top w:val="single" w:sz="4" w:space="0" w:color="A6A6A6" w:themeColor="background1" w:themeShade="A6"/>
              <w:right w:val="single" w:sz="4" w:space="0" w:color="000000" w:themeColor="text1"/>
            </w:tcBorders>
          </w:tcPr>
          <w:p w14:paraId="163C6EB7" w14:textId="77777777" w:rsidR="00382C8C" w:rsidRDefault="00956FCB">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B8" w14:textId="77777777" w:rsidR="00382C8C" w:rsidRDefault="00956FCB">
            <w:pPr>
              <w:pStyle w:val="NormalinTable"/>
              <w:tabs>
                <w:tab w:val="left" w:pos="1250"/>
              </w:tabs>
            </w:pPr>
            <w:r>
              <w:t>0.00%</w:t>
            </w:r>
          </w:p>
        </w:tc>
      </w:tr>
      <w:tr w:rsidR="00382C8C" w14:paraId="163C6EBC" w14:textId="77777777" w:rsidTr="00382C8C">
        <w:trPr>
          <w:cantSplit/>
        </w:trPr>
        <w:tc>
          <w:tcPr>
            <w:tcW w:w="0" w:type="auto"/>
            <w:tcBorders>
              <w:top w:val="single" w:sz="4" w:space="0" w:color="A6A6A6" w:themeColor="background1" w:themeShade="A6"/>
              <w:right w:val="single" w:sz="4" w:space="0" w:color="000000" w:themeColor="text1"/>
            </w:tcBorders>
          </w:tcPr>
          <w:p w14:paraId="163C6EBA" w14:textId="77777777" w:rsidR="00382C8C" w:rsidRDefault="00956FCB">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BB" w14:textId="77777777" w:rsidR="00382C8C" w:rsidRDefault="00956FCB">
            <w:pPr>
              <w:pStyle w:val="NormalinTable"/>
              <w:tabs>
                <w:tab w:val="left" w:pos="1250"/>
              </w:tabs>
            </w:pPr>
            <w:r>
              <w:t>CAD - 0.00% + (AC) 100%</w:t>
            </w:r>
          </w:p>
        </w:tc>
      </w:tr>
      <w:tr w:rsidR="00382C8C" w14:paraId="163C6EBF" w14:textId="77777777" w:rsidTr="00382C8C">
        <w:trPr>
          <w:cantSplit/>
        </w:trPr>
        <w:tc>
          <w:tcPr>
            <w:tcW w:w="0" w:type="auto"/>
            <w:tcBorders>
              <w:top w:val="single" w:sz="4" w:space="0" w:color="A6A6A6" w:themeColor="background1" w:themeShade="A6"/>
              <w:right w:val="single" w:sz="4" w:space="0" w:color="000000" w:themeColor="text1"/>
            </w:tcBorders>
          </w:tcPr>
          <w:p w14:paraId="163C6EBD" w14:textId="77777777" w:rsidR="00382C8C" w:rsidRDefault="00956FCB">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BE" w14:textId="77777777" w:rsidR="00382C8C" w:rsidRDefault="00956FCB">
            <w:pPr>
              <w:pStyle w:val="NormalinTable"/>
              <w:tabs>
                <w:tab w:val="left" w:pos="1250"/>
              </w:tabs>
            </w:pPr>
            <w:r>
              <w:t>0.00% + 24.600 € / 100 kg</w:t>
            </w:r>
          </w:p>
        </w:tc>
      </w:tr>
      <w:tr w:rsidR="00382C8C" w14:paraId="163C6EC2" w14:textId="77777777" w:rsidTr="00382C8C">
        <w:trPr>
          <w:cantSplit/>
        </w:trPr>
        <w:tc>
          <w:tcPr>
            <w:tcW w:w="0" w:type="auto"/>
            <w:tcBorders>
              <w:top w:val="single" w:sz="4" w:space="0" w:color="A6A6A6" w:themeColor="background1" w:themeShade="A6"/>
              <w:right w:val="single" w:sz="4" w:space="0" w:color="000000" w:themeColor="text1"/>
            </w:tcBorders>
          </w:tcPr>
          <w:p w14:paraId="163C6EC0" w14:textId="77777777" w:rsidR="00382C8C" w:rsidRDefault="00956FCB">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C1" w14:textId="77777777" w:rsidR="00382C8C" w:rsidRDefault="00956FCB">
            <w:pPr>
              <w:pStyle w:val="NormalinTable"/>
              <w:tabs>
                <w:tab w:val="left" w:pos="1250"/>
              </w:tabs>
            </w:pPr>
            <w:r>
              <w:t>0.00% + 24.600 € / 100 kg</w:t>
            </w:r>
          </w:p>
        </w:tc>
      </w:tr>
      <w:tr w:rsidR="00382C8C" w14:paraId="163C6EC5" w14:textId="77777777" w:rsidTr="00382C8C">
        <w:trPr>
          <w:cantSplit/>
        </w:trPr>
        <w:tc>
          <w:tcPr>
            <w:tcW w:w="0" w:type="auto"/>
            <w:tcBorders>
              <w:top w:val="single" w:sz="4" w:space="0" w:color="A6A6A6" w:themeColor="background1" w:themeShade="A6"/>
              <w:right w:val="single" w:sz="4" w:space="0" w:color="000000" w:themeColor="text1"/>
            </w:tcBorders>
          </w:tcPr>
          <w:p w14:paraId="163C6EC3" w14:textId="77777777" w:rsidR="00382C8C" w:rsidRDefault="00956FCB">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C4" w14:textId="77777777" w:rsidR="00382C8C" w:rsidRDefault="00956FCB">
            <w:pPr>
              <w:pStyle w:val="NormalinTable"/>
              <w:tabs>
                <w:tab w:val="left" w:pos="1250"/>
              </w:tabs>
            </w:pPr>
            <w:r>
              <w:t>0.00% + 21.100 € / 100 kg</w:t>
            </w:r>
          </w:p>
        </w:tc>
      </w:tr>
      <w:tr w:rsidR="00382C8C" w14:paraId="163C6EC8" w14:textId="77777777" w:rsidTr="00382C8C">
        <w:trPr>
          <w:cantSplit/>
        </w:trPr>
        <w:tc>
          <w:tcPr>
            <w:tcW w:w="0" w:type="auto"/>
            <w:tcBorders>
              <w:top w:val="single" w:sz="4" w:space="0" w:color="A6A6A6" w:themeColor="background1" w:themeShade="A6"/>
              <w:right w:val="single" w:sz="4" w:space="0" w:color="000000" w:themeColor="text1"/>
            </w:tcBorders>
          </w:tcPr>
          <w:p w14:paraId="163C6EC6" w14:textId="77777777" w:rsidR="00382C8C" w:rsidRDefault="00956FCB">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C7" w14:textId="77777777" w:rsidR="00382C8C" w:rsidRDefault="00956FCB">
            <w:pPr>
              <w:pStyle w:val="NormalinTable"/>
              <w:tabs>
                <w:tab w:val="left" w:pos="1250"/>
              </w:tabs>
            </w:pPr>
            <w:r>
              <w:t>0.00% + 6.100 € / 100 kg</w:t>
            </w:r>
          </w:p>
        </w:tc>
      </w:tr>
      <w:tr w:rsidR="00382C8C" w14:paraId="163C6ECB" w14:textId="77777777" w:rsidTr="00382C8C">
        <w:trPr>
          <w:cantSplit/>
        </w:trPr>
        <w:tc>
          <w:tcPr>
            <w:tcW w:w="0" w:type="auto"/>
            <w:tcBorders>
              <w:top w:val="single" w:sz="4" w:space="0" w:color="A6A6A6" w:themeColor="background1" w:themeShade="A6"/>
              <w:right w:val="single" w:sz="4" w:space="0" w:color="000000" w:themeColor="text1"/>
            </w:tcBorders>
          </w:tcPr>
          <w:p w14:paraId="163C6EC9" w14:textId="77777777" w:rsidR="00382C8C" w:rsidRDefault="00956FCB">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CA" w14:textId="77777777" w:rsidR="00382C8C" w:rsidRDefault="00956FCB">
            <w:pPr>
              <w:pStyle w:val="NormalinTable"/>
              <w:tabs>
                <w:tab w:val="left" w:pos="1250"/>
              </w:tabs>
            </w:pPr>
            <w:r>
              <w:t>0.00% + 17.100 € / 100 kg</w:t>
            </w:r>
          </w:p>
        </w:tc>
      </w:tr>
      <w:tr w:rsidR="00382C8C" w14:paraId="163C6ECE" w14:textId="77777777" w:rsidTr="00382C8C">
        <w:trPr>
          <w:cantSplit/>
        </w:trPr>
        <w:tc>
          <w:tcPr>
            <w:tcW w:w="0" w:type="auto"/>
            <w:tcBorders>
              <w:top w:val="single" w:sz="4" w:space="0" w:color="A6A6A6" w:themeColor="background1" w:themeShade="A6"/>
              <w:right w:val="single" w:sz="4" w:space="0" w:color="000000" w:themeColor="text1"/>
            </w:tcBorders>
          </w:tcPr>
          <w:p w14:paraId="163C6ECC" w14:textId="77777777" w:rsidR="00382C8C" w:rsidRDefault="00956FCB">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CD" w14:textId="77777777" w:rsidR="00382C8C" w:rsidRDefault="00956FCB">
            <w:pPr>
              <w:pStyle w:val="NormalinTable"/>
              <w:tabs>
                <w:tab w:val="left" w:pos="1250"/>
              </w:tabs>
            </w:pPr>
            <w:r>
              <w:t>0.00% + 24.600 € / 100 kg</w:t>
            </w:r>
          </w:p>
        </w:tc>
      </w:tr>
      <w:tr w:rsidR="00382C8C" w14:paraId="163C6ED1" w14:textId="77777777" w:rsidTr="00382C8C">
        <w:trPr>
          <w:cantSplit/>
        </w:trPr>
        <w:tc>
          <w:tcPr>
            <w:tcW w:w="0" w:type="auto"/>
            <w:tcBorders>
              <w:top w:val="single" w:sz="4" w:space="0" w:color="A6A6A6" w:themeColor="background1" w:themeShade="A6"/>
              <w:right w:val="single" w:sz="4" w:space="0" w:color="000000" w:themeColor="text1"/>
            </w:tcBorders>
          </w:tcPr>
          <w:p w14:paraId="163C6ECF" w14:textId="77777777" w:rsidR="00382C8C" w:rsidRDefault="00956FCB">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D0" w14:textId="77777777" w:rsidR="00382C8C" w:rsidRDefault="00956FCB">
            <w:pPr>
              <w:pStyle w:val="NormalinTable"/>
              <w:tabs>
                <w:tab w:val="left" w:pos="1250"/>
              </w:tabs>
            </w:pPr>
            <w:r>
              <w:t>0.00% + 9.700 € / 100 kg</w:t>
            </w:r>
          </w:p>
        </w:tc>
      </w:tr>
      <w:tr w:rsidR="00382C8C" w14:paraId="163C6ED4" w14:textId="77777777" w:rsidTr="00382C8C">
        <w:trPr>
          <w:cantSplit/>
        </w:trPr>
        <w:tc>
          <w:tcPr>
            <w:tcW w:w="0" w:type="auto"/>
            <w:tcBorders>
              <w:top w:val="single" w:sz="4" w:space="0" w:color="A6A6A6" w:themeColor="background1" w:themeShade="A6"/>
              <w:right w:val="single" w:sz="4" w:space="0" w:color="000000" w:themeColor="text1"/>
            </w:tcBorders>
          </w:tcPr>
          <w:p w14:paraId="163C6ED2" w14:textId="77777777" w:rsidR="00382C8C" w:rsidRDefault="00956FCB">
            <w:pPr>
              <w:pStyle w:val="NormalinTable"/>
            </w:pPr>
            <w:r>
              <w:rPr>
                <w:b/>
              </w:rPr>
              <w:t>1902 40 10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D3" w14:textId="77777777" w:rsidR="00382C8C" w:rsidRDefault="00956FCB">
            <w:pPr>
              <w:pStyle w:val="NormalinTable"/>
              <w:tabs>
                <w:tab w:val="left" w:pos="1250"/>
              </w:tabs>
            </w:pPr>
            <w:r>
              <w:t>0.00% + 24.600 € / 100 kg</w:t>
            </w:r>
          </w:p>
        </w:tc>
      </w:tr>
      <w:tr w:rsidR="00382C8C" w14:paraId="163C6ED7" w14:textId="77777777" w:rsidTr="00382C8C">
        <w:trPr>
          <w:cantSplit/>
        </w:trPr>
        <w:tc>
          <w:tcPr>
            <w:tcW w:w="0" w:type="auto"/>
            <w:tcBorders>
              <w:top w:val="single" w:sz="4" w:space="0" w:color="A6A6A6" w:themeColor="background1" w:themeShade="A6"/>
              <w:right w:val="single" w:sz="4" w:space="0" w:color="000000" w:themeColor="text1"/>
            </w:tcBorders>
          </w:tcPr>
          <w:p w14:paraId="163C6ED5" w14:textId="77777777" w:rsidR="00382C8C" w:rsidRDefault="00956FCB">
            <w:pPr>
              <w:pStyle w:val="NormalinTable"/>
            </w:pPr>
            <w:r>
              <w:rPr>
                <w:b/>
              </w:rPr>
              <w:t>1902 40 90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D6" w14:textId="77777777" w:rsidR="00382C8C" w:rsidRDefault="00956FCB">
            <w:pPr>
              <w:pStyle w:val="NormalinTable"/>
              <w:tabs>
                <w:tab w:val="left" w:pos="1250"/>
              </w:tabs>
            </w:pPr>
            <w:r>
              <w:t>0.00% + 9.700 € / 100 kg</w:t>
            </w:r>
          </w:p>
        </w:tc>
      </w:tr>
      <w:tr w:rsidR="00382C8C" w14:paraId="163C6EDA" w14:textId="77777777" w:rsidTr="00382C8C">
        <w:trPr>
          <w:cantSplit/>
        </w:trPr>
        <w:tc>
          <w:tcPr>
            <w:tcW w:w="0" w:type="auto"/>
            <w:tcBorders>
              <w:top w:val="single" w:sz="4" w:space="0" w:color="A6A6A6" w:themeColor="background1" w:themeShade="A6"/>
              <w:right w:val="single" w:sz="4" w:space="0" w:color="000000" w:themeColor="text1"/>
            </w:tcBorders>
          </w:tcPr>
          <w:p w14:paraId="163C6ED8" w14:textId="77777777" w:rsidR="00382C8C" w:rsidRDefault="00956FCB">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D9" w14:textId="77777777" w:rsidR="00382C8C" w:rsidRDefault="00956FCB">
            <w:pPr>
              <w:pStyle w:val="NormalinTable"/>
              <w:tabs>
                <w:tab w:val="left" w:pos="1250"/>
              </w:tabs>
            </w:pPr>
            <w:r>
              <w:t>0.00% + 15.100 € / 100 kg</w:t>
            </w:r>
          </w:p>
        </w:tc>
      </w:tr>
      <w:tr w:rsidR="00382C8C" w14:paraId="163C6EDD" w14:textId="77777777" w:rsidTr="00382C8C">
        <w:trPr>
          <w:cantSplit/>
        </w:trPr>
        <w:tc>
          <w:tcPr>
            <w:tcW w:w="0" w:type="auto"/>
            <w:tcBorders>
              <w:top w:val="single" w:sz="4" w:space="0" w:color="A6A6A6" w:themeColor="background1" w:themeShade="A6"/>
              <w:right w:val="single" w:sz="4" w:space="0" w:color="000000" w:themeColor="text1"/>
            </w:tcBorders>
          </w:tcPr>
          <w:p w14:paraId="163C6EDB" w14:textId="77777777" w:rsidR="00382C8C" w:rsidRDefault="00956FCB">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DC" w14:textId="77777777" w:rsidR="00382C8C" w:rsidRDefault="00956FCB">
            <w:pPr>
              <w:pStyle w:val="NormalinTable"/>
              <w:tabs>
                <w:tab w:val="left" w:pos="1250"/>
              </w:tabs>
            </w:pPr>
            <w:r>
              <w:t>0.00% + 20.000 € / 100 kg</w:t>
            </w:r>
          </w:p>
        </w:tc>
      </w:tr>
      <w:tr w:rsidR="00382C8C" w14:paraId="163C6EE0" w14:textId="77777777" w:rsidTr="00382C8C">
        <w:trPr>
          <w:cantSplit/>
        </w:trPr>
        <w:tc>
          <w:tcPr>
            <w:tcW w:w="0" w:type="auto"/>
            <w:tcBorders>
              <w:top w:val="single" w:sz="4" w:space="0" w:color="A6A6A6" w:themeColor="background1" w:themeShade="A6"/>
              <w:right w:val="single" w:sz="4" w:space="0" w:color="000000" w:themeColor="text1"/>
            </w:tcBorders>
          </w:tcPr>
          <w:p w14:paraId="163C6EDE" w14:textId="77777777" w:rsidR="00382C8C" w:rsidRDefault="00956FCB">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DF" w14:textId="77777777" w:rsidR="00382C8C" w:rsidRDefault="00956FCB">
            <w:pPr>
              <w:pStyle w:val="NormalinTable"/>
              <w:tabs>
                <w:tab w:val="left" w:pos="1250"/>
              </w:tabs>
            </w:pPr>
            <w:r>
              <w:t>0.00% + 46.000 € / 100 kg</w:t>
            </w:r>
          </w:p>
        </w:tc>
      </w:tr>
      <w:tr w:rsidR="00382C8C" w14:paraId="163C6EE3" w14:textId="77777777" w:rsidTr="00382C8C">
        <w:trPr>
          <w:cantSplit/>
        </w:trPr>
        <w:tc>
          <w:tcPr>
            <w:tcW w:w="0" w:type="auto"/>
            <w:tcBorders>
              <w:top w:val="single" w:sz="4" w:space="0" w:color="A6A6A6" w:themeColor="background1" w:themeShade="A6"/>
              <w:right w:val="single" w:sz="4" w:space="0" w:color="000000" w:themeColor="text1"/>
            </w:tcBorders>
          </w:tcPr>
          <w:p w14:paraId="163C6EE1" w14:textId="77777777" w:rsidR="00382C8C" w:rsidRDefault="00956FCB">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E2" w14:textId="77777777" w:rsidR="00382C8C" w:rsidRDefault="00956FCB">
            <w:pPr>
              <w:pStyle w:val="NormalinTable"/>
              <w:tabs>
                <w:tab w:val="left" w:pos="1250"/>
              </w:tabs>
            </w:pPr>
            <w:r>
              <w:t>0.00% + 33.600 € / 100 kg</w:t>
            </w:r>
          </w:p>
        </w:tc>
      </w:tr>
      <w:tr w:rsidR="00382C8C" w14:paraId="163C6EE6" w14:textId="77777777" w:rsidTr="00382C8C">
        <w:trPr>
          <w:cantSplit/>
        </w:trPr>
        <w:tc>
          <w:tcPr>
            <w:tcW w:w="0" w:type="auto"/>
            <w:tcBorders>
              <w:top w:val="single" w:sz="4" w:space="0" w:color="A6A6A6" w:themeColor="background1" w:themeShade="A6"/>
              <w:right w:val="single" w:sz="4" w:space="0" w:color="000000" w:themeColor="text1"/>
            </w:tcBorders>
          </w:tcPr>
          <w:p w14:paraId="163C6EE4" w14:textId="77777777" w:rsidR="00382C8C" w:rsidRDefault="00956FCB">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E5" w14:textId="77777777" w:rsidR="00382C8C" w:rsidRDefault="00956FCB">
            <w:pPr>
              <w:pStyle w:val="NormalinTable"/>
              <w:tabs>
                <w:tab w:val="left" w:pos="1250"/>
              </w:tabs>
            </w:pPr>
            <w:r>
              <w:t>CAD - 0.00% + (AC) 100%</w:t>
            </w:r>
          </w:p>
        </w:tc>
      </w:tr>
      <w:tr w:rsidR="00382C8C" w14:paraId="163C6EE9" w14:textId="77777777" w:rsidTr="00382C8C">
        <w:trPr>
          <w:cantSplit/>
        </w:trPr>
        <w:tc>
          <w:tcPr>
            <w:tcW w:w="0" w:type="auto"/>
            <w:tcBorders>
              <w:top w:val="single" w:sz="4" w:space="0" w:color="A6A6A6" w:themeColor="background1" w:themeShade="A6"/>
              <w:right w:val="single" w:sz="4" w:space="0" w:color="000000" w:themeColor="text1"/>
            </w:tcBorders>
          </w:tcPr>
          <w:p w14:paraId="163C6EE7" w14:textId="77777777" w:rsidR="00382C8C" w:rsidRDefault="00956FCB">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E8" w14:textId="77777777" w:rsidR="00382C8C" w:rsidRDefault="00956FCB">
            <w:pPr>
              <w:pStyle w:val="NormalinTable"/>
              <w:tabs>
                <w:tab w:val="left" w:pos="1250"/>
              </w:tabs>
            </w:pPr>
            <w:r>
              <w:t>0.00% + 20.000 € / 100 kg</w:t>
            </w:r>
          </w:p>
        </w:tc>
      </w:tr>
      <w:tr w:rsidR="00382C8C" w14:paraId="163C6EEC" w14:textId="77777777" w:rsidTr="00382C8C">
        <w:trPr>
          <w:cantSplit/>
        </w:trPr>
        <w:tc>
          <w:tcPr>
            <w:tcW w:w="0" w:type="auto"/>
            <w:tcBorders>
              <w:top w:val="single" w:sz="4" w:space="0" w:color="A6A6A6" w:themeColor="background1" w:themeShade="A6"/>
              <w:right w:val="single" w:sz="4" w:space="0" w:color="000000" w:themeColor="text1"/>
            </w:tcBorders>
          </w:tcPr>
          <w:p w14:paraId="163C6EEA" w14:textId="77777777" w:rsidR="00382C8C" w:rsidRDefault="00956FCB">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EB" w14:textId="77777777" w:rsidR="00382C8C" w:rsidRDefault="00956FCB">
            <w:pPr>
              <w:pStyle w:val="NormalinTable"/>
              <w:tabs>
                <w:tab w:val="left" w:pos="1250"/>
              </w:tabs>
            </w:pPr>
            <w:r>
              <w:t>0.00% + 46.000 € / 100 kg</w:t>
            </w:r>
          </w:p>
        </w:tc>
      </w:tr>
      <w:tr w:rsidR="00382C8C" w14:paraId="163C6EEF" w14:textId="77777777" w:rsidTr="00382C8C">
        <w:trPr>
          <w:cantSplit/>
        </w:trPr>
        <w:tc>
          <w:tcPr>
            <w:tcW w:w="0" w:type="auto"/>
            <w:tcBorders>
              <w:top w:val="single" w:sz="4" w:space="0" w:color="A6A6A6" w:themeColor="background1" w:themeShade="A6"/>
              <w:right w:val="single" w:sz="4" w:space="0" w:color="000000" w:themeColor="text1"/>
            </w:tcBorders>
          </w:tcPr>
          <w:p w14:paraId="163C6EED" w14:textId="77777777" w:rsidR="00382C8C" w:rsidRDefault="00956FCB">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EE" w14:textId="77777777" w:rsidR="00382C8C" w:rsidRDefault="00956FCB">
            <w:pPr>
              <w:pStyle w:val="NormalinTable"/>
              <w:tabs>
                <w:tab w:val="left" w:pos="1250"/>
              </w:tabs>
            </w:pPr>
            <w:r>
              <w:t>0.00% + 33.600 € / 100 kg</w:t>
            </w:r>
          </w:p>
        </w:tc>
      </w:tr>
      <w:tr w:rsidR="00382C8C" w14:paraId="163C6EF2" w14:textId="77777777" w:rsidTr="00382C8C">
        <w:trPr>
          <w:cantSplit/>
        </w:trPr>
        <w:tc>
          <w:tcPr>
            <w:tcW w:w="0" w:type="auto"/>
            <w:tcBorders>
              <w:top w:val="single" w:sz="4" w:space="0" w:color="A6A6A6" w:themeColor="background1" w:themeShade="A6"/>
              <w:right w:val="single" w:sz="4" w:space="0" w:color="000000" w:themeColor="text1"/>
            </w:tcBorders>
          </w:tcPr>
          <w:p w14:paraId="163C6EF0" w14:textId="77777777" w:rsidR="00382C8C" w:rsidRDefault="00956FCB">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F1" w14:textId="77777777" w:rsidR="00382C8C" w:rsidRDefault="00956FCB">
            <w:pPr>
              <w:pStyle w:val="NormalinTable"/>
              <w:tabs>
                <w:tab w:val="left" w:pos="1250"/>
              </w:tabs>
            </w:pPr>
            <w:r>
              <w:t>0.00% + 25.700 € / 100 kg</w:t>
            </w:r>
          </w:p>
        </w:tc>
      </w:tr>
      <w:tr w:rsidR="00382C8C" w14:paraId="163C6EF5" w14:textId="77777777" w:rsidTr="00382C8C">
        <w:trPr>
          <w:cantSplit/>
        </w:trPr>
        <w:tc>
          <w:tcPr>
            <w:tcW w:w="0" w:type="auto"/>
            <w:tcBorders>
              <w:top w:val="single" w:sz="4" w:space="0" w:color="A6A6A6" w:themeColor="background1" w:themeShade="A6"/>
              <w:right w:val="single" w:sz="4" w:space="0" w:color="000000" w:themeColor="text1"/>
            </w:tcBorders>
          </w:tcPr>
          <w:p w14:paraId="163C6EF3" w14:textId="77777777" w:rsidR="00382C8C" w:rsidRDefault="00956FCB">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F4" w14:textId="77777777" w:rsidR="00382C8C" w:rsidRDefault="00956FCB">
            <w:pPr>
              <w:pStyle w:val="NormalinTable"/>
              <w:tabs>
                <w:tab w:val="left" w:pos="1250"/>
              </w:tabs>
            </w:pPr>
            <w:r>
              <w:t>0.00% + 46.000 € / 100 kg</w:t>
            </w:r>
          </w:p>
        </w:tc>
      </w:tr>
      <w:tr w:rsidR="00382C8C" w14:paraId="163C6EF8" w14:textId="77777777" w:rsidTr="00382C8C">
        <w:trPr>
          <w:cantSplit/>
        </w:trPr>
        <w:tc>
          <w:tcPr>
            <w:tcW w:w="0" w:type="auto"/>
            <w:tcBorders>
              <w:top w:val="single" w:sz="4" w:space="0" w:color="A6A6A6" w:themeColor="background1" w:themeShade="A6"/>
              <w:right w:val="single" w:sz="4" w:space="0" w:color="000000" w:themeColor="text1"/>
            </w:tcBorders>
          </w:tcPr>
          <w:p w14:paraId="163C6EF6" w14:textId="77777777" w:rsidR="00382C8C" w:rsidRDefault="00956FCB">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F7" w14:textId="77777777" w:rsidR="00382C8C" w:rsidRDefault="00956FCB">
            <w:pPr>
              <w:pStyle w:val="NormalinTable"/>
              <w:tabs>
                <w:tab w:val="left" w:pos="1250"/>
              </w:tabs>
            </w:pPr>
            <w:r>
              <w:t>0.00% + 25.700 € / 100 kg</w:t>
            </w:r>
          </w:p>
        </w:tc>
      </w:tr>
      <w:tr w:rsidR="00382C8C" w14:paraId="163C6EFB" w14:textId="77777777" w:rsidTr="00382C8C">
        <w:trPr>
          <w:cantSplit/>
        </w:trPr>
        <w:tc>
          <w:tcPr>
            <w:tcW w:w="0" w:type="auto"/>
            <w:tcBorders>
              <w:top w:val="single" w:sz="4" w:space="0" w:color="A6A6A6" w:themeColor="background1" w:themeShade="A6"/>
              <w:right w:val="single" w:sz="4" w:space="0" w:color="000000" w:themeColor="text1"/>
            </w:tcBorders>
          </w:tcPr>
          <w:p w14:paraId="163C6EF9" w14:textId="77777777" w:rsidR="00382C8C" w:rsidRDefault="00956FCB">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FA" w14:textId="77777777" w:rsidR="00382C8C" w:rsidRDefault="00956FCB">
            <w:pPr>
              <w:pStyle w:val="NormalinTable"/>
              <w:tabs>
                <w:tab w:val="left" w:pos="1250"/>
              </w:tabs>
            </w:pPr>
            <w:r>
              <w:t>0.00% + 13.000 € / 100 kg</w:t>
            </w:r>
          </w:p>
        </w:tc>
      </w:tr>
      <w:tr w:rsidR="00382C8C" w14:paraId="163C6EFE" w14:textId="77777777" w:rsidTr="00382C8C">
        <w:trPr>
          <w:cantSplit/>
        </w:trPr>
        <w:tc>
          <w:tcPr>
            <w:tcW w:w="0" w:type="auto"/>
            <w:tcBorders>
              <w:top w:val="single" w:sz="4" w:space="0" w:color="A6A6A6" w:themeColor="background1" w:themeShade="A6"/>
              <w:right w:val="single" w:sz="4" w:space="0" w:color="000000" w:themeColor="text1"/>
            </w:tcBorders>
          </w:tcPr>
          <w:p w14:paraId="163C6EFC" w14:textId="77777777" w:rsidR="00382C8C" w:rsidRDefault="00956FCB">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EFD" w14:textId="77777777" w:rsidR="00382C8C" w:rsidRDefault="00956FCB">
            <w:pPr>
              <w:pStyle w:val="NormalinTable"/>
              <w:tabs>
                <w:tab w:val="left" w:pos="1250"/>
              </w:tabs>
            </w:pPr>
            <w:r>
              <w:t>0.00% + 18.300 € / 100 kg</w:t>
            </w:r>
          </w:p>
        </w:tc>
      </w:tr>
      <w:tr w:rsidR="00382C8C" w14:paraId="163C6F01" w14:textId="77777777" w:rsidTr="00382C8C">
        <w:trPr>
          <w:cantSplit/>
        </w:trPr>
        <w:tc>
          <w:tcPr>
            <w:tcW w:w="0" w:type="auto"/>
            <w:tcBorders>
              <w:top w:val="single" w:sz="4" w:space="0" w:color="A6A6A6" w:themeColor="background1" w:themeShade="A6"/>
              <w:right w:val="single" w:sz="4" w:space="0" w:color="000000" w:themeColor="text1"/>
            </w:tcBorders>
          </w:tcPr>
          <w:p w14:paraId="163C6EFF" w14:textId="77777777" w:rsidR="00382C8C" w:rsidRDefault="00956FCB">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00" w14:textId="77777777" w:rsidR="00382C8C" w:rsidRDefault="00956FCB">
            <w:pPr>
              <w:pStyle w:val="NormalinTable"/>
              <w:tabs>
                <w:tab w:val="left" w:pos="1250"/>
              </w:tabs>
            </w:pPr>
            <w:r>
              <w:t>0.00% + 24.600 € / 100 kg</w:t>
            </w:r>
          </w:p>
        </w:tc>
      </w:tr>
      <w:tr w:rsidR="00382C8C" w14:paraId="163C6F04" w14:textId="77777777" w:rsidTr="00382C8C">
        <w:trPr>
          <w:cantSplit/>
        </w:trPr>
        <w:tc>
          <w:tcPr>
            <w:tcW w:w="0" w:type="auto"/>
            <w:tcBorders>
              <w:top w:val="single" w:sz="4" w:space="0" w:color="A6A6A6" w:themeColor="background1" w:themeShade="A6"/>
              <w:right w:val="single" w:sz="4" w:space="0" w:color="000000" w:themeColor="text1"/>
            </w:tcBorders>
          </w:tcPr>
          <w:p w14:paraId="163C6F02" w14:textId="77777777" w:rsidR="00382C8C" w:rsidRDefault="00956FCB">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03" w14:textId="77777777" w:rsidR="00382C8C" w:rsidRDefault="00956FCB">
            <w:pPr>
              <w:pStyle w:val="NormalinTable"/>
              <w:tabs>
                <w:tab w:val="left" w:pos="1250"/>
              </w:tabs>
            </w:pPr>
            <w:r>
              <w:t>0.00% + 31.400 € / 100 kg</w:t>
            </w:r>
          </w:p>
        </w:tc>
      </w:tr>
      <w:tr w:rsidR="00382C8C" w14:paraId="163C6F07" w14:textId="77777777" w:rsidTr="00382C8C">
        <w:trPr>
          <w:cantSplit/>
        </w:trPr>
        <w:tc>
          <w:tcPr>
            <w:tcW w:w="0" w:type="auto"/>
            <w:tcBorders>
              <w:top w:val="single" w:sz="4" w:space="0" w:color="A6A6A6" w:themeColor="background1" w:themeShade="A6"/>
              <w:right w:val="single" w:sz="4" w:space="0" w:color="000000" w:themeColor="text1"/>
            </w:tcBorders>
          </w:tcPr>
          <w:p w14:paraId="163C6F05" w14:textId="77777777" w:rsidR="00382C8C" w:rsidRDefault="00956FCB">
            <w:pPr>
              <w:pStyle w:val="NormalinTable"/>
            </w:pPr>
            <w:r>
              <w:rPr>
                <w:b/>
              </w:rPr>
              <w:t>1905 31 11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06" w14:textId="77777777" w:rsidR="00382C8C" w:rsidRDefault="00956FCB">
            <w:pPr>
              <w:pStyle w:val="NormalinTable"/>
              <w:tabs>
                <w:tab w:val="left" w:pos="1250"/>
              </w:tabs>
            </w:pPr>
            <w:r>
              <w:t>CAD - 0.00% + (AC MAX 24.20% + SD) 100%</w:t>
            </w:r>
          </w:p>
        </w:tc>
      </w:tr>
      <w:tr w:rsidR="00382C8C" w14:paraId="163C6F0A" w14:textId="77777777" w:rsidTr="00382C8C">
        <w:trPr>
          <w:cantSplit/>
        </w:trPr>
        <w:tc>
          <w:tcPr>
            <w:tcW w:w="0" w:type="auto"/>
            <w:tcBorders>
              <w:top w:val="single" w:sz="4" w:space="0" w:color="A6A6A6" w:themeColor="background1" w:themeShade="A6"/>
              <w:right w:val="single" w:sz="4" w:space="0" w:color="000000" w:themeColor="text1"/>
            </w:tcBorders>
          </w:tcPr>
          <w:p w14:paraId="163C6F08" w14:textId="77777777" w:rsidR="00382C8C" w:rsidRDefault="00956FCB">
            <w:pPr>
              <w:pStyle w:val="NormalinTable"/>
            </w:pPr>
            <w:r>
              <w:rPr>
                <w:b/>
              </w:rPr>
              <w:t>1905 31 19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09" w14:textId="77777777" w:rsidR="00382C8C" w:rsidRDefault="00956FCB">
            <w:pPr>
              <w:pStyle w:val="NormalinTable"/>
              <w:tabs>
                <w:tab w:val="left" w:pos="1250"/>
              </w:tabs>
            </w:pPr>
            <w:r>
              <w:t>CAD - 0.00% + (AC MAX 24.20% + SD) 100%</w:t>
            </w:r>
          </w:p>
        </w:tc>
      </w:tr>
      <w:tr w:rsidR="00382C8C" w14:paraId="163C6F0D" w14:textId="77777777" w:rsidTr="00382C8C">
        <w:trPr>
          <w:cantSplit/>
        </w:trPr>
        <w:tc>
          <w:tcPr>
            <w:tcW w:w="0" w:type="auto"/>
            <w:tcBorders>
              <w:top w:val="single" w:sz="4" w:space="0" w:color="A6A6A6" w:themeColor="background1" w:themeShade="A6"/>
              <w:right w:val="single" w:sz="4" w:space="0" w:color="000000" w:themeColor="text1"/>
            </w:tcBorders>
          </w:tcPr>
          <w:p w14:paraId="163C6F0B" w14:textId="77777777" w:rsidR="00382C8C" w:rsidRDefault="00956FCB">
            <w:pPr>
              <w:pStyle w:val="NormalinTable"/>
            </w:pPr>
            <w:r>
              <w:rPr>
                <w:b/>
              </w:rPr>
              <w:t>1905 31 30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0C" w14:textId="77777777" w:rsidR="00382C8C" w:rsidRDefault="00956FCB">
            <w:pPr>
              <w:pStyle w:val="NormalinTable"/>
              <w:tabs>
                <w:tab w:val="left" w:pos="1250"/>
              </w:tabs>
            </w:pPr>
            <w:r>
              <w:t>CAD - 0.00% + (AC MAX 24.20% + SD) 100%</w:t>
            </w:r>
          </w:p>
        </w:tc>
      </w:tr>
      <w:tr w:rsidR="00382C8C" w14:paraId="163C6F10" w14:textId="77777777" w:rsidTr="00382C8C">
        <w:trPr>
          <w:cantSplit/>
        </w:trPr>
        <w:tc>
          <w:tcPr>
            <w:tcW w:w="0" w:type="auto"/>
            <w:tcBorders>
              <w:top w:val="single" w:sz="4" w:space="0" w:color="A6A6A6" w:themeColor="background1" w:themeShade="A6"/>
              <w:right w:val="single" w:sz="4" w:space="0" w:color="000000" w:themeColor="text1"/>
            </w:tcBorders>
          </w:tcPr>
          <w:p w14:paraId="163C6F0E" w14:textId="77777777" w:rsidR="00382C8C" w:rsidRDefault="00956FCB">
            <w:pPr>
              <w:pStyle w:val="NormalinTable"/>
            </w:pPr>
            <w:r>
              <w:rPr>
                <w:b/>
              </w:rPr>
              <w:t>1905 31 91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0F" w14:textId="77777777" w:rsidR="00382C8C" w:rsidRDefault="00956FCB">
            <w:pPr>
              <w:pStyle w:val="NormalinTable"/>
              <w:tabs>
                <w:tab w:val="left" w:pos="1250"/>
              </w:tabs>
            </w:pPr>
            <w:r>
              <w:t>CAD - 0.00% + (AC MAX 24.20% + SD) 100%</w:t>
            </w:r>
          </w:p>
        </w:tc>
      </w:tr>
      <w:tr w:rsidR="00382C8C" w14:paraId="163C6F13" w14:textId="77777777" w:rsidTr="00382C8C">
        <w:trPr>
          <w:cantSplit/>
        </w:trPr>
        <w:tc>
          <w:tcPr>
            <w:tcW w:w="0" w:type="auto"/>
            <w:tcBorders>
              <w:top w:val="single" w:sz="4" w:space="0" w:color="A6A6A6" w:themeColor="background1" w:themeShade="A6"/>
              <w:right w:val="single" w:sz="4" w:space="0" w:color="000000" w:themeColor="text1"/>
            </w:tcBorders>
          </w:tcPr>
          <w:p w14:paraId="163C6F11" w14:textId="77777777" w:rsidR="00382C8C" w:rsidRDefault="00956FCB">
            <w:pPr>
              <w:pStyle w:val="NormalinTable"/>
            </w:pPr>
            <w:r>
              <w:rPr>
                <w:b/>
              </w:rPr>
              <w:t>1905 31 99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12" w14:textId="77777777" w:rsidR="00382C8C" w:rsidRDefault="00956FCB">
            <w:pPr>
              <w:pStyle w:val="NormalinTable"/>
              <w:tabs>
                <w:tab w:val="left" w:pos="1250"/>
              </w:tabs>
            </w:pPr>
            <w:r>
              <w:t>CAD - 0.00% + (AC MAX 24.20% + SD) 100%</w:t>
            </w:r>
          </w:p>
        </w:tc>
      </w:tr>
      <w:tr w:rsidR="00382C8C" w14:paraId="163C6F16" w14:textId="77777777" w:rsidTr="00382C8C">
        <w:trPr>
          <w:cantSplit/>
        </w:trPr>
        <w:tc>
          <w:tcPr>
            <w:tcW w:w="0" w:type="auto"/>
            <w:tcBorders>
              <w:top w:val="single" w:sz="4" w:space="0" w:color="A6A6A6" w:themeColor="background1" w:themeShade="A6"/>
              <w:right w:val="single" w:sz="4" w:space="0" w:color="000000" w:themeColor="text1"/>
            </w:tcBorders>
          </w:tcPr>
          <w:p w14:paraId="163C6F14" w14:textId="77777777" w:rsidR="00382C8C" w:rsidRDefault="00956FCB">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15" w14:textId="77777777" w:rsidR="00382C8C" w:rsidRDefault="00956FCB">
            <w:pPr>
              <w:pStyle w:val="NormalinTable"/>
              <w:tabs>
                <w:tab w:val="left" w:pos="1250"/>
              </w:tabs>
            </w:pPr>
            <w:r>
              <w:t>CAD - 0.00% + (AC MAX 20.70% + FD) 100%</w:t>
            </w:r>
          </w:p>
        </w:tc>
      </w:tr>
      <w:tr w:rsidR="00382C8C" w14:paraId="163C6F19" w14:textId="77777777" w:rsidTr="00382C8C">
        <w:trPr>
          <w:cantSplit/>
        </w:trPr>
        <w:tc>
          <w:tcPr>
            <w:tcW w:w="0" w:type="auto"/>
            <w:tcBorders>
              <w:top w:val="single" w:sz="4" w:space="0" w:color="A6A6A6" w:themeColor="background1" w:themeShade="A6"/>
              <w:right w:val="single" w:sz="4" w:space="0" w:color="000000" w:themeColor="text1"/>
            </w:tcBorders>
          </w:tcPr>
          <w:p w14:paraId="163C6F17" w14:textId="77777777" w:rsidR="00382C8C" w:rsidRDefault="00956FCB">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18" w14:textId="77777777" w:rsidR="00382C8C" w:rsidRDefault="00956FCB">
            <w:pPr>
              <w:pStyle w:val="NormalinTable"/>
              <w:tabs>
                <w:tab w:val="left" w:pos="1250"/>
              </w:tabs>
            </w:pPr>
            <w:r>
              <w:t>CAD - 0.00% + (AC MAX 24.20% + SD) 100%</w:t>
            </w:r>
          </w:p>
        </w:tc>
      </w:tr>
      <w:tr w:rsidR="00382C8C" w14:paraId="163C6F1C" w14:textId="77777777" w:rsidTr="00382C8C">
        <w:trPr>
          <w:cantSplit/>
        </w:trPr>
        <w:tc>
          <w:tcPr>
            <w:tcW w:w="0" w:type="auto"/>
            <w:tcBorders>
              <w:top w:val="single" w:sz="4" w:space="0" w:color="A6A6A6" w:themeColor="background1" w:themeShade="A6"/>
              <w:right w:val="single" w:sz="4" w:space="0" w:color="000000" w:themeColor="text1"/>
            </w:tcBorders>
          </w:tcPr>
          <w:p w14:paraId="163C6F1A" w14:textId="77777777" w:rsidR="00382C8C" w:rsidRDefault="00956FCB">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1B" w14:textId="77777777" w:rsidR="00382C8C" w:rsidRDefault="00956FCB">
            <w:pPr>
              <w:pStyle w:val="NormalinTable"/>
              <w:tabs>
                <w:tab w:val="left" w:pos="1250"/>
              </w:tabs>
            </w:pPr>
            <w:r>
              <w:t>CAD - 0.00% + (AC MAX 24.20% + SD) 100%</w:t>
            </w:r>
          </w:p>
        </w:tc>
      </w:tr>
      <w:tr w:rsidR="00382C8C" w14:paraId="163C6F1F" w14:textId="77777777" w:rsidTr="00382C8C">
        <w:trPr>
          <w:cantSplit/>
        </w:trPr>
        <w:tc>
          <w:tcPr>
            <w:tcW w:w="0" w:type="auto"/>
            <w:tcBorders>
              <w:top w:val="single" w:sz="4" w:space="0" w:color="A6A6A6" w:themeColor="background1" w:themeShade="A6"/>
              <w:right w:val="single" w:sz="4" w:space="0" w:color="000000" w:themeColor="text1"/>
            </w:tcBorders>
          </w:tcPr>
          <w:p w14:paraId="163C6F1D" w14:textId="77777777" w:rsidR="00382C8C" w:rsidRDefault="00956FCB">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1E" w14:textId="77777777" w:rsidR="00382C8C" w:rsidRDefault="00956FCB">
            <w:pPr>
              <w:pStyle w:val="NormalinTable"/>
              <w:tabs>
                <w:tab w:val="left" w:pos="1250"/>
              </w:tabs>
            </w:pPr>
            <w:r>
              <w:t>CAD - 0.00% + (AC MAX 20.70% + FD) 100%</w:t>
            </w:r>
          </w:p>
        </w:tc>
      </w:tr>
      <w:tr w:rsidR="00382C8C" w14:paraId="163C6F22" w14:textId="77777777" w:rsidTr="00382C8C">
        <w:trPr>
          <w:cantSplit/>
        </w:trPr>
        <w:tc>
          <w:tcPr>
            <w:tcW w:w="0" w:type="auto"/>
            <w:tcBorders>
              <w:top w:val="single" w:sz="4" w:space="0" w:color="A6A6A6" w:themeColor="background1" w:themeShade="A6"/>
              <w:right w:val="single" w:sz="4" w:space="0" w:color="000000" w:themeColor="text1"/>
            </w:tcBorders>
          </w:tcPr>
          <w:p w14:paraId="163C6F20" w14:textId="77777777" w:rsidR="00382C8C" w:rsidRDefault="00956FCB">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21" w14:textId="77777777" w:rsidR="00382C8C" w:rsidRDefault="00956FCB">
            <w:pPr>
              <w:pStyle w:val="NormalinTable"/>
              <w:tabs>
                <w:tab w:val="left" w:pos="1250"/>
              </w:tabs>
            </w:pPr>
            <w:r>
              <w:t>CAD - 0.00% + (AC MAX 24.20% + SD) 100%</w:t>
            </w:r>
          </w:p>
        </w:tc>
      </w:tr>
      <w:tr w:rsidR="00382C8C" w14:paraId="163C6F25" w14:textId="77777777" w:rsidTr="00382C8C">
        <w:trPr>
          <w:cantSplit/>
        </w:trPr>
        <w:tc>
          <w:tcPr>
            <w:tcW w:w="0" w:type="auto"/>
            <w:tcBorders>
              <w:top w:val="single" w:sz="4" w:space="0" w:color="A6A6A6" w:themeColor="background1" w:themeShade="A6"/>
              <w:right w:val="single" w:sz="4" w:space="0" w:color="000000" w:themeColor="text1"/>
            </w:tcBorders>
          </w:tcPr>
          <w:p w14:paraId="163C6F23" w14:textId="77777777" w:rsidR="00382C8C" w:rsidRDefault="00956FCB">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24" w14:textId="77777777" w:rsidR="00382C8C" w:rsidRDefault="00956FCB">
            <w:pPr>
              <w:pStyle w:val="NormalinTable"/>
              <w:tabs>
                <w:tab w:val="left" w:pos="1250"/>
              </w:tabs>
            </w:pPr>
            <w:r>
              <w:t>CAD - 0.00% + (AC) 100%</w:t>
            </w:r>
          </w:p>
        </w:tc>
      </w:tr>
      <w:tr w:rsidR="00382C8C" w14:paraId="163C6F28" w14:textId="77777777" w:rsidTr="00382C8C">
        <w:trPr>
          <w:cantSplit/>
        </w:trPr>
        <w:tc>
          <w:tcPr>
            <w:tcW w:w="0" w:type="auto"/>
            <w:tcBorders>
              <w:top w:val="single" w:sz="4" w:space="0" w:color="A6A6A6" w:themeColor="background1" w:themeShade="A6"/>
              <w:right w:val="single" w:sz="4" w:space="0" w:color="000000" w:themeColor="text1"/>
            </w:tcBorders>
          </w:tcPr>
          <w:p w14:paraId="163C6F26" w14:textId="77777777" w:rsidR="00382C8C" w:rsidRDefault="00956FCB">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27" w14:textId="77777777" w:rsidR="00382C8C" w:rsidRDefault="00956FCB">
            <w:pPr>
              <w:pStyle w:val="NormalinTable"/>
              <w:tabs>
                <w:tab w:val="left" w:pos="1250"/>
              </w:tabs>
            </w:pPr>
            <w:r>
              <w:t>0.00% + 15.900 € / 100 kg</w:t>
            </w:r>
          </w:p>
        </w:tc>
      </w:tr>
      <w:tr w:rsidR="00382C8C" w14:paraId="163C6F2B" w14:textId="77777777" w:rsidTr="00382C8C">
        <w:trPr>
          <w:cantSplit/>
        </w:trPr>
        <w:tc>
          <w:tcPr>
            <w:tcW w:w="0" w:type="auto"/>
            <w:tcBorders>
              <w:top w:val="single" w:sz="4" w:space="0" w:color="A6A6A6" w:themeColor="background1" w:themeShade="A6"/>
              <w:right w:val="single" w:sz="4" w:space="0" w:color="000000" w:themeColor="text1"/>
            </w:tcBorders>
          </w:tcPr>
          <w:p w14:paraId="163C6F29" w14:textId="77777777" w:rsidR="00382C8C" w:rsidRDefault="00956FCB">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2A" w14:textId="77777777" w:rsidR="00382C8C" w:rsidRDefault="00956FCB">
            <w:pPr>
              <w:pStyle w:val="NormalinTable"/>
              <w:tabs>
                <w:tab w:val="left" w:pos="1250"/>
              </w:tabs>
            </w:pPr>
            <w:r>
              <w:t>0.00% + 60.500 € / 100 kg</w:t>
            </w:r>
          </w:p>
        </w:tc>
      </w:tr>
      <w:tr w:rsidR="00382C8C" w14:paraId="163C6F2E" w14:textId="77777777" w:rsidTr="00382C8C">
        <w:trPr>
          <w:cantSplit/>
        </w:trPr>
        <w:tc>
          <w:tcPr>
            <w:tcW w:w="0" w:type="auto"/>
            <w:tcBorders>
              <w:top w:val="single" w:sz="4" w:space="0" w:color="A6A6A6" w:themeColor="background1" w:themeShade="A6"/>
              <w:right w:val="single" w:sz="4" w:space="0" w:color="000000" w:themeColor="text1"/>
            </w:tcBorders>
          </w:tcPr>
          <w:p w14:paraId="163C6F2C" w14:textId="77777777" w:rsidR="00382C8C" w:rsidRDefault="00956FCB">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2D" w14:textId="77777777" w:rsidR="00382C8C" w:rsidRDefault="00956FCB">
            <w:pPr>
              <w:pStyle w:val="NormalinTable"/>
              <w:tabs>
                <w:tab w:val="left" w:pos="1250"/>
              </w:tabs>
            </w:pPr>
            <w:r>
              <w:t>CAD - 0.00% + (AC) 100%</w:t>
            </w:r>
          </w:p>
        </w:tc>
      </w:tr>
      <w:tr w:rsidR="00382C8C" w14:paraId="163C6F31" w14:textId="77777777" w:rsidTr="00382C8C">
        <w:trPr>
          <w:cantSplit/>
        </w:trPr>
        <w:tc>
          <w:tcPr>
            <w:tcW w:w="0" w:type="auto"/>
            <w:tcBorders>
              <w:top w:val="single" w:sz="4" w:space="0" w:color="A6A6A6" w:themeColor="background1" w:themeShade="A6"/>
              <w:right w:val="single" w:sz="4" w:space="0" w:color="000000" w:themeColor="text1"/>
            </w:tcBorders>
          </w:tcPr>
          <w:p w14:paraId="163C6F2F" w14:textId="77777777" w:rsidR="00382C8C" w:rsidRDefault="00956FCB">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30" w14:textId="77777777" w:rsidR="00382C8C" w:rsidRDefault="00956FCB">
            <w:pPr>
              <w:pStyle w:val="NormalinTable"/>
              <w:tabs>
                <w:tab w:val="left" w:pos="1250"/>
              </w:tabs>
            </w:pPr>
            <w:r>
              <w:t>CAD - 0.00% + (AC MAX 20.70% + FD) 100%</w:t>
            </w:r>
          </w:p>
        </w:tc>
      </w:tr>
      <w:tr w:rsidR="00382C8C" w14:paraId="163C6F34" w14:textId="77777777" w:rsidTr="00382C8C">
        <w:trPr>
          <w:cantSplit/>
        </w:trPr>
        <w:tc>
          <w:tcPr>
            <w:tcW w:w="0" w:type="auto"/>
            <w:tcBorders>
              <w:top w:val="single" w:sz="4" w:space="0" w:color="A6A6A6" w:themeColor="background1" w:themeShade="A6"/>
              <w:right w:val="single" w:sz="4" w:space="0" w:color="000000" w:themeColor="text1"/>
            </w:tcBorders>
          </w:tcPr>
          <w:p w14:paraId="163C6F32" w14:textId="77777777" w:rsidR="00382C8C" w:rsidRDefault="00956FCB">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33" w14:textId="77777777" w:rsidR="00382C8C" w:rsidRDefault="00956FCB">
            <w:pPr>
              <w:pStyle w:val="NormalinTable"/>
              <w:tabs>
                <w:tab w:val="left" w:pos="1250"/>
              </w:tabs>
            </w:pPr>
            <w:r>
              <w:t>CAD - 0.00% + (AC MAX 20.70% + FD) 100%</w:t>
            </w:r>
          </w:p>
        </w:tc>
      </w:tr>
      <w:tr w:rsidR="00382C8C" w14:paraId="163C6F37" w14:textId="77777777" w:rsidTr="00382C8C">
        <w:trPr>
          <w:cantSplit/>
        </w:trPr>
        <w:tc>
          <w:tcPr>
            <w:tcW w:w="0" w:type="auto"/>
            <w:tcBorders>
              <w:top w:val="single" w:sz="4" w:space="0" w:color="A6A6A6" w:themeColor="background1" w:themeShade="A6"/>
              <w:right w:val="single" w:sz="4" w:space="0" w:color="000000" w:themeColor="text1"/>
            </w:tcBorders>
          </w:tcPr>
          <w:p w14:paraId="163C6F35" w14:textId="77777777" w:rsidR="00382C8C" w:rsidRDefault="00956FCB">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36" w14:textId="77777777" w:rsidR="00382C8C" w:rsidRDefault="00956FCB">
            <w:pPr>
              <w:pStyle w:val="NormalinTable"/>
              <w:tabs>
                <w:tab w:val="left" w:pos="1250"/>
              </w:tabs>
            </w:pPr>
            <w:r>
              <w:t>CAD - 0.00% + (AC MAX 24.20% + SD) 100%</w:t>
            </w:r>
          </w:p>
        </w:tc>
      </w:tr>
      <w:tr w:rsidR="00382C8C" w14:paraId="163C6F3A" w14:textId="77777777" w:rsidTr="00382C8C">
        <w:trPr>
          <w:cantSplit/>
        </w:trPr>
        <w:tc>
          <w:tcPr>
            <w:tcW w:w="0" w:type="auto"/>
            <w:tcBorders>
              <w:top w:val="single" w:sz="4" w:space="0" w:color="A6A6A6" w:themeColor="background1" w:themeShade="A6"/>
              <w:right w:val="single" w:sz="4" w:space="0" w:color="000000" w:themeColor="text1"/>
            </w:tcBorders>
          </w:tcPr>
          <w:p w14:paraId="163C6F38" w14:textId="77777777" w:rsidR="00382C8C" w:rsidRDefault="00956FCB">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39" w14:textId="77777777" w:rsidR="00382C8C" w:rsidRDefault="00956FCB">
            <w:pPr>
              <w:pStyle w:val="NormalinTable"/>
              <w:tabs>
                <w:tab w:val="left" w:pos="1250"/>
              </w:tabs>
            </w:pPr>
            <w:r>
              <w:t>CAD - 0.00% + (AC MAX 20.70% + FD) 100%</w:t>
            </w:r>
          </w:p>
        </w:tc>
      </w:tr>
      <w:tr w:rsidR="00382C8C" w14:paraId="163C6F3D" w14:textId="77777777" w:rsidTr="00382C8C">
        <w:trPr>
          <w:cantSplit/>
        </w:trPr>
        <w:tc>
          <w:tcPr>
            <w:tcW w:w="0" w:type="auto"/>
            <w:tcBorders>
              <w:top w:val="single" w:sz="4" w:space="0" w:color="A6A6A6" w:themeColor="background1" w:themeShade="A6"/>
              <w:right w:val="single" w:sz="4" w:space="0" w:color="000000" w:themeColor="text1"/>
            </w:tcBorders>
          </w:tcPr>
          <w:p w14:paraId="163C6F3B" w14:textId="77777777" w:rsidR="00382C8C" w:rsidRDefault="00956FCB">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3C" w14:textId="77777777" w:rsidR="00382C8C" w:rsidRDefault="00956FCB">
            <w:pPr>
              <w:pStyle w:val="NormalinTable"/>
              <w:tabs>
                <w:tab w:val="left" w:pos="1250"/>
              </w:tabs>
            </w:pPr>
            <w:r>
              <w:t>0.00% + 9.400 € / 100 kg / net drained wt</w:t>
            </w:r>
          </w:p>
        </w:tc>
      </w:tr>
      <w:tr w:rsidR="00382C8C" w14:paraId="163C6F40" w14:textId="77777777" w:rsidTr="00382C8C">
        <w:trPr>
          <w:cantSplit/>
        </w:trPr>
        <w:tc>
          <w:tcPr>
            <w:tcW w:w="0" w:type="auto"/>
            <w:tcBorders>
              <w:top w:val="single" w:sz="4" w:space="0" w:color="A6A6A6" w:themeColor="background1" w:themeShade="A6"/>
              <w:right w:val="single" w:sz="4" w:space="0" w:color="000000" w:themeColor="text1"/>
            </w:tcBorders>
          </w:tcPr>
          <w:p w14:paraId="163C6F3E" w14:textId="77777777" w:rsidR="00382C8C" w:rsidRDefault="00956FCB">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3F" w14:textId="77777777" w:rsidR="00382C8C" w:rsidRDefault="00956FCB">
            <w:pPr>
              <w:pStyle w:val="NormalinTable"/>
              <w:tabs>
                <w:tab w:val="left" w:pos="1250"/>
              </w:tabs>
            </w:pPr>
            <w:r>
              <w:t>CAD - 0.00% + (AC) 100%</w:t>
            </w:r>
          </w:p>
        </w:tc>
      </w:tr>
      <w:tr w:rsidR="00382C8C" w14:paraId="163C6F43" w14:textId="77777777" w:rsidTr="00382C8C">
        <w:trPr>
          <w:cantSplit/>
        </w:trPr>
        <w:tc>
          <w:tcPr>
            <w:tcW w:w="0" w:type="auto"/>
            <w:tcBorders>
              <w:top w:val="single" w:sz="4" w:space="0" w:color="A6A6A6" w:themeColor="background1" w:themeShade="A6"/>
              <w:right w:val="single" w:sz="4" w:space="0" w:color="000000" w:themeColor="text1"/>
            </w:tcBorders>
          </w:tcPr>
          <w:p w14:paraId="163C6F41" w14:textId="77777777" w:rsidR="00382C8C" w:rsidRDefault="00956FCB">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42" w14:textId="77777777" w:rsidR="00382C8C" w:rsidRDefault="00956FCB">
            <w:pPr>
              <w:pStyle w:val="NormalinTable"/>
              <w:tabs>
                <w:tab w:val="left" w:pos="1250"/>
              </w:tabs>
            </w:pPr>
            <w:r>
              <w:t>0.00% + 9.400 € / 100 kg / net drained wt</w:t>
            </w:r>
          </w:p>
        </w:tc>
      </w:tr>
      <w:tr w:rsidR="00382C8C" w14:paraId="163C6F46" w14:textId="77777777" w:rsidTr="00382C8C">
        <w:trPr>
          <w:cantSplit/>
        </w:trPr>
        <w:tc>
          <w:tcPr>
            <w:tcW w:w="0" w:type="auto"/>
            <w:tcBorders>
              <w:top w:val="single" w:sz="4" w:space="0" w:color="A6A6A6" w:themeColor="background1" w:themeShade="A6"/>
              <w:right w:val="single" w:sz="4" w:space="0" w:color="000000" w:themeColor="text1"/>
            </w:tcBorders>
          </w:tcPr>
          <w:p w14:paraId="163C6F44" w14:textId="77777777" w:rsidR="00382C8C" w:rsidRDefault="00956FCB">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45" w14:textId="77777777" w:rsidR="00382C8C" w:rsidRDefault="00956FCB">
            <w:pPr>
              <w:pStyle w:val="NormalinTable"/>
              <w:tabs>
                <w:tab w:val="left" w:pos="1250"/>
              </w:tabs>
            </w:pPr>
            <w:r>
              <w:t>CAD - 0.00% + (AC) 100%</w:t>
            </w:r>
          </w:p>
        </w:tc>
      </w:tr>
      <w:tr w:rsidR="00382C8C" w14:paraId="163C6F49" w14:textId="77777777" w:rsidTr="00382C8C">
        <w:trPr>
          <w:cantSplit/>
        </w:trPr>
        <w:tc>
          <w:tcPr>
            <w:tcW w:w="0" w:type="auto"/>
            <w:tcBorders>
              <w:top w:val="single" w:sz="4" w:space="0" w:color="A6A6A6" w:themeColor="background1" w:themeShade="A6"/>
              <w:right w:val="single" w:sz="4" w:space="0" w:color="000000" w:themeColor="text1"/>
            </w:tcBorders>
          </w:tcPr>
          <w:p w14:paraId="163C6F47" w14:textId="77777777" w:rsidR="00382C8C" w:rsidRDefault="00956FCB">
            <w:pPr>
              <w:pStyle w:val="NormalinTable"/>
            </w:pPr>
            <w:r>
              <w:rPr>
                <w:b/>
              </w:rPr>
              <w:t>2005 80 00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48" w14:textId="77777777" w:rsidR="00382C8C" w:rsidRDefault="00956FCB">
            <w:pPr>
              <w:pStyle w:val="NormalinTable"/>
              <w:tabs>
                <w:tab w:val="left" w:pos="1250"/>
              </w:tabs>
            </w:pPr>
            <w:r>
              <w:t>0.00% + 9.400 € / 100 kg / net drained wt</w:t>
            </w:r>
          </w:p>
        </w:tc>
      </w:tr>
      <w:tr w:rsidR="00382C8C" w14:paraId="163C6F4C" w14:textId="77777777" w:rsidTr="00382C8C">
        <w:trPr>
          <w:cantSplit/>
        </w:trPr>
        <w:tc>
          <w:tcPr>
            <w:tcW w:w="0" w:type="auto"/>
            <w:tcBorders>
              <w:top w:val="single" w:sz="4" w:space="0" w:color="A6A6A6" w:themeColor="background1" w:themeShade="A6"/>
              <w:right w:val="single" w:sz="4" w:space="0" w:color="000000" w:themeColor="text1"/>
            </w:tcBorders>
          </w:tcPr>
          <w:p w14:paraId="163C6F4A" w14:textId="77777777" w:rsidR="00382C8C" w:rsidRDefault="00956FCB">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4B" w14:textId="77777777" w:rsidR="00382C8C" w:rsidRDefault="00956FCB">
            <w:pPr>
              <w:pStyle w:val="NormalinTable"/>
              <w:tabs>
                <w:tab w:val="left" w:pos="1250"/>
              </w:tabs>
            </w:pPr>
            <w:r>
              <w:t>0.00% + 9.400 € / 100 kg / net drained wt</w:t>
            </w:r>
          </w:p>
        </w:tc>
      </w:tr>
      <w:tr w:rsidR="00382C8C" w14:paraId="163C6F4F" w14:textId="77777777" w:rsidTr="00382C8C">
        <w:trPr>
          <w:cantSplit/>
        </w:trPr>
        <w:tc>
          <w:tcPr>
            <w:tcW w:w="0" w:type="auto"/>
            <w:tcBorders>
              <w:top w:val="single" w:sz="4" w:space="0" w:color="A6A6A6" w:themeColor="background1" w:themeShade="A6"/>
              <w:right w:val="single" w:sz="4" w:space="0" w:color="000000" w:themeColor="text1"/>
            </w:tcBorders>
          </w:tcPr>
          <w:p w14:paraId="163C6F4D" w14:textId="77777777" w:rsidR="00382C8C" w:rsidRDefault="00956FCB">
            <w:pPr>
              <w:pStyle w:val="NormalinTable"/>
            </w:pPr>
            <w:r>
              <w:rPr>
                <w:b/>
              </w:rPr>
              <w:t>2101 12 98 20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4E" w14:textId="77777777" w:rsidR="00382C8C" w:rsidRDefault="00956FCB">
            <w:pPr>
              <w:pStyle w:val="NormalinTable"/>
              <w:tabs>
                <w:tab w:val="left" w:pos="1250"/>
              </w:tabs>
            </w:pPr>
            <w:r>
              <w:t>CAD - 0.00% + (AC) 100%</w:t>
            </w:r>
          </w:p>
        </w:tc>
      </w:tr>
      <w:tr w:rsidR="00382C8C" w14:paraId="163C6F52" w14:textId="77777777" w:rsidTr="00382C8C">
        <w:trPr>
          <w:cantSplit/>
        </w:trPr>
        <w:tc>
          <w:tcPr>
            <w:tcW w:w="0" w:type="auto"/>
            <w:tcBorders>
              <w:top w:val="single" w:sz="4" w:space="0" w:color="A6A6A6" w:themeColor="background1" w:themeShade="A6"/>
              <w:right w:val="single" w:sz="4" w:space="0" w:color="000000" w:themeColor="text1"/>
            </w:tcBorders>
          </w:tcPr>
          <w:p w14:paraId="163C6F50" w14:textId="77777777" w:rsidR="00382C8C" w:rsidRDefault="00956FCB">
            <w:pPr>
              <w:pStyle w:val="NormalinTable"/>
            </w:pPr>
            <w:r>
              <w:rPr>
                <w:b/>
              </w:rPr>
              <w:t>2101 12 98 92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51" w14:textId="77777777" w:rsidR="00382C8C" w:rsidRDefault="00956FCB">
            <w:pPr>
              <w:pStyle w:val="NormalinTable"/>
              <w:tabs>
                <w:tab w:val="left" w:pos="1250"/>
              </w:tabs>
            </w:pPr>
            <w:r>
              <w:t>CAD - 0.00% + (AC) 100%</w:t>
            </w:r>
          </w:p>
        </w:tc>
      </w:tr>
      <w:tr w:rsidR="00382C8C" w14:paraId="163C6F55" w14:textId="77777777" w:rsidTr="00382C8C">
        <w:trPr>
          <w:cantSplit/>
        </w:trPr>
        <w:tc>
          <w:tcPr>
            <w:tcW w:w="0" w:type="auto"/>
            <w:tcBorders>
              <w:top w:val="single" w:sz="4" w:space="0" w:color="A6A6A6" w:themeColor="background1" w:themeShade="A6"/>
              <w:right w:val="single" w:sz="4" w:space="0" w:color="000000" w:themeColor="text1"/>
            </w:tcBorders>
          </w:tcPr>
          <w:p w14:paraId="163C6F53" w14:textId="77777777" w:rsidR="00382C8C" w:rsidRDefault="00956FCB">
            <w:pPr>
              <w:pStyle w:val="NormalinTable"/>
            </w:pPr>
            <w:r>
              <w:rPr>
                <w:b/>
              </w:rPr>
              <w:t>2101 12 98 94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54" w14:textId="77777777" w:rsidR="00382C8C" w:rsidRDefault="00956FCB">
            <w:pPr>
              <w:pStyle w:val="NormalinTable"/>
              <w:tabs>
                <w:tab w:val="left" w:pos="1250"/>
              </w:tabs>
            </w:pPr>
            <w:r>
              <w:t>CAD - 0.00% + (AC) 100%</w:t>
            </w:r>
          </w:p>
        </w:tc>
      </w:tr>
      <w:tr w:rsidR="00382C8C" w14:paraId="163C6F58" w14:textId="77777777" w:rsidTr="00382C8C">
        <w:trPr>
          <w:cantSplit/>
        </w:trPr>
        <w:tc>
          <w:tcPr>
            <w:tcW w:w="0" w:type="auto"/>
            <w:tcBorders>
              <w:top w:val="single" w:sz="4" w:space="0" w:color="A6A6A6" w:themeColor="background1" w:themeShade="A6"/>
              <w:right w:val="single" w:sz="4" w:space="0" w:color="000000" w:themeColor="text1"/>
            </w:tcBorders>
          </w:tcPr>
          <w:p w14:paraId="163C6F56" w14:textId="77777777" w:rsidR="00382C8C" w:rsidRDefault="00956FCB">
            <w:pPr>
              <w:pStyle w:val="NormalinTable"/>
            </w:pPr>
            <w:r>
              <w:rPr>
                <w:b/>
              </w:rPr>
              <w:t>2101 12 98 99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57" w14:textId="77777777" w:rsidR="00382C8C" w:rsidRDefault="00956FCB">
            <w:pPr>
              <w:pStyle w:val="NormalinTable"/>
              <w:tabs>
                <w:tab w:val="left" w:pos="1250"/>
              </w:tabs>
            </w:pPr>
            <w:r>
              <w:t>CAD - 0.00% + (AC) 100%</w:t>
            </w:r>
          </w:p>
        </w:tc>
      </w:tr>
      <w:tr w:rsidR="00382C8C" w14:paraId="163C6F5B" w14:textId="77777777" w:rsidTr="00382C8C">
        <w:trPr>
          <w:cantSplit/>
        </w:trPr>
        <w:tc>
          <w:tcPr>
            <w:tcW w:w="0" w:type="auto"/>
            <w:tcBorders>
              <w:top w:val="single" w:sz="4" w:space="0" w:color="A6A6A6" w:themeColor="background1" w:themeShade="A6"/>
              <w:right w:val="single" w:sz="4" w:space="0" w:color="000000" w:themeColor="text1"/>
            </w:tcBorders>
          </w:tcPr>
          <w:p w14:paraId="163C6F59" w14:textId="77777777" w:rsidR="00382C8C" w:rsidRDefault="00956FCB">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5A" w14:textId="77777777" w:rsidR="00382C8C" w:rsidRDefault="00956FCB">
            <w:pPr>
              <w:pStyle w:val="NormalinTable"/>
              <w:tabs>
                <w:tab w:val="left" w:pos="1250"/>
              </w:tabs>
            </w:pPr>
            <w:r>
              <w:t>CAD - 0.00% + (AC) 100%</w:t>
            </w:r>
          </w:p>
        </w:tc>
      </w:tr>
      <w:tr w:rsidR="00382C8C" w14:paraId="163C6F5E" w14:textId="77777777" w:rsidTr="00382C8C">
        <w:trPr>
          <w:cantSplit/>
        </w:trPr>
        <w:tc>
          <w:tcPr>
            <w:tcW w:w="0" w:type="auto"/>
            <w:tcBorders>
              <w:top w:val="single" w:sz="4" w:space="0" w:color="A6A6A6" w:themeColor="background1" w:themeShade="A6"/>
              <w:right w:val="single" w:sz="4" w:space="0" w:color="000000" w:themeColor="text1"/>
            </w:tcBorders>
          </w:tcPr>
          <w:p w14:paraId="163C6F5C" w14:textId="77777777" w:rsidR="00382C8C" w:rsidRDefault="00956FCB">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5D" w14:textId="77777777" w:rsidR="00382C8C" w:rsidRDefault="00956FCB">
            <w:pPr>
              <w:pStyle w:val="NormalinTable"/>
              <w:tabs>
                <w:tab w:val="left" w:pos="1250"/>
              </w:tabs>
            </w:pPr>
            <w:r>
              <w:t>0.00% + 12.700 € / 100 kg</w:t>
            </w:r>
          </w:p>
        </w:tc>
      </w:tr>
      <w:tr w:rsidR="00382C8C" w14:paraId="163C6F61" w14:textId="77777777" w:rsidTr="00382C8C">
        <w:trPr>
          <w:cantSplit/>
        </w:trPr>
        <w:tc>
          <w:tcPr>
            <w:tcW w:w="0" w:type="auto"/>
            <w:tcBorders>
              <w:top w:val="single" w:sz="4" w:space="0" w:color="A6A6A6" w:themeColor="background1" w:themeShade="A6"/>
              <w:right w:val="single" w:sz="4" w:space="0" w:color="000000" w:themeColor="text1"/>
            </w:tcBorders>
          </w:tcPr>
          <w:p w14:paraId="163C6F5F" w14:textId="77777777" w:rsidR="00382C8C" w:rsidRDefault="00956FCB">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60" w14:textId="77777777" w:rsidR="00382C8C" w:rsidRDefault="00956FCB">
            <w:pPr>
              <w:pStyle w:val="NormalinTable"/>
              <w:tabs>
                <w:tab w:val="left" w:pos="1250"/>
              </w:tabs>
            </w:pPr>
            <w:r>
              <w:t>0.00% + 22.700 € / 100 kg</w:t>
            </w:r>
          </w:p>
        </w:tc>
      </w:tr>
      <w:tr w:rsidR="00382C8C" w14:paraId="163C6F64" w14:textId="77777777" w:rsidTr="00382C8C">
        <w:trPr>
          <w:cantSplit/>
        </w:trPr>
        <w:tc>
          <w:tcPr>
            <w:tcW w:w="0" w:type="auto"/>
            <w:tcBorders>
              <w:top w:val="single" w:sz="4" w:space="0" w:color="A6A6A6" w:themeColor="background1" w:themeShade="A6"/>
              <w:right w:val="single" w:sz="4" w:space="0" w:color="000000" w:themeColor="text1"/>
            </w:tcBorders>
          </w:tcPr>
          <w:p w14:paraId="163C6F62" w14:textId="77777777" w:rsidR="00382C8C" w:rsidRDefault="00956FCB">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63" w14:textId="77777777" w:rsidR="00382C8C" w:rsidRDefault="00956FCB">
            <w:pPr>
              <w:pStyle w:val="NormalinTable"/>
              <w:tabs>
                <w:tab w:val="left" w:pos="1250"/>
              </w:tabs>
            </w:pPr>
            <w:r>
              <w:t>0.00%</w:t>
            </w:r>
          </w:p>
        </w:tc>
      </w:tr>
      <w:tr w:rsidR="00382C8C" w14:paraId="163C6F67" w14:textId="77777777" w:rsidTr="00382C8C">
        <w:trPr>
          <w:cantSplit/>
        </w:trPr>
        <w:tc>
          <w:tcPr>
            <w:tcW w:w="0" w:type="auto"/>
            <w:tcBorders>
              <w:top w:val="single" w:sz="4" w:space="0" w:color="A6A6A6" w:themeColor="background1" w:themeShade="A6"/>
              <w:right w:val="single" w:sz="4" w:space="0" w:color="000000" w:themeColor="text1"/>
            </w:tcBorders>
          </w:tcPr>
          <w:p w14:paraId="163C6F65" w14:textId="77777777" w:rsidR="00382C8C" w:rsidRDefault="00956FCB">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66" w14:textId="77777777" w:rsidR="00382C8C" w:rsidRDefault="00956FCB">
            <w:pPr>
              <w:pStyle w:val="NormalinTable"/>
              <w:tabs>
                <w:tab w:val="left" w:pos="1250"/>
              </w:tabs>
            </w:pPr>
            <w:r>
              <w:t>0.00%</w:t>
            </w:r>
          </w:p>
        </w:tc>
      </w:tr>
      <w:tr w:rsidR="00382C8C" w14:paraId="163C6F6A" w14:textId="77777777" w:rsidTr="00382C8C">
        <w:trPr>
          <w:cantSplit/>
        </w:trPr>
        <w:tc>
          <w:tcPr>
            <w:tcW w:w="0" w:type="auto"/>
            <w:tcBorders>
              <w:top w:val="single" w:sz="4" w:space="0" w:color="A6A6A6" w:themeColor="background1" w:themeShade="A6"/>
              <w:right w:val="single" w:sz="4" w:space="0" w:color="000000" w:themeColor="text1"/>
            </w:tcBorders>
          </w:tcPr>
          <w:p w14:paraId="163C6F68" w14:textId="77777777" w:rsidR="00382C8C" w:rsidRDefault="00956FCB">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69" w14:textId="77777777" w:rsidR="00382C8C" w:rsidRDefault="00956FCB">
            <w:pPr>
              <w:pStyle w:val="NormalinTable"/>
              <w:tabs>
                <w:tab w:val="left" w:pos="1250"/>
              </w:tabs>
            </w:pPr>
            <w:r>
              <w:t>0.00%</w:t>
            </w:r>
          </w:p>
        </w:tc>
      </w:tr>
      <w:tr w:rsidR="00382C8C" w14:paraId="163C6F6D" w14:textId="77777777" w:rsidTr="00382C8C">
        <w:trPr>
          <w:cantSplit/>
        </w:trPr>
        <w:tc>
          <w:tcPr>
            <w:tcW w:w="0" w:type="auto"/>
            <w:tcBorders>
              <w:top w:val="single" w:sz="4" w:space="0" w:color="A6A6A6" w:themeColor="background1" w:themeShade="A6"/>
              <w:right w:val="single" w:sz="4" w:space="0" w:color="000000" w:themeColor="text1"/>
            </w:tcBorders>
          </w:tcPr>
          <w:p w14:paraId="163C6F6B" w14:textId="77777777" w:rsidR="00382C8C" w:rsidRDefault="00956FCB">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6C" w14:textId="77777777" w:rsidR="00382C8C" w:rsidRDefault="00956FCB">
            <w:pPr>
              <w:pStyle w:val="NormalinTable"/>
              <w:tabs>
                <w:tab w:val="left" w:pos="1250"/>
              </w:tabs>
            </w:pPr>
            <w:r>
              <w:t>0.00%</w:t>
            </w:r>
          </w:p>
        </w:tc>
      </w:tr>
      <w:tr w:rsidR="00382C8C" w14:paraId="163C6F70" w14:textId="77777777" w:rsidTr="00382C8C">
        <w:trPr>
          <w:cantSplit/>
        </w:trPr>
        <w:tc>
          <w:tcPr>
            <w:tcW w:w="0" w:type="auto"/>
            <w:tcBorders>
              <w:top w:val="single" w:sz="4" w:space="0" w:color="A6A6A6" w:themeColor="background1" w:themeShade="A6"/>
              <w:right w:val="single" w:sz="4" w:space="0" w:color="000000" w:themeColor="text1"/>
            </w:tcBorders>
          </w:tcPr>
          <w:p w14:paraId="163C6F6E" w14:textId="77777777" w:rsidR="00382C8C" w:rsidRDefault="00956FCB">
            <w:pPr>
              <w:pStyle w:val="NormalinTable"/>
            </w:pPr>
            <w:r>
              <w:rPr>
                <w:b/>
              </w:rPr>
              <w:t>2103 10 00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6F" w14:textId="77777777" w:rsidR="00382C8C" w:rsidRDefault="00956FCB">
            <w:pPr>
              <w:pStyle w:val="NormalinTable"/>
              <w:tabs>
                <w:tab w:val="left" w:pos="1250"/>
              </w:tabs>
            </w:pPr>
            <w:r>
              <w:t>0.00%</w:t>
            </w:r>
          </w:p>
        </w:tc>
      </w:tr>
      <w:tr w:rsidR="00382C8C" w14:paraId="163C6F73" w14:textId="77777777" w:rsidTr="00382C8C">
        <w:trPr>
          <w:cantSplit/>
        </w:trPr>
        <w:tc>
          <w:tcPr>
            <w:tcW w:w="0" w:type="auto"/>
            <w:tcBorders>
              <w:top w:val="single" w:sz="4" w:space="0" w:color="A6A6A6" w:themeColor="background1" w:themeShade="A6"/>
              <w:right w:val="single" w:sz="4" w:space="0" w:color="000000" w:themeColor="text1"/>
            </w:tcBorders>
          </w:tcPr>
          <w:p w14:paraId="163C6F71" w14:textId="77777777" w:rsidR="00382C8C" w:rsidRDefault="00956FCB">
            <w:pPr>
              <w:pStyle w:val="NormalinTable"/>
            </w:pPr>
            <w:r>
              <w:rPr>
                <w:b/>
              </w:rPr>
              <w:t>2103 20 00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72" w14:textId="77777777" w:rsidR="00382C8C" w:rsidRDefault="00956FCB">
            <w:pPr>
              <w:pStyle w:val="NormalinTable"/>
              <w:tabs>
                <w:tab w:val="left" w:pos="1250"/>
              </w:tabs>
            </w:pPr>
            <w:r>
              <w:t>0.00%</w:t>
            </w:r>
          </w:p>
        </w:tc>
      </w:tr>
      <w:tr w:rsidR="00382C8C" w14:paraId="163C6F76" w14:textId="77777777" w:rsidTr="00382C8C">
        <w:trPr>
          <w:cantSplit/>
        </w:trPr>
        <w:tc>
          <w:tcPr>
            <w:tcW w:w="0" w:type="auto"/>
            <w:tcBorders>
              <w:top w:val="single" w:sz="4" w:space="0" w:color="A6A6A6" w:themeColor="background1" w:themeShade="A6"/>
              <w:right w:val="single" w:sz="4" w:space="0" w:color="000000" w:themeColor="text1"/>
            </w:tcBorders>
          </w:tcPr>
          <w:p w14:paraId="163C6F74" w14:textId="77777777" w:rsidR="00382C8C" w:rsidRDefault="00956FCB">
            <w:pPr>
              <w:pStyle w:val="NormalinTable"/>
            </w:pPr>
            <w:r>
              <w:rPr>
                <w:b/>
              </w:rPr>
              <w:t>2103 90 00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75" w14:textId="77777777" w:rsidR="00382C8C" w:rsidRDefault="00956FCB">
            <w:pPr>
              <w:pStyle w:val="NormalinTable"/>
              <w:tabs>
                <w:tab w:val="left" w:pos="1250"/>
              </w:tabs>
            </w:pPr>
            <w:r>
              <w:t>0.00%</w:t>
            </w:r>
          </w:p>
        </w:tc>
      </w:tr>
      <w:tr w:rsidR="00382C8C" w14:paraId="163C6F79" w14:textId="77777777" w:rsidTr="00382C8C">
        <w:trPr>
          <w:cantSplit/>
        </w:trPr>
        <w:tc>
          <w:tcPr>
            <w:tcW w:w="0" w:type="auto"/>
            <w:tcBorders>
              <w:top w:val="single" w:sz="4" w:space="0" w:color="A6A6A6" w:themeColor="background1" w:themeShade="A6"/>
              <w:right w:val="single" w:sz="4" w:space="0" w:color="000000" w:themeColor="text1"/>
            </w:tcBorders>
          </w:tcPr>
          <w:p w14:paraId="163C6F77" w14:textId="77777777" w:rsidR="00382C8C" w:rsidRDefault="00956FCB">
            <w:pPr>
              <w:pStyle w:val="NormalinTable"/>
            </w:pPr>
            <w:r>
              <w:rPr>
                <w:b/>
              </w:rPr>
              <w:t>2104 10 00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78" w14:textId="77777777" w:rsidR="00382C8C" w:rsidRDefault="00956FCB">
            <w:pPr>
              <w:pStyle w:val="NormalinTable"/>
              <w:tabs>
                <w:tab w:val="left" w:pos="1250"/>
              </w:tabs>
            </w:pPr>
            <w:r>
              <w:t>0.00%</w:t>
            </w:r>
          </w:p>
        </w:tc>
      </w:tr>
      <w:tr w:rsidR="00382C8C" w14:paraId="163C6F7C" w14:textId="77777777" w:rsidTr="00382C8C">
        <w:trPr>
          <w:cantSplit/>
        </w:trPr>
        <w:tc>
          <w:tcPr>
            <w:tcW w:w="0" w:type="auto"/>
            <w:tcBorders>
              <w:top w:val="single" w:sz="4" w:space="0" w:color="A6A6A6" w:themeColor="background1" w:themeShade="A6"/>
              <w:right w:val="single" w:sz="4" w:space="0" w:color="000000" w:themeColor="text1"/>
            </w:tcBorders>
          </w:tcPr>
          <w:p w14:paraId="163C6F7A" w14:textId="77777777" w:rsidR="00382C8C" w:rsidRDefault="00956FCB">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7B" w14:textId="77777777" w:rsidR="00382C8C" w:rsidRDefault="00956FCB">
            <w:pPr>
              <w:pStyle w:val="NormalinTable"/>
              <w:tabs>
                <w:tab w:val="left" w:pos="1250"/>
              </w:tabs>
            </w:pPr>
            <w:r>
              <w:t>0.00% + 20.200 € / 100 kg MAX 19.40% + 9.400 € / 100 kg</w:t>
            </w:r>
          </w:p>
        </w:tc>
      </w:tr>
      <w:tr w:rsidR="00382C8C" w14:paraId="163C6F7F" w14:textId="77777777" w:rsidTr="00382C8C">
        <w:trPr>
          <w:cantSplit/>
        </w:trPr>
        <w:tc>
          <w:tcPr>
            <w:tcW w:w="0" w:type="auto"/>
            <w:tcBorders>
              <w:top w:val="single" w:sz="4" w:space="0" w:color="A6A6A6" w:themeColor="background1" w:themeShade="A6"/>
              <w:right w:val="single" w:sz="4" w:space="0" w:color="000000" w:themeColor="text1"/>
            </w:tcBorders>
          </w:tcPr>
          <w:p w14:paraId="163C6F7D" w14:textId="77777777" w:rsidR="00382C8C" w:rsidRDefault="00956FCB">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7E" w14:textId="77777777" w:rsidR="00382C8C" w:rsidRDefault="00956FCB">
            <w:pPr>
              <w:pStyle w:val="NormalinTable"/>
              <w:tabs>
                <w:tab w:val="left" w:pos="1250"/>
              </w:tabs>
            </w:pPr>
            <w:r>
              <w:t>0.00% + 38.500 € / 100 kg MAX 18.10% + 7.000 € / 100 kg</w:t>
            </w:r>
          </w:p>
        </w:tc>
      </w:tr>
      <w:tr w:rsidR="00382C8C" w14:paraId="163C6F82" w14:textId="77777777" w:rsidTr="00382C8C">
        <w:trPr>
          <w:cantSplit/>
        </w:trPr>
        <w:tc>
          <w:tcPr>
            <w:tcW w:w="0" w:type="auto"/>
            <w:tcBorders>
              <w:top w:val="single" w:sz="4" w:space="0" w:color="A6A6A6" w:themeColor="background1" w:themeShade="A6"/>
              <w:right w:val="single" w:sz="4" w:space="0" w:color="000000" w:themeColor="text1"/>
            </w:tcBorders>
          </w:tcPr>
          <w:p w14:paraId="163C6F80" w14:textId="77777777" w:rsidR="00382C8C" w:rsidRDefault="00956FCB">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81" w14:textId="77777777" w:rsidR="00382C8C" w:rsidRDefault="00956FCB">
            <w:pPr>
              <w:pStyle w:val="NormalinTable"/>
              <w:tabs>
                <w:tab w:val="left" w:pos="1250"/>
              </w:tabs>
            </w:pPr>
            <w:r>
              <w:t>0.00% + 54.000 € / 100 kg MAX 17.80% + 6.900 € / 100 kg</w:t>
            </w:r>
          </w:p>
        </w:tc>
      </w:tr>
      <w:tr w:rsidR="00382C8C" w14:paraId="163C6F85" w14:textId="77777777" w:rsidTr="00382C8C">
        <w:trPr>
          <w:cantSplit/>
        </w:trPr>
        <w:tc>
          <w:tcPr>
            <w:tcW w:w="0" w:type="auto"/>
            <w:tcBorders>
              <w:top w:val="single" w:sz="4" w:space="0" w:color="A6A6A6" w:themeColor="background1" w:themeShade="A6"/>
              <w:right w:val="single" w:sz="4" w:space="0" w:color="000000" w:themeColor="text1"/>
            </w:tcBorders>
          </w:tcPr>
          <w:p w14:paraId="163C6F83" w14:textId="77777777" w:rsidR="00382C8C" w:rsidRDefault="00956FCB">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84" w14:textId="77777777" w:rsidR="00382C8C" w:rsidRDefault="00956FCB">
            <w:pPr>
              <w:pStyle w:val="NormalinTable"/>
              <w:tabs>
                <w:tab w:val="left" w:pos="1250"/>
              </w:tabs>
            </w:pPr>
            <w:r>
              <w:t>CAD - 0.00% + (AC) 100%</w:t>
            </w:r>
          </w:p>
        </w:tc>
      </w:tr>
      <w:tr w:rsidR="00382C8C" w14:paraId="163C6F88" w14:textId="77777777" w:rsidTr="00382C8C">
        <w:trPr>
          <w:cantSplit/>
        </w:trPr>
        <w:tc>
          <w:tcPr>
            <w:tcW w:w="0" w:type="auto"/>
            <w:tcBorders>
              <w:top w:val="single" w:sz="4" w:space="0" w:color="A6A6A6" w:themeColor="background1" w:themeShade="A6"/>
              <w:right w:val="single" w:sz="4" w:space="0" w:color="000000" w:themeColor="text1"/>
            </w:tcBorders>
          </w:tcPr>
          <w:p w14:paraId="163C6F86" w14:textId="77777777" w:rsidR="00382C8C" w:rsidRDefault="00956FCB">
            <w:pPr>
              <w:pStyle w:val="NormalinTable"/>
            </w:pPr>
            <w:r>
              <w:rPr>
                <w:b/>
              </w:rPr>
              <w:t>2106 90 92 40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87" w14:textId="77777777" w:rsidR="00382C8C" w:rsidRDefault="00956FCB">
            <w:pPr>
              <w:pStyle w:val="NormalinTable"/>
              <w:tabs>
                <w:tab w:val="left" w:pos="1250"/>
              </w:tabs>
            </w:pPr>
            <w:r>
              <w:t>0.00%</w:t>
            </w:r>
          </w:p>
        </w:tc>
      </w:tr>
      <w:tr w:rsidR="00382C8C" w14:paraId="163C6F8B" w14:textId="77777777" w:rsidTr="00382C8C">
        <w:trPr>
          <w:cantSplit/>
        </w:trPr>
        <w:tc>
          <w:tcPr>
            <w:tcW w:w="0" w:type="auto"/>
            <w:tcBorders>
              <w:top w:val="single" w:sz="4" w:space="0" w:color="A6A6A6" w:themeColor="background1" w:themeShade="A6"/>
              <w:right w:val="single" w:sz="4" w:space="0" w:color="000000" w:themeColor="text1"/>
            </w:tcBorders>
          </w:tcPr>
          <w:p w14:paraId="163C6F89" w14:textId="77777777" w:rsidR="00382C8C" w:rsidRDefault="00956FCB">
            <w:pPr>
              <w:pStyle w:val="NormalinTable"/>
            </w:pPr>
            <w:r>
              <w:rPr>
                <w:b/>
              </w:rPr>
              <w:t>2106 90 92 45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8A" w14:textId="77777777" w:rsidR="00382C8C" w:rsidRDefault="00956FCB">
            <w:pPr>
              <w:pStyle w:val="NormalinTable"/>
              <w:tabs>
                <w:tab w:val="left" w:pos="1250"/>
              </w:tabs>
            </w:pPr>
            <w:r>
              <w:t>0.00%</w:t>
            </w:r>
          </w:p>
        </w:tc>
      </w:tr>
      <w:tr w:rsidR="00382C8C" w14:paraId="163C6F8E" w14:textId="77777777" w:rsidTr="00382C8C">
        <w:trPr>
          <w:cantSplit/>
        </w:trPr>
        <w:tc>
          <w:tcPr>
            <w:tcW w:w="0" w:type="auto"/>
            <w:tcBorders>
              <w:top w:val="single" w:sz="4" w:space="0" w:color="A6A6A6" w:themeColor="background1" w:themeShade="A6"/>
              <w:right w:val="single" w:sz="4" w:space="0" w:color="000000" w:themeColor="text1"/>
            </w:tcBorders>
          </w:tcPr>
          <w:p w14:paraId="163C6F8C" w14:textId="77777777" w:rsidR="00382C8C" w:rsidRDefault="00956FCB">
            <w:pPr>
              <w:pStyle w:val="NormalinTable"/>
            </w:pPr>
            <w:r>
              <w:rPr>
                <w:b/>
              </w:rPr>
              <w:t>2106 90 92 50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8D" w14:textId="77777777" w:rsidR="00382C8C" w:rsidRDefault="00956FCB">
            <w:pPr>
              <w:pStyle w:val="NormalinTable"/>
              <w:tabs>
                <w:tab w:val="left" w:pos="1250"/>
              </w:tabs>
            </w:pPr>
            <w:r>
              <w:t>0.00%</w:t>
            </w:r>
          </w:p>
        </w:tc>
      </w:tr>
      <w:tr w:rsidR="00382C8C" w14:paraId="163C6F91" w14:textId="77777777" w:rsidTr="00382C8C">
        <w:trPr>
          <w:cantSplit/>
        </w:trPr>
        <w:tc>
          <w:tcPr>
            <w:tcW w:w="0" w:type="auto"/>
            <w:tcBorders>
              <w:top w:val="single" w:sz="4" w:space="0" w:color="A6A6A6" w:themeColor="background1" w:themeShade="A6"/>
              <w:right w:val="single" w:sz="4" w:space="0" w:color="000000" w:themeColor="text1"/>
            </w:tcBorders>
          </w:tcPr>
          <w:p w14:paraId="163C6F8F" w14:textId="77777777" w:rsidR="00382C8C" w:rsidRDefault="00956FCB">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90" w14:textId="77777777" w:rsidR="00382C8C" w:rsidRDefault="00956FCB">
            <w:pPr>
              <w:pStyle w:val="NormalinTable"/>
              <w:tabs>
                <w:tab w:val="left" w:pos="1250"/>
              </w:tabs>
            </w:pPr>
            <w:r>
              <w:t>CAD - 0.00% + (AC) 100%</w:t>
            </w:r>
          </w:p>
        </w:tc>
      </w:tr>
      <w:tr w:rsidR="00382C8C" w14:paraId="163C6F94" w14:textId="77777777" w:rsidTr="00382C8C">
        <w:trPr>
          <w:cantSplit/>
        </w:trPr>
        <w:tc>
          <w:tcPr>
            <w:tcW w:w="0" w:type="auto"/>
            <w:tcBorders>
              <w:top w:val="single" w:sz="4" w:space="0" w:color="A6A6A6" w:themeColor="background1" w:themeShade="A6"/>
              <w:right w:val="single" w:sz="4" w:space="0" w:color="000000" w:themeColor="text1"/>
            </w:tcBorders>
          </w:tcPr>
          <w:p w14:paraId="163C6F92" w14:textId="77777777" w:rsidR="00382C8C" w:rsidRDefault="00956FCB">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93" w14:textId="77777777" w:rsidR="00382C8C" w:rsidRDefault="00956FCB">
            <w:pPr>
              <w:pStyle w:val="NormalinTable"/>
              <w:tabs>
                <w:tab w:val="left" w:pos="1250"/>
              </w:tabs>
            </w:pPr>
            <w:r>
              <w:t>0.00%</w:t>
            </w:r>
          </w:p>
        </w:tc>
      </w:tr>
      <w:tr w:rsidR="00382C8C" w14:paraId="163C6F97" w14:textId="77777777" w:rsidTr="00382C8C">
        <w:trPr>
          <w:cantSplit/>
        </w:trPr>
        <w:tc>
          <w:tcPr>
            <w:tcW w:w="0" w:type="auto"/>
            <w:tcBorders>
              <w:top w:val="single" w:sz="4" w:space="0" w:color="A6A6A6" w:themeColor="background1" w:themeShade="A6"/>
              <w:right w:val="single" w:sz="4" w:space="0" w:color="000000" w:themeColor="text1"/>
            </w:tcBorders>
          </w:tcPr>
          <w:p w14:paraId="163C6F95" w14:textId="77777777" w:rsidR="00382C8C" w:rsidRDefault="00956FCB">
            <w:pPr>
              <w:pStyle w:val="NormalinTable"/>
            </w:pPr>
            <w:r>
              <w:rPr>
                <w:b/>
              </w:rPr>
              <w:t>2202 99 11 11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96" w14:textId="77777777" w:rsidR="00382C8C" w:rsidRDefault="00956FCB">
            <w:pPr>
              <w:pStyle w:val="NormalinTable"/>
              <w:tabs>
                <w:tab w:val="left" w:pos="1250"/>
              </w:tabs>
            </w:pPr>
            <w:r>
              <w:t>0.00%</w:t>
            </w:r>
          </w:p>
        </w:tc>
      </w:tr>
      <w:tr w:rsidR="00382C8C" w14:paraId="163C6F9A" w14:textId="77777777" w:rsidTr="00382C8C">
        <w:trPr>
          <w:cantSplit/>
        </w:trPr>
        <w:tc>
          <w:tcPr>
            <w:tcW w:w="0" w:type="auto"/>
            <w:tcBorders>
              <w:top w:val="single" w:sz="4" w:space="0" w:color="A6A6A6" w:themeColor="background1" w:themeShade="A6"/>
              <w:right w:val="single" w:sz="4" w:space="0" w:color="000000" w:themeColor="text1"/>
            </w:tcBorders>
          </w:tcPr>
          <w:p w14:paraId="163C6F98" w14:textId="77777777" w:rsidR="00382C8C" w:rsidRDefault="00956FCB">
            <w:pPr>
              <w:pStyle w:val="NormalinTable"/>
            </w:pPr>
            <w:r>
              <w:rPr>
                <w:b/>
              </w:rPr>
              <w:t>2202 99 11 19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99" w14:textId="77777777" w:rsidR="00382C8C" w:rsidRDefault="00956FCB">
            <w:pPr>
              <w:pStyle w:val="NormalinTable"/>
              <w:tabs>
                <w:tab w:val="left" w:pos="1250"/>
              </w:tabs>
            </w:pPr>
            <w:r>
              <w:t>0.00%</w:t>
            </w:r>
          </w:p>
        </w:tc>
      </w:tr>
      <w:tr w:rsidR="00382C8C" w14:paraId="163C6F9D" w14:textId="77777777" w:rsidTr="00382C8C">
        <w:trPr>
          <w:cantSplit/>
        </w:trPr>
        <w:tc>
          <w:tcPr>
            <w:tcW w:w="0" w:type="auto"/>
            <w:tcBorders>
              <w:top w:val="single" w:sz="4" w:space="0" w:color="A6A6A6" w:themeColor="background1" w:themeShade="A6"/>
              <w:right w:val="single" w:sz="4" w:space="0" w:color="000000" w:themeColor="text1"/>
            </w:tcBorders>
          </w:tcPr>
          <w:p w14:paraId="163C6F9B" w14:textId="77777777" w:rsidR="00382C8C" w:rsidRDefault="00956FCB">
            <w:pPr>
              <w:pStyle w:val="NormalinTable"/>
            </w:pPr>
            <w:r>
              <w:rPr>
                <w:b/>
              </w:rPr>
              <w:t>2202 99 15 11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9C" w14:textId="77777777" w:rsidR="00382C8C" w:rsidRDefault="00956FCB">
            <w:pPr>
              <w:pStyle w:val="NormalinTable"/>
              <w:tabs>
                <w:tab w:val="left" w:pos="1250"/>
              </w:tabs>
            </w:pPr>
            <w:r>
              <w:t>0.00%</w:t>
            </w:r>
          </w:p>
        </w:tc>
      </w:tr>
      <w:tr w:rsidR="00382C8C" w14:paraId="163C6FA0" w14:textId="77777777" w:rsidTr="00382C8C">
        <w:trPr>
          <w:cantSplit/>
        </w:trPr>
        <w:tc>
          <w:tcPr>
            <w:tcW w:w="0" w:type="auto"/>
            <w:tcBorders>
              <w:top w:val="single" w:sz="4" w:space="0" w:color="A6A6A6" w:themeColor="background1" w:themeShade="A6"/>
              <w:right w:val="single" w:sz="4" w:space="0" w:color="000000" w:themeColor="text1"/>
            </w:tcBorders>
          </w:tcPr>
          <w:p w14:paraId="163C6F9E" w14:textId="77777777" w:rsidR="00382C8C" w:rsidRDefault="00956FCB">
            <w:pPr>
              <w:pStyle w:val="NormalinTable"/>
            </w:pPr>
            <w:r>
              <w:rPr>
                <w:b/>
              </w:rPr>
              <w:t>2202 99 15 19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9F" w14:textId="77777777" w:rsidR="00382C8C" w:rsidRDefault="00956FCB">
            <w:pPr>
              <w:pStyle w:val="NormalinTable"/>
              <w:tabs>
                <w:tab w:val="left" w:pos="1250"/>
              </w:tabs>
            </w:pPr>
            <w:r>
              <w:t>0.00%</w:t>
            </w:r>
          </w:p>
        </w:tc>
      </w:tr>
      <w:tr w:rsidR="00382C8C" w14:paraId="163C6FA3" w14:textId="77777777" w:rsidTr="00382C8C">
        <w:trPr>
          <w:cantSplit/>
        </w:trPr>
        <w:tc>
          <w:tcPr>
            <w:tcW w:w="0" w:type="auto"/>
            <w:tcBorders>
              <w:top w:val="single" w:sz="4" w:space="0" w:color="A6A6A6" w:themeColor="background1" w:themeShade="A6"/>
              <w:right w:val="single" w:sz="4" w:space="0" w:color="000000" w:themeColor="text1"/>
            </w:tcBorders>
          </w:tcPr>
          <w:p w14:paraId="163C6FA1" w14:textId="77777777" w:rsidR="00382C8C" w:rsidRDefault="00956FCB">
            <w:pPr>
              <w:pStyle w:val="NormalinTable"/>
            </w:pPr>
            <w:r>
              <w:rPr>
                <w:b/>
              </w:rPr>
              <w:t>2202 99 19 11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A2" w14:textId="77777777" w:rsidR="00382C8C" w:rsidRDefault="00956FCB">
            <w:pPr>
              <w:pStyle w:val="NormalinTable"/>
              <w:tabs>
                <w:tab w:val="left" w:pos="1250"/>
              </w:tabs>
            </w:pPr>
            <w:r>
              <w:t>0.00%</w:t>
            </w:r>
          </w:p>
        </w:tc>
      </w:tr>
      <w:tr w:rsidR="00382C8C" w14:paraId="163C6FA6" w14:textId="77777777" w:rsidTr="00382C8C">
        <w:trPr>
          <w:cantSplit/>
        </w:trPr>
        <w:tc>
          <w:tcPr>
            <w:tcW w:w="0" w:type="auto"/>
            <w:tcBorders>
              <w:top w:val="single" w:sz="4" w:space="0" w:color="A6A6A6" w:themeColor="background1" w:themeShade="A6"/>
              <w:right w:val="single" w:sz="4" w:space="0" w:color="000000" w:themeColor="text1"/>
            </w:tcBorders>
          </w:tcPr>
          <w:p w14:paraId="163C6FA4" w14:textId="77777777" w:rsidR="00382C8C" w:rsidRDefault="00956FCB">
            <w:pPr>
              <w:pStyle w:val="NormalinTable"/>
            </w:pPr>
            <w:r>
              <w:rPr>
                <w:b/>
              </w:rPr>
              <w:t>2202 99 19 19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A5" w14:textId="77777777" w:rsidR="00382C8C" w:rsidRDefault="00956FCB">
            <w:pPr>
              <w:pStyle w:val="NormalinTable"/>
              <w:tabs>
                <w:tab w:val="left" w:pos="1250"/>
              </w:tabs>
            </w:pPr>
            <w:r>
              <w:t>0.00%</w:t>
            </w:r>
          </w:p>
        </w:tc>
      </w:tr>
      <w:tr w:rsidR="00382C8C" w14:paraId="163C6FA9" w14:textId="77777777" w:rsidTr="00382C8C">
        <w:trPr>
          <w:cantSplit/>
        </w:trPr>
        <w:tc>
          <w:tcPr>
            <w:tcW w:w="0" w:type="auto"/>
            <w:tcBorders>
              <w:top w:val="single" w:sz="4" w:space="0" w:color="A6A6A6" w:themeColor="background1" w:themeShade="A6"/>
              <w:right w:val="single" w:sz="4" w:space="0" w:color="000000" w:themeColor="text1"/>
            </w:tcBorders>
          </w:tcPr>
          <w:p w14:paraId="163C6FA7" w14:textId="77777777" w:rsidR="00382C8C" w:rsidRDefault="00956FCB">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A8" w14:textId="77777777" w:rsidR="00382C8C" w:rsidRDefault="00956FCB">
            <w:pPr>
              <w:pStyle w:val="NormalinTable"/>
              <w:tabs>
                <w:tab w:val="left" w:pos="1250"/>
              </w:tabs>
            </w:pPr>
            <w:r>
              <w:t>0.00% + 13.700 € / 100 kg</w:t>
            </w:r>
          </w:p>
        </w:tc>
      </w:tr>
      <w:tr w:rsidR="00382C8C" w14:paraId="163C6FAC" w14:textId="77777777" w:rsidTr="00382C8C">
        <w:trPr>
          <w:cantSplit/>
        </w:trPr>
        <w:tc>
          <w:tcPr>
            <w:tcW w:w="0" w:type="auto"/>
            <w:tcBorders>
              <w:top w:val="single" w:sz="4" w:space="0" w:color="A6A6A6" w:themeColor="background1" w:themeShade="A6"/>
              <w:right w:val="single" w:sz="4" w:space="0" w:color="000000" w:themeColor="text1"/>
            </w:tcBorders>
          </w:tcPr>
          <w:p w14:paraId="163C6FAA" w14:textId="77777777" w:rsidR="00382C8C" w:rsidRDefault="00956FCB">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AB" w14:textId="77777777" w:rsidR="00382C8C" w:rsidRDefault="00956FCB">
            <w:pPr>
              <w:pStyle w:val="NormalinTable"/>
              <w:tabs>
                <w:tab w:val="left" w:pos="1250"/>
              </w:tabs>
            </w:pPr>
            <w:r>
              <w:t>0.00% + 12.100 € / 100 kg</w:t>
            </w:r>
          </w:p>
        </w:tc>
      </w:tr>
      <w:tr w:rsidR="00382C8C" w14:paraId="163C6FAF" w14:textId="77777777" w:rsidTr="00382C8C">
        <w:trPr>
          <w:cantSplit/>
        </w:trPr>
        <w:tc>
          <w:tcPr>
            <w:tcW w:w="0" w:type="auto"/>
            <w:tcBorders>
              <w:top w:val="single" w:sz="4" w:space="0" w:color="A6A6A6" w:themeColor="background1" w:themeShade="A6"/>
              <w:right w:val="single" w:sz="4" w:space="0" w:color="000000" w:themeColor="text1"/>
            </w:tcBorders>
          </w:tcPr>
          <w:p w14:paraId="163C6FAD" w14:textId="77777777" w:rsidR="00382C8C" w:rsidRDefault="00956FCB">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AE" w14:textId="77777777" w:rsidR="00382C8C" w:rsidRDefault="00956FCB">
            <w:pPr>
              <w:pStyle w:val="NormalinTable"/>
              <w:tabs>
                <w:tab w:val="left" w:pos="1250"/>
              </w:tabs>
            </w:pPr>
            <w:r>
              <w:t>0.00% + 21.200 € / 100 kg</w:t>
            </w:r>
          </w:p>
        </w:tc>
      </w:tr>
      <w:tr w:rsidR="00382C8C" w14:paraId="163C6FB2" w14:textId="77777777" w:rsidTr="00382C8C">
        <w:trPr>
          <w:cantSplit/>
        </w:trPr>
        <w:tc>
          <w:tcPr>
            <w:tcW w:w="0" w:type="auto"/>
            <w:tcBorders>
              <w:top w:val="single" w:sz="4" w:space="0" w:color="A6A6A6" w:themeColor="background1" w:themeShade="A6"/>
              <w:right w:val="single" w:sz="4" w:space="0" w:color="000000" w:themeColor="text1"/>
            </w:tcBorders>
          </w:tcPr>
          <w:p w14:paraId="163C6FB0" w14:textId="77777777" w:rsidR="00382C8C" w:rsidRDefault="00956FCB">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B1" w14:textId="77777777" w:rsidR="00382C8C" w:rsidRDefault="00956FCB">
            <w:pPr>
              <w:pStyle w:val="NormalinTable"/>
              <w:tabs>
                <w:tab w:val="left" w:pos="1250"/>
              </w:tabs>
            </w:pPr>
            <w:r>
              <w:t>0.00%</w:t>
            </w:r>
          </w:p>
        </w:tc>
      </w:tr>
      <w:tr w:rsidR="00382C8C" w14:paraId="163C6FB5" w14:textId="77777777" w:rsidTr="00382C8C">
        <w:trPr>
          <w:cantSplit/>
        </w:trPr>
        <w:tc>
          <w:tcPr>
            <w:tcW w:w="0" w:type="auto"/>
            <w:tcBorders>
              <w:top w:val="single" w:sz="4" w:space="0" w:color="A6A6A6" w:themeColor="background1" w:themeShade="A6"/>
              <w:right w:val="single" w:sz="4" w:space="0" w:color="000000" w:themeColor="text1"/>
            </w:tcBorders>
          </w:tcPr>
          <w:p w14:paraId="163C6FB3" w14:textId="77777777" w:rsidR="00382C8C" w:rsidRDefault="00956FCB">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B4" w14:textId="77777777" w:rsidR="00382C8C" w:rsidRDefault="00956FCB">
            <w:pPr>
              <w:pStyle w:val="NormalinTable"/>
              <w:tabs>
                <w:tab w:val="left" w:pos="1250"/>
              </w:tabs>
            </w:pPr>
            <w:r>
              <w:t>0.00%</w:t>
            </w:r>
          </w:p>
        </w:tc>
      </w:tr>
      <w:tr w:rsidR="00382C8C" w14:paraId="163C6FB8" w14:textId="77777777" w:rsidTr="00382C8C">
        <w:trPr>
          <w:cantSplit/>
        </w:trPr>
        <w:tc>
          <w:tcPr>
            <w:tcW w:w="0" w:type="auto"/>
            <w:tcBorders>
              <w:top w:val="single" w:sz="4" w:space="0" w:color="A6A6A6" w:themeColor="background1" w:themeShade="A6"/>
              <w:right w:val="single" w:sz="4" w:space="0" w:color="000000" w:themeColor="text1"/>
            </w:tcBorders>
          </w:tcPr>
          <w:p w14:paraId="163C6FB6" w14:textId="77777777" w:rsidR="00382C8C" w:rsidRDefault="00956FCB">
            <w:pPr>
              <w:pStyle w:val="NormalinTable"/>
            </w:pPr>
            <w:r>
              <w:rPr>
                <w:b/>
              </w:rPr>
              <w:t>2707 00 00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B7" w14:textId="77777777" w:rsidR="00382C8C" w:rsidRDefault="00956FCB">
            <w:pPr>
              <w:pStyle w:val="NormalinTable"/>
              <w:tabs>
                <w:tab w:val="left" w:pos="1250"/>
              </w:tabs>
            </w:pPr>
            <w:r>
              <w:t>0.00%</w:t>
            </w:r>
          </w:p>
        </w:tc>
      </w:tr>
      <w:tr w:rsidR="00382C8C" w14:paraId="163C6FBB" w14:textId="77777777" w:rsidTr="00382C8C">
        <w:trPr>
          <w:cantSplit/>
        </w:trPr>
        <w:tc>
          <w:tcPr>
            <w:tcW w:w="0" w:type="auto"/>
            <w:tcBorders>
              <w:top w:val="single" w:sz="4" w:space="0" w:color="A6A6A6" w:themeColor="background1" w:themeShade="A6"/>
              <w:right w:val="single" w:sz="4" w:space="0" w:color="000000" w:themeColor="text1"/>
            </w:tcBorders>
          </w:tcPr>
          <w:p w14:paraId="163C6FB9" w14:textId="77777777" w:rsidR="00382C8C" w:rsidRDefault="00956FCB">
            <w:pPr>
              <w:pStyle w:val="NormalinTable"/>
            </w:pPr>
            <w:r>
              <w:rPr>
                <w:b/>
              </w:rPr>
              <w:t>2710 00 00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BA" w14:textId="77777777" w:rsidR="00382C8C" w:rsidRDefault="00956FCB">
            <w:pPr>
              <w:pStyle w:val="NormalinTable"/>
              <w:tabs>
                <w:tab w:val="left" w:pos="1250"/>
              </w:tabs>
            </w:pPr>
            <w:r>
              <w:t>0.00%</w:t>
            </w:r>
          </w:p>
        </w:tc>
      </w:tr>
      <w:tr w:rsidR="00382C8C" w14:paraId="163C6FBE" w14:textId="77777777" w:rsidTr="00382C8C">
        <w:trPr>
          <w:cantSplit/>
        </w:trPr>
        <w:tc>
          <w:tcPr>
            <w:tcW w:w="0" w:type="auto"/>
            <w:tcBorders>
              <w:top w:val="single" w:sz="4" w:space="0" w:color="A6A6A6" w:themeColor="background1" w:themeShade="A6"/>
              <w:right w:val="single" w:sz="4" w:space="0" w:color="000000" w:themeColor="text1"/>
            </w:tcBorders>
          </w:tcPr>
          <w:p w14:paraId="163C6FBC" w14:textId="77777777" w:rsidR="00382C8C" w:rsidRDefault="00956FCB">
            <w:pPr>
              <w:pStyle w:val="NormalinTable"/>
            </w:pPr>
            <w:r>
              <w:rPr>
                <w:b/>
              </w:rPr>
              <w:t>2711 00 00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BD" w14:textId="77777777" w:rsidR="00382C8C" w:rsidRDefault="00956FCB">
            <w:pPr>
              <w:pStyle w:val="NormalinTable"/>
              <w:tabs>
                <w:tab w:val="left" w:pos="1250"/>
              </w:tabs>
            </w:pPr>
            <w:r>
              <w:t>0.00%</w:t>
            </w:r>
          </w:p>
        </w:tc>
      </w:tr>
      <w:tr w:rsidR="00382C8C" w14:paraId="163C6FC1" w14:textId="77777777" w:rsidTr="00382C8C">
        <w:trPr>
          <w:cantSplit/>
        </w:trPr>
        <w:tc>
          <w:tcPr>
            <w:tcW w:w="0" w:type="auto"/>
            <w:tcBorders>
              <w:top w:val="single" w:sz="4" w:space="0" w:color="A6A6A6" w:themeColor="background1" w:themeShade="A6"/>
              <w:right w:val="single" w:sz="4" w:space="0" w:color="000000" w:themeColor="text1"/>
            </w:tcBorders>
          </w:tcPr>
          <w:p w14:paraId="163C6FBF" w14:textId="77777777" w:rsidR="00382C8C" w:rsidRDefault="00956FCB">
            <w:pPr>
              <w:pStyle w:val="NormalinTable"/>
            </w:pPr>
            <w:r>
              <w:rPr>
                <w:b/>
              </w:rPr>
              <w:t>2712 00 00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C0" w14:textId="77777777" w:rsidR="00382C8C" w:rsidRDefault="00956FCB">
            <w:pPr>
              <w:pStyle w:val="NormalinTable"/>
              <w:tabs>
                <w:tab w:val="left" w:pos="1250"/>
              </w:tabs>
            </w:pPr>
            <w:r>
              <w:t>0.00%</w:t>
            </w:r>
          </w:p>
        </w:tc>
      </w:tr>
      <w:tr w:rsidR="00382C8C" w14:paraId="163C6FC4" w14:textId="77777777" w:rsidTr="00382C8C">
        <w:trPr>
          <w:cantSplit/>
        </w:trPr>
        <w:tc>
          <w:tcPr>
            <w:tcW w:w="0" w:type="auto"/>
            <w:tcBorders>
              <w:top w:val="single" w:sz="4" w:space="0" w:color="A6A6A6" w:themeColor="background1" w:themeShade="A6"/>
              <w:right w:val="single" w:sz="4" w:space="0" w:color="000000" w:themeColor="text1"/>
            </w:tcBorders>
          </w:tcPr>
          <w:p w14:paraId="163C6FC2" w14:textId="77777777" w:rsidR="00382C8C" w:rsidRDefault="00956FCB">
            <w:pPr>
              <w:pStyle w:val="NormalinTable"/>
            </w:pPr>
            <w:r>
              <w:rPr>
                <w:b/>
              </w:rPr>
              <w:t>2713 00 00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C3" w14:textId="77777777" w:rsidR="00382C8C" w:rsidRDefault="00956FCB">
            <w:pPr>
              <w:pStyle w:val="NormalinTable"/>
              <w:tabs>
                <w:tab w:val="left" w:pos="1250"/>
              </w:tabs>
            </w:pPr>
            <w:r>
              <w:t>0.00%</w:t>
            </w:r>
          </w:p>
        </w:tc>
      </w:tr>
      <w:tr w:rsidR="00382C8C" w14:paraId="163C6FC7" w14:textId="77777777" w:rsidTr="00382C8C">
        <w:trPr>
          <w:cantSplit/>
        </w:trPr>
        <w:tc>
          <w:tcPr>
            <w:tcW w:w="0" w:type="auto"/>
            <w:tcBorders>
              <w:top w:val="single" w:sz="4" w:space="0" w:color="A6A6A6" w:themeColor="background1" w:themeShade="A6"/>
              <w:right w:val="single" w:sz="4" w:space="0" w:color="000000" w:themeColor="text1"/>
            </w:tcBorders>
          </w:tcPr>
          <w:p w14:paraId="163C6FC5" w14:textId="77777777" w:rsidR="00382C8C" w:rsidRDefault="00956FCB">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C6" w14:textId="77777777" w:rsidR="00382C8C" w:rsidRDefault="00956FCB">
            <w:pPr>
              <w:pStyle w:val="NormalinTable"/>
              <w:tabs>
                <w:tab w:val="left" w:pos="1250"/>
              </w:tabs>
            </w:pPr>
            <w:r>
              <w:t>0.00%</w:t>
            </w:r>
          </w:p>
        </w:tc>
      </w:tr>
      <w:tr w:rsidR="00382C8C" w14:paraId="163C6FCA" w14:textId="77777777" w:rsidTr="00382C8C">
        <w:trPr>
          <w:cantSplit/>
        </w:trPr>
        <w:tc>
          <w:tcPr>
            <w:tcW w:w="0" w:type="auto"/>
            <w:tcBorders>
              <w:top w:val="single" w:sz="4" w:space="0" w:color="A6A6A6" w:themeColor="background1" w:themeShade="A6"/>
              <w:right w:val="single" w:sz="4" w:space="0" w:color="000000" w:themeColor="text1"/>
            </w:tcBorders>
          </w:tcPr>
          <w:p w14:paraId="163C6FC8" w14:textId="77777777" w:rsidR="00382C8C" w:rsidRDefault="00956FCB">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C9" w14:textId="77777777" w:rsidR="00382C8C" w:rsidRDefault="00956FCB">
            <w:pPr>
              <w:pStyle w:val="NormalinTable"/>
              <w:tabs>
                <w:tab w:val="left" w:pos="1250"/>
              </w:tabs>
            </w:pPr>
            <w:r>
              <w:t>0.00%</w:t>
            </w:r>
          </w:p>
        </w:tc>
      </w:tr>
      <w:tr w:rsidR="00382C8C" w14:paraId="163C6FCD" w14:textId="77777777" w:rsidTr="00382C8C">
        <w:trPr>
          <w:cantSplit/>
        </w:trPr>
        <w:tc>
          <w:tcPr>
            <w:tcW w:w="0" w:type="auto"/>
            <w:tcBorders>
              <w:top w:val="single" w:sz="4" w:space="0" w:color="A6A6A6" w:themeColor="background1" w:themeShade="A6"/>
              <w:right w:val="single" w:sz="4" w:space="0" w:color="000000" w:themeColor="text1"/>
            </w:tcBorders>
          </w:tcPr>
          <w:p w14:paraId="163C6FCB" w14:textId="77777777" w:rsidR="00382C8C" w:rsidRDefault="00956FCB">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CC" w14:textId="77777777" w:rsidR="00382C8C" w:rsidRDefault="00956FCB">
            <w:pPr>
              <w:pStyle w:val="NormalinTable"/>
              <w:tabs>
                <w:tab w:val="left" w:pos="1250"/>
              </w:tabs>
            </w:pPr>
            <w:r>
              <w:t>0.00%</w:t>
            </w:r>
          </w:p>
        </w:tc>
      </w:tr>
      <w:tr w:rsidR="00382C8C" w14:paraId="163C6FD0" w14:textId="77777777" w:rsidTr="00382C8C">
        <w:trPr>
          <w:cantSplit/>
        </w:trPr>
        <w:tc>
          <w:tcPr>
            <w:tcW w:w="0" w:type="auto"/>
            <w:tcBorders>
              <w:top w:val="single" w:sz="4" w:space="0" w:color="A6A6A6" w:themeColor="background1" w:themeShade="A6"/>
              <w:right w:val="single" w:sz="4" w:space="0" w:color="000000" w:themeColor="text1"/>
            </w:tcBorders>
          </w:tcPr>
          <w:p w14:paraId="163C6FCE" w14:textId="77777777" w:rsidR="00382C8C" w:rsidRDefault="00956FCB">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CF" w14:textId="77777777" w:rsidR="00382C8C" w:rsidRDefault="00956FCB">
            <w:pPr>
              <w:pStyle w:val="NormalinTable"/>
              <w:tabs>
                <w:tab w:val="left" w:pos="1250"/>
              </w:tabs>
            </w:pPr>
            <w:r>
              <w:t>0.00%</w:t>
            </w:r>
          </w:p>
        </w:tc>
      </w:tr>
      <w:tr w:rsidR="00382C8C" w14:paraId="163C6FD3" w14:textId="77777777" w:rsidTr="00382C8C">
        <w:trPr>
          <w:cantSplit/>
        </w:trPr>
        <w:tc>
          <w:tcPr>
            <w:tcW w:w="0" w:type="auto"/>
            <w:tcBorders>
              <w:top w:val="single" w:sz="4" w:space="0" w:color="A6A6A6" w:themeColor="background1" w:themeShade="A6"/>
              <w:right w:val="single" w:sz="4" w:space="0" w:color="000000" w:themeColor="text1"/>
            </w:tcBorders>
          </w:tcPr>
          <w:p w14:paraId="163C6FD1" w14:textId="77777777" w:rsidR="00382C8C" w:rsidRDefault="00956FCB">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D2" w14:textId="77777777" w:rsidR="00382C8C" w:rsidRDefault="00956FCB">
            <w:pPr>
              <w:pStyle w:val="NormalinTable"/>
              <w:tabs>
                <w:tab w:val="left" w:pos="1250"/>
              </w:tabs>
            </w:pPr>
            <w:r>
              <w:t>0.00%</w:t>
            </w:r>
          </w:p>
        </w:tc>
      </w:tr>
      <w:tr w:rsidR="00382C8C" w14:paraId="163C6FD6" w14:textId="77777777" w:rsidTr="00382C8C">
        <w:trPr>
          <w:cantSplit/>
        </w:trPr>
        <w:tc>
          <w:tcPr>
            <w:tcW w:w="0" w:type="auto"/>
            <w:tcBorders>
              <w:top w:val="single" w:sz="4" w:space="0" w:color="A6A6A6" w:themeColor="background1" w:themeShade="A6"/>
              <w:right w:val="single" w:sz="4" w:space="0" w:color="000000" w:themeColor="text1"/>
            </w:tcBorders>
          </w:tcPr>
          <w:p w14:paraId="163C6FD4" w14:textId="77777777" w:rsidR="00382C8C" w:rsidRDefault="00956FCB">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D5" w14:textId="77777777" w:rsidR="00382C8C" w:rsidRDefault="00956FCB">
            <w:pPr>
              <w:pStyle w:val="NormalinTable"/>
              <w:tabs>
                <w:tab w:val="left" w:pos="1250"/>
              </w:tabs>
            </w:pPr>
            <w:r>
              <w:t>0.00%</w:t>
            </w:r>
          </w:p>
        </w:tc>
      </w:tr>
      <w:tr w:rsidR="00382C8C" w14:paraId="163C6FD9" w14:textId="77777777" w:rsidTr="00382C8C">
        <w:trPr>
          <w:cantSplit/>
        </w:trPr>
        <w:tc>
          <w:tcPr>
            <w:tcW w:w="0" w:type="auto"/>
            <w:tcBorders>
              <w:top w:val="single" w:sz="4" w:space="0" w:color="A6A6A6" w:themeColor="background1" w:themeShade="A6"/>
              <w:right w:val="single" w:sz="4" w:space="0" w:color="000000" w:themeColor="text1"/>
            </w:tcBorders>
          </w:tcPr>
          <w:p w14:paraId="163C6FD7" w14:textId="77777777" w:rsidR="00382C8C" w:rsidRDefault="00956FCB">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D8" w14:textId="77777777" w:rsidR="00382C8C" w:rsidRDefault="00956FCB">
            <w:pPr>
              <w:pStyle w:val="NormalinTable"/>
              <w:tabs>
                <w:tab w:val="left" w:pos="1250"/>
              </w:tabs>
            </w:pPr>
            <w:r>
              <w:t>0.00%</w:t>
            </w:r>
          </w:p>
        </w:tc>
      </w:tr>
      <w:tr w:rsidR="00382C8C" w14:paraId="163C6FDC" w14:textId="77777777" w:rsidTr="00382C8C">
        <w:trPr>
          <w:cantSplit/>
        </w:trPr>
        <w:tc>
          <w:tcPr>
            <w:tcW w:w="0" w:type="auto"/>
            <w:tcBorders>
              <w:top w:val="single" w:sz="4" w:space="0" w:color="A6A6A6" w:themeColor="background1" w:themeShade="A6"/>
              <w:right w:val="single" w:sz="4" w:space="0" w:color="000000" w:themeColor="text1"/>
            </w:tcBorders>
          </w:tcPr>
          <w:p w14:paraId="163C6FDA" w14:textId="77777777" w:rsidR="00382C8C" w:rsidRDefault="00956FCB">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DB" w14:textId="77777777" w:rsidR="00382C8C" w:rsidRDefault="00956FCB">
            <w:pPr>
              <w:pStyle w:val="NormalinTable"/>
              <w:tabs>
                <w:tab w:val="left" w:pos="1250"/>
              </w:tabs>
            </w:pPr>
            <w:r>
              <w:t>0.00%</w:t>
            </w:r>
          </w:p>
        </w:tc>
      </w:tr>
      <w:tr w:rsidR="00382C8C" w14:paraId="163C6FDF" w14:textId="77777777" w:rsidTr="00382C8C">
        <w:trPr>
          <w:cantSplit/>
        </w:trPr>
        <w:tc>
          <w:tcPr>
            <w:tcW w:w="0" w:type="auto"/>
            <w:tcBorders>
              <w:top w:val="single" w:sz="4" w:space="0" w:color="A6A6A6" w:themeColor="background1" w:themeShade="A6"/>
              <w:right w:val="single" w:sz="4" w:space="0" w:color="000000" w:themeColor="text1"/>
            </w:tcBorders>
          </w:tcPr>
          <w:p w14:paraId="163C6FDD" w14:textId="77777777" w:rsidR="00382C8C" w:rsidRDefault="00956FCB">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DE" w14:textId="77777777" w:rsidR="00382C8C" w:rsidRDefault="00956FCB">
            <w:pPr>
              <w:pStyle w:val="NormalinTable"/>
              <w:tabs>
                <w:tab w:val="left" w:pos="1250"/>
              </w:tabs>
            </w:pPr>
            <w:r>
              <w:t>0.00%</w:t>
            </w:r>
          </w:p>
        </w:tc>
      </w:tr>
      <w:tr w:rsidR="00382C8C" w14:paraId="163C6FE2" w14:textId="77777777" w:rsidTr="00382C8C">
        <w:trPr>
          <w:cantSplit/>
        </w:trPr>
        <w:tc>
          <w:tcPr>
            <w:tcW w:w="0" w:type="auto"/>
            <w:tcBorders>
              <w:top w:val="single" w:sz="4" w:space="0" w:color="A6A6A6" w:themeColor="background1" w:themeShade="A6"/>
              <w:right w:val="single" w:sz="4" w:space="0" w:color="000000" w:themeColor="text1"/>
            </w:tcBorders>
          </w:tcPr>
          <w:p w14:paraId="163C6FE0" w14:textId="77777777" w:rsidR="00382C8C" w:rsidRDefault="00956FCB">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E1" w14:textId="77777777" w:rsidR="00382C8C" w:rsidRDefault="00956FCB">
            <w:pPr>
              <w:pStyle w:val="NormalinTable"/>
              <w:tabs>
                <w:tab w:val="left" w:pos="1250"/>
              </w:tabs>
            </w:pPr>
            <w:r>
              <w:t>0.00%</w:t>
            </w:r>
          </w:p>
        </w:tc>
      </w:tr>
      <w:tr w:rsidR="00382C8C" w14:paraId="163C6FE5" w14:textId="77777777" w:rsidTr="00382C8C">
        <w:trPr>
          <w:cantSplit/>
        </w:trPr>
        <w:tc>
          <w:tcPr>
            <w:tcW w:w="0" w:type="auto"/>
            <w:tcBorders>
              <w:top w:val="single" w:sz="4" w:space="0" w:color="A6A6A6" w:themeColor="background1" w:themeShade="A6"/>
              <w:right w:val="single" w:sz="4" w:space="0" w:color="000000" w:themeColor="text1"/>
            </w:tcBorders>
          </w:tcPr>
          <w:p w14:paraId="163C6FE3" w14:textId="77777777" w:rsidR="00382C8C" w:rsidRDefault="00956FCB">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E4" w14:textId="77777777" w:rsidR="00382C8C" w:rsidRDefault="00956FCB">
            <w:pPr>
              <w:pStyle w:val="NormalinTable"/>
              <w:tabs>
                <w:tab w:val="left" w:pos="1250"/>
              </w:tabs>
            </w:pPr>
            <w:r>
              <w:t>0.00%</w:t>
            </w:r>
          </w:p>
        </w:tc>
      </w:tr>
      <w:tr w:rsidR="00382C8C" w14:paraId="163C6FE8" w14:textId="77777777" w:rsidTr="00382C8C">
        <w:trPr>
          <w:cantSplit/>
        </w:trPr>
        <w:tc>
          <w:tcPr>
            <w:tcW w:w="0" w:type="auto"/>
            <w:tcBorders>
              <w:top w:val="single" w:sz="4" w:space="0" w:color="A6A6A6" w:themeColor="background1" w:themeShade="A6"/>
              <w:right w:val="single" w:sz="4" w:space="0" w:color="000000" w:themeColor="text1"/>
            </w:tcBorders>
          </w:tcPr>
          <w:p w14:paraId="163C6FE6" w14:textId="77777777" w:rsidR="00382C8C" w:rsidRDefault="00956FCB">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E7" w14:textId="77777777" w:rsidR="00382C8C" w:rsidRDefault="00956FCB">
            <w:pPr>
              <w:pStyle w:val="NormalinTable"/>
              <w:tabs>
                <w:tab w:val="left" w:pos="1250"/>
              </w:tabs>
            </w:pPr>
            <w:r>
              <w:t>0.00%</w:t>
            </w:r>
          </w:p>
        </w:tc>
      </w:tr>
      <w:tr w:rsidR="00382C8C" w14:paraId="163C6FEB" w14:textId="77777777" w:rsidTr="00382C8C">
        <w:trPr>
          <w:cantSplit/>
        </w:trPr>
        <w:tc>
          <w:tcPr>
            <w:tcW w:w="0" w:type="auto"/>
            <w:tcBorders>
              <w:top w:val="single" w:sz="4" w:space="0" w:color="A6A6A6" w:themeColor="background1" w:themeShade="A6"/>
              <w:right w:val="single" w:sz="4" w:space="0" w:color="000000" w:themeColor="text1"/>
            </w:tcBorders>
          </w:tcPr>
          <w:p w14:paraId="163C6FE9" w14:textId="77777777" w:rsidR="00382C8C" w:rsidRDefault="00956FCB">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EA" w14:textId="77777777" w:rsidR="00382C8C" w:rsidRDefault="00956FCB">
            <w:pPr>
              <w:pStyle w:val="NormalinTable"/>
              <w:tabs>
                <w:tab w:val="left" w:pos="1250"/>
              </w:tabs>
            </w:pPr>
            <w:r>
              <w:t>0.00%</w:t>
            </w:r>
          </w:p>
        </w:tc>
      </w:tr>
      <w:tr w:rsidR="00382C8C" w14:paraId="163C6FEE" w14:textId="77777777" w:rsidTr="00382C8C">
        <w:trPr>
          <w:cantSplit/>
        </w:trPr>
        <w:tc>
          <w:tcPr>
            <w:tcW w:w="0" w:type="auto"/>
            <w:tcBorders>
              <w:top w:val="single" w:sz="4" w:space="0" w:color="A6A6A6" w:themeColor="background1" w:themeShade="A6"/>
              <w:right w:val="single" w:sz="4" w:space="0" w:color="000000" w:themeColor="text1"/>
            </w:tcBorders>
          </w:tcPr>
          <w:p w14:paraId="163C6FEC" w14:textId="77777777" w:rsidR="00382C8C" w:rsidRDefault="00956FCB">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ED" w14:textId="77777777" w:rsidR="00382C8C" w:rsidRDefault="00956FCB">
            <w:pPr>
              <w:pStyle w:val="NormalinTable"/>
              <w:tabs>
                <w:tab w:val="left" w:pos="1250"/>
              </w:tabs>
            </w:pPr>
            <w:r>
              <w:t>0.00%</w:t>
            </w:r>
          </w:p>
        </w:tc>
      </w:tr>
      <w:tr w:rsidR="00382C8C" w14:paraId="163C6FF1" w14:textId="77777777" w:rsidTr="00382C8C">
        <w:trPr>
          <w:cantSplit/>
        </w:trPr>
        <w:tc>
          <w:tcPr>
            <w:tcW w:w="0" w:type="auto"/>
            <w:tcBorders>
              <w:top w:val="single" w:sz="4" w:space="0" w:color="A6A6A6" w:themeColor="background1" w:themeShade="A6"/>
              <w:right w:val="single" w:sz="4" w:space="0" w:color="000000" w:themeColor="text1"/>
            </w:tcBorders>
          </w:tcPr>
          <w:p w14:paraId="163C6FEF" w14:textId="77777777" w:rsidR="00382C8C" w:rsidRDefault="00956FCB">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F0" w14:textId="77777777" w:rsidR="00382C8C" w:rsidRDefault="00956FCB">
            <w:pPr>
              <w:pStyle w:val="NormalinTable"/>
              <w:tabs>
                <w:tab w:val="left" w:pos="1250"/>
              </w:tabs>
            </w:pPr>
            <w:r>
              <w:t>0.00%</w:t>
            </w:r>
          </w:p>
        </w:tc>
      </w:tr>
      <w:tr w:rsidR="00382C8C" w14:paraId="163C6FF4" w14:textId="77777777" w:rsidTr="00382C8C">
        <w:trPr>
          <w:cantSplit/>
        </w:trPr>
        <w:tc>
          <w:tcPr>
            <w:tcW w:w="0" w:type="auto"/>
            <w:tcBorders>
              <w:top w:val="single" w:sz="4" w:space="0" w:color="A6A6A6" w:themeColor="background1" w:themeShade="A6"/>
              <w:right w:val="single" w:sz="4" w:space="0" w:color="000000" w:themeColor="text1"/>
            </w:tcBorders>
          </w:tcPr>
          <w:p w14:paraId="163C6FF2" w14:textId="77777777" w:rsidR="00382C8C" w:rsidRDefault="00956FCB">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F3" w14:textId="77777777" w:rsidR="00382C8C" w:rsidRDefault="00956FCB">
            <w:pPr>
              <w:pStyle w:val="NormalinTable"/>
              <w:tabs>
                <w:tab w:val="left" w:pos="1250"/>
              </w:tabs>
            </w:pPr>
            <w:r>
              <w:t>0.00%</w:t>
            </w:r>
          </w:p>
        </w:tc>
      </w:tr>
      <w:tr w:rsidR="00382C8C" w14:paraId="163C6FF7" w14:textId="77777777" w:rsidTr="00382C8C">
        <w:trPr>
          <w:cantSplit/>
        </w:trPr>
        <w:tc>
          <w:tcPr>
            <w:tcW w:w="0" w:type="auto"/>
            <w:tcBorders>
              <w:top w:val="single" w:sz="4" w:space="0" w:color="A6A6A6" w:themeColor="background1" w:themeShade="A6"/>
              <w:right w:val="single" w:sz="4" w:space="0" w:color="000000" w:themeColor="text1"/>
            </w:tcBorders>
          </w:tcPr>
          <w:p w14:paraId="163C6FF5" w14:textId="77777777" w:rsidR="00382C8C" w:rsidRDefault="00956FCB">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F6" w14:textId="77777777" w:rsidR="00382C8C" w:rsidRDefault="00956FCB">
            <w:pPr>
              <w:pStyle w:val="NormalinTable"/>
              <w:tabs>
                <w:tab w:val="left" w:pos="1250"/>
              </w:tabs>
            </w:pPr>
            <w:r>
              <w:t>0.00%</w:t>
            </w:r>
          </w:p>
        </w:tc>
      </w:tr>
      <w:tr w:rsidR="00382C8C" w14:paraId="163C6FFA" w14:textId="77777777" w:rsidTr="00382C8C">
        <w:trPr>
          <w:cantSplit/>
        </w:trPr>
        <w:tc>
          <w:tcPr>
            <w:tcW w:w="0" w:type="auto"/>
            <w:tcBorders>
              <w:top w:val="single" w:sz="4" w:space="0" w:color="A6A6A6" w:themeColor="background1" w:themeShade="A6"/>
              <w:right w:val="single" w:sz="4" w:space="0" w:color="000000" w:themeColor="text1"/>
            </w:tcBorders>
          </w:tcPr>
          <w:p w14:paraId="163C6FF8" w14:textId="77777777" w:rsidR="00382C8C" w:rsidRDefault="00956FCB">
            <w:pPr>
              <w:pStyle w:val="NormalinTable"/>
            </w:pPr>
            <w:r>
              <w:rPr>
                <w:b/>
              </w:rPr>
              <w:t>2905 43 00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F9" w14:textId="77777777" w:rsidR="00382C8C" w:rsidRDefault="00956FCB">
            <w:pPr>
              <w:pStyle w:val="NormalinTable"/>
              <w:tabs>
                <w:tab w:val="left" w:pos="1250"/>
              </w:tabs>
            </w:pPr>
            <w:r>
              <w:t>0.00% + 125.800 € / 100 kg</w:t>
            </w:r>
          </w:p>
        </w:tc>
      </w:tr>
      <w:tr w:rsidR="00382C8C" w14:paraId="163C6FFD" w14:textId="77777777" w:rsidTr="00382C8C">
        <w:trPr>
          <w:cantSplit/>
        </w:trPr>
        <w:tc>
          <w:tcPr>
            <w:tcW w:w="0" w:type="auto"/>
            <w:tcBorders>
              <w:top w:val="single" w:sz="4" w:space="0" w:color="A6A6A6" w:themeColor="background1" w:themeShade="A6"/>
              <w:right w:val="single" w:sz="4" w:space="0" w:color="000000" w:themeColor="text1"/>
            </w:tcBorders>
          </w:tcPr>
          <w:p w14:paraId="163C6FFB" w14:textId="77777777" w:rsidR="00382C8C" w:rsidRDefault="00956FCB">
            <w:pPr>
              <w:pStyle w:val="NormalinTable"/>
            </w:pPr>
            <w:r>
              <w:rPr>
                <w:b/>
              </w:rPr>
              <w:t>2905 44 11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FC" w14:textId="77777777" w:rsidR="00382C8C" w:rsidRDefault="00956FCB">
            <w:pPr>
              <w:pStyle w:val="NormalinTable"/>
              <w:tabs>
                <w:tab w:val="left" w:pos="1250"/>
              </w:tabs>
            </w:pPr>
            <w:r>
              <w:t>0.00% + 16.100 € / 100 kg</w:t>
            </w:r>
          </w:p>
        </w:tc>
      </w:tr>
      <w:tr w:rsidR="00382C8C" w14:paraId="163C7000" w14:textId="77777777" w:rsidTr="00382C8C">
        <w:trPr>
          <w:cantSplit/>
        </w:trPr>
        <w:tc>
          <w:tcPr>
            <w:tcW w:w="0" w:type="auto"/>
            <w:tcBorders>
              <w:top w:val="single" w:sz="4" w:space="0" w:color="A6A6A6" w:themeColor="background1" w:themeShade="A6"/>
              <w:right w:val="single" w:sz="4" w:space="0" w:color="000000" w:themeColor="text1"/>
            </w:tcBorders>
          </w:tcPr>
          <w:p w14:paraId="163C6FFE" w14:textId="77777777" w:rsidR="00382C8C" w:rsidRDefault="00956FCB">
            <w:pPr>
              <w:pStyle w:val="NormalinTable"/>
            </w:pPr>
            <w:r>
              <w:rPr>
                <w:b/>
              </w:rPr>
              <w:t>2905 44 19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6FFF" w14:textId="77777777" w:rsidR="00382C8C" w:rsidRDefault="00956FCB">
            <w:pPr>
              <w:pStyle w:val="NormalinTable"/>
              <w:tabs>
                <w:tab w:val="left" w:pos="1250"/>
              </w:tabs>
            </w:pPr>
            <w:r>
              <w:t>0.00% + 37.800 € / 100 kg</w:t>
            </w:r>
          </w:p>
        </w:tc>
      </w:tr>
      <w:tr w:rsidR="00382C8C" w14:paraId="163C7003" w14:textId="77777777" w:rsidTr="00382C8C">
        <w:trPr>
          <w:cantSplit/>
        </w:trPr>
        <w:tc>
          <w:tcPr>
            <w:tcW w:w="0" w:type="auto"/>
            <w:tcBorders>
              <w:top w:val="single" w:sz="4" w:space="0" w:color="A6A6A6" w:themeColor="background1" w:themeShade="A6"/>
              <w:right w:val="single" w:sz="4" w:space="0" w:color="000000" w:themeColor="text1"/>
            </w:tcBorders>
          </w:tcPr>
          <w:p w14:paraId="163C7001" w14:textId="77777777" w:rsidR="00382C8C" w:rsidRDefault="00956FCB">
            <w:pPr>
              <w:pStyle w:val="NormalinTable"/>
            </w:pPr>
            <w:r>
              <w:rPr>
                <w:b/>
              </w:rPr>
              <w:t>2905 44 91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02" w14:textId="77777777" w:rsidR="00382C8C" w:rsidRDefault="00956FCB">
            <w:pPr>
              <w:pStyle w:val="NormalinTable"/>
              <w:tabs>
                <w:tab w:val="left" w:pos="1250"/>
              </w:tabs>
            </w:pPr>
            <w:r>
              <w:t>0.00% + 23.000 € / 100 kg</w:t>
            </w:r>
          </w:p>
        </w:tc>
      </w:tr>
      <w:tr w:rsidR="00382C8C" w14:paraId="163C7006" w14:textId="77777777" w:rsidTr="00382C8C">
        <w:trPr>
          <w:cantSplit/>
        </w:trPr>
        <w:tc>
          <w:tcPr>
            <w:tcW w:w="0" w:type="auto"/>
            <w:tcBorders>
              <w:top w:val="single" w:sz="4" w:space="0" w:color="A6A6A6" w:themeColor="background1" w:themeShade="A6"/>
              <w:right w:val="single" w:sz="4" w:space="0" w:color="000000" w:themeColor="text1"/>
            </w:tcBorders>
          </w:tcPr>
          <w:p w14:paraId="163C7004" w14:textId="77777777" w:rsidR="00382C8C" w:rsidRDefault="00956FCB">
            <w:pPr>
              <w:pStyle w:val="NormalinTable"/>
            </w:pPr>
            <w:r>
              <w:rPr>
                <w:b/>
              </w:rPr>
              <w:t>2905 44 99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05" w14:textId="77777777" w:rsidR="00382C8C" w:rsidRDefault="00956FCB">
            <w:pPr>
              <w:pStyle w:val="NormalinTable"/>
              <w:tabs>
                <w:tab w:val="left" w:pos="1250"/>
              </w:tabs>
            </w:pPr>
            <w:r>
              <w:t>0.00% + 53.700 € / 100 kg</w:t>
            </w:r>
          </w:p>
        </w:tc>
      </w:tr>
      <w:tr w:rsidR="00382C8C" w14:paraId="163C7009" w14:textId="77777777" w:rsidTr="00382C8C">
        <w:trPr>
          <w:cantSplit/>
        </w:trPr>
        <w:tc>
          <w:tcPr>
            <w:tcW w:w="0" w:type="auto"/>
            <w:tcBorders>
              <w:top w:val="single" w:sz="4" w:space="0" w:color="A6A6A6" w:themeColor="background1" w:themeShade="A6"/>
              <w:right w:val="single" w:sz="4" w:space="0" w:color="000000" w:themeColor="text1"/>
            </w:tcBorders>
          </w:tcPr>
          <w:p w14:paraId="163C7007" w14:textId="77777777" w:rsidR="00382C8C" w:rsidRDefault="00956FCB">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08" w14:textId="77777777" w:rsidR="00382C8C" w:rsidRDefault="00956FCB">
            <w:pPr>
              <w:pStyle w:val="NormalinTable"/>
              <w:tabs>
                <w:tab w:val="left" w:pos="1250"/>
              </w:tabs>
            </w:pPr>
            <w:r>
              <w:t>0.00%</w:t>
            </w:r>
          </w:p>
        </w:tc>
      </w:tr>
      <w:tr w:rsidR="00382C8C" w14:paraId="163C700C" w14:textId="77777777" w:rsidTr="00382C8C">
        <w:trPr>
          <w:cantSplit/>
        </w:trPr>
        <w:tc>
          <w:tcPr>
            <w:tcW w:w="0" w:type="auto"/>
            <w:tcBorders>
              <w:top w:val="single" w:sz="4" w:space="0" w:color="A6A6A6" w:themeColor="background1" w:themeShade="A6"/>
              <w:right w:val="single" w:sz="4" w:space="0" w:color="000000" w:themeColor="text1"/>
            </w:tcBorders>
          </w:tcPr>
          <w:p w14:paraId="163C700A" w14:textId="77777777" w:rsidR="00382C8C" w:rsidRDefault="00956FCB">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0B" w14:textId="77777777" w:rsidR="00382C8C" w:rsidRDefault="00956FCB">
            <w:pPr>
              <w:pStyle w:val="NormalinTable"/>
              <w:tabs>
                <w:tab w:val="left" w:pos="1250"/>
              </w:tabs>
            </w:pPr>
            <w:r>
              <w:t>0.00%</w:t>
            </w:r>
          </w:p>
        </w:tc>
      </w:tr>
      <w:tr w:rsidR="00382C8C" w14:paraId="163C700F" w14:textId="77777777" w:rsidTr="00382C8C">
        <w:trPr>
          <w:cantSplit/>
        </w:trPr>
        <w:tc>
          <w:tcPr>
            <w:tcW w:w="0" w:type="auto"/>
            <w:tcBorders>
              <w:top w:val="single" w:sz="4" w:space="0" w:color="A6A6A6" w:themeColor="background1" w:themeShade="A6"/>
              <w:right w:val="single" w:sz="4" w:space="0" w:color="000000" w:themeColor="text1"/>
            </w:tcBorders>
          </w:tcPr>
          <w:p w14:paraId="163C700D" w14:textId="77777777" w:rsidR="00382C8C" w:rsidRDefault="00956FCB">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0E" w14:textId="77777777" w:rsidR="00382C8C" w:rsidRDefault="00956FCB">
            <w:pPr>
              <w:pStyle w:val="NormalinTable"/>
              <w:tabs>
                <w:tab w:val="left" w:pos="1250"/>
              </w:tabs>
            </w:pPr>
            <w:r>
              <w:t>0.00%</w:t>
            </w:r>
          </w:p>
        </w:tc>
      </w:tr>
      <w:tr w:rsidR="00382C8C" w14:paraId="163C7012" w14:textId="77777777" w:rsidTr="00382C8C">
        <w:trPr>
          <w:cantSplit/>
        </w:trPr>
        <w:tc>
          <w:tcPr>
            <w:tcW w:w="0" w:type="auto"/>
            <w:tcBorders>
              <w:top w:val="single" w:sz="4" w:space="0" w:color="A6A6A6" w:themeColor="background1" w:themeShade="A6"/>
              <w:right w:val="single" w:sz="4" w:space="0" w:color="000000" w:themeColor="text1"/>
            </w:tcBorders>
          </w:tcPr>
          <w:p w14:paraId="163C7010" w14:textId="77777777" w:rsidR="00382C8C" w:rsidRDefault="00956FCB">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11" w14:textId="77777777" w:rsidR="00382C8C" w:rsidRDefault="00956FCB">
            <w:pPr>
              <w:pStyle w:val="NormalinTable"/>
              <w:tabs>
                <w:tab w:val="left" w:pos="1250"/>
              </w:tabs>
            </w:pPr>
            <w:r>
              <w:t>0.00%</w:t>
            </w:r>
          </w:p>
        </w:tc>
      </w:tr>
      <w:tr w:rsidR="00382C8C" w14:paraId="163C7015" w14:textId="77777777" w:rsidTr="00382C8C">
        <w:trPr>
          <w:cantSplit/>
        </w:trPr>
        <w:tc>
          <w:tcPr>
            <w:tcW w:w="0" w:type="auto"/>
            <w:tcBorders>
              <w:top w:val="single" w:sz="4" w:space="0" w:color="A6A6A6" w:themeColor="background1" w:themeShade="A6"/>
              <w:right w:val="single" w:sz="4" w:space="0" w:color="000000" w:themeColor="text1"/>
            </w:tcBorders>
          </w:tcPr>
          <w:p w14:paraId="163C7013" w14:textId="77777777" w:rsidR="00382C8C" w:rsidRDefault="00956FCB">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14" w14:textId="77777777" w:rsidR="00382C8C" w:rsidRDefault="00956FCB">
            <w:pPr>
              <w:pStyle w:val="NormalinTable"/>
              <w:tabs>
                <w:tab w:val="left" w:pos="1250"/>
              </w:tabs>
            </w:pPr>
            <w:r>
              <w:t>0.00%</w:t>
            </w:r>
          </w:p>
        </w:tc>
      </w:tr>
      <w:tr w:rsidR="00382C8C" w14:paraId="163C7018" w14:textId="77777777" w:rsidTr="00382C8C">
        <w:trPr>
          <w:cantSplit/>
        </w:trPr>
        <w:tc>
          <w:tcPr>
            <w:tcW w:w="0" w:type="auto"/>
            <w:tcBorders>
              <w:top w:val="single" w:sz="4" w:space="0" w:color="A6A6A6" w:themeColor="background1" w:themeShade="A6"/>
              <w:right w:val="single" w:sz="4" w:space="0" w:color="000000" w:themeColor="text1"/>
            </w:tcBorders>
          </w:tcPr>
          <w:p w14:paraId="163C7016" w14:textId="77777777" w:rsidR="00382C8C" w:rsidRDefault="00956FCB">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17" w14:textId="77777777" w:rsidR="00382C8C" w:rsidRDefault="00956FCB">
            <w:pPr>
              <w:pStyle w:val="NormalinTable"/>
              <w:tabs>
                <w:tab w:val="left" w:pos="1250"/>
              </w:tabs>
            </w:pPr>
            <w:r>
              <w:t>0.00%</w:t>
            </w:r>
          </w:p>
        </w:tc>
      </w:tr>
      <w:tr w:rsidR="00382C8C" w14:paraId="163C701B" w14:textId="77777777" w:rsidTr="00382C8C">
        <w:trPr>
          <w:cantSplit/>
        </w:trPr>
        <w:tc>
          <w:tcPr>
            <w:tcW w:w="0" w:type="auto"/>
            <w:tcBorders>
              <w:top w:val="single" w:sz="4" w:space="0" w:color="A6A6A6" w:themeColor="background1" w:themeShade="A6"/>
              <w:right w:val="single" w:sz="4" w:space="0" w:color="000000" w:themeColor="text1"/>
            </w:tcBorders>
          </w:tcPr>
          <w:p w14:paraId="163C7019" w14:textId="77777777" w:rsidR="00382C8C" w:rsidRDefault="00956FCB">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1A" w14:textId="77777777" w:rsidR="00382C8C" w:rsidRDefault="00956FCB">
            <w:pPr>
              <w:pStyle w:val="NormalinTable"/>
              <w:tabs>
                <w:tab w:val="left" w:pos="1250"/>
              </w:tabs>
            </w:pPr>
            <w:r>
              <w:t>0.00%</w:t>
            </w:r>
          </w:p>
        </w:tc>
      </w:tr>
      <w:tr w:rsidR="00382C8C" w14:paraId="163C701E" w14:textId="77777777" w:rsidTr="00382C8C">
        <w:trPr>
          <w:cantSplit/>
        </w:trPr>
        <w:tc>
          <w:tcPr>
            <w:tcW w:w="0" w:type="auto"/>
            <w:tcBorders>
              <w:top w:val="single" w:sz="4" w:space="0" w:color="A6A6A6" w:themeColor="background1" w:themeShade="A6"/>
              <w:right w:val="single" w:sz="4" w:space="0" w:color="000000" w:themeColor="text1"/>
            </w:tcBorders>
          </w:tcPr>
          <w:p w14:paraId="163C701C" w14:textId="77777777" w:rsidR="00382C8C" w:rsidRDefault="00956FCB">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1D" w14:textId="77777777" w:rsidR="00382C8C" w:rsidRDefault="00956FCB">
            <w:pPr>
              <w:pStyle w:val="NormalinTable"/>
              <w:tabs>
                <w:tab w:val="left" w:pos="1250"/>
              </w:tabs>
            </w:pPr>
            <w:r>
              <w:t>0.00%</w:t>
            </w:r>
          </w:p>
        </w:tc>
      </w:tr>
      <w:tr w:rsidR="00382C8C" w14:paraId="163C7021" w14:textId="77777777" w:rsidTr="00382C8C">
        <w:trPr>
          <w:cantSplit/>
        </w:trPr>
        <w:tc>
          <w:tcPr>
            <w:tcW w:w="0" w:type="auto"/>
            <w:tcBorders>
              <w:top w:val="single" w:sz="4" w:space="0" w:color="A6A6A6" w:themeColor="background1" w:themeShade="A6"/>
              <w:right w:val="single" w:sz="4" w:space="0" w:color="000000" w:themeColor="text1"/>
            </w:tcBorders>
          </w:tcPr>
          <w:p w14:paraId="163C701F" w14:textId="77777777" w:rsidR="00382C8C" w:rsidRDefault="00956FCB">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20" w14:textId="77777777" w:rsidR="00382C8C" w:rsidRDefault="00956FCB">
            <w:pPr>
              <w:pStyle w:val="NormalinTable"/>
              <w:tabs>
                <w:tab w:val="left" w:pos="1250"/>
              </w:tabs>
            </w:pPr>
            <w:r>
              <w:t>0.00%</w:t>
            </w:r>
          </w:p>
        </w:tc>
      </w:tr>
      <w:tr w:rsidR="00382C8C" w14:paraId="163C7024" w14:textId="77777777" w:rsidTr="00382C8C">
        <w:trPr>
          <w:cantSplit/>
        </w:trPr>
        <w:tc>
          <w:tcPr>
            <w:tcW w:w="0" w:type="auto"/>
            <w:tcBorders>
              <w:top w:val="single" w:sz="4" w:space="0" w:color="A6A6A6" w:themeColor="background1" w:themeShade="A6"/>
              <w:right w:val="single" w:sz="4" w:space="0" w:color="000000" w:themeColor="text1"/>
            </w:tcBorders>
          </w:tcPr>
          <w:p w14:paraId="163C7022" w14:textId="77777777" w:rsidR="00382C8C" w:rsidRDefault="00956FCB">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23" w14:textId="77777777" w:rsidR="00382C8C" w:rsidRDefault="00956FCB">
            <w:pPr>
              <w:pStyle w:val="NormalinTable"/>
              <w:tabs>
                <w:tab w:val="left" w:pos="1250"/>
              </w:tabs>
            </w:pPr>
            <w:r>
              <w:t>0.00%</w:t>
            </w:r>
          </w:p>
        </w:tc>
      </w:tr>
      <w:tr w:rsidR="00382C8C" w14:paraId="163C7027" w14:textId="77777777" w:rsidTr="00382C8C">
        <w:trPr>
          <w:cantSplit/>
        </w:trPr>
        <w:tc>
          <w:tcPr>
            <w:tcW w:w="0" w:type="auto"/>
            <w:tcBorders>
              <w:top w:val="single" w:sz="4" w:space="0" w:color="A6A6A6" w:themeColor="background1" w:themeShade="A6"/>
              <w:right w:val="single" w:sz="4" w:space="0" w:color="000000" w:themeColor="text1"/>
            </w:tcBorders>
          </w:tcPr>
          <w:p w14:paraId="163C7025" w14:textId="77777777" w:rsidR="00382C8C" w:rsidRDefault="00956FCB">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26" w14:textId="77777777" w:rsidR="00382C8C" w:rsidRDefault="00956FCB">
            <w:pPr>
              <w:pStyle w:val="NormalinTable"/>
              <w:tabs>
                <w:tab w:val="left" w:pos="1250"/>
              </w:tabs>
            </w:pPr>
            <w:r>
              <w:t>0.00%</w:t>
            </w:r>
          </w:p>
        </w:tc>
      </w:tr>
      <w:tr w:rsidR="00382C8C" w14:paraId="163C702A" w14:textId="77777777" w:rsidTr="00382C8C">
        <w:trPr>
          <w:cantSplit/>
        </w:trPr>
        <w:tc>
          <w:tcPr>
            <w:tcW w:w="0" w:type="auto"/>
            <w:tcBorders>
              <w:top w:val="single" w:sz="4" w:space="0" w:color="A6A6A6" w:themeColor="background1" w:themeShade="A6"/>
              <w:right w:val="single" w:sz="4" w:space="0" w:color="000000" w:themeColor="text1"/>
            </w:tcBorders>
          </w:tcPr>
          <w:p w14:paraId="163C7028" w14:textId="77777777" w:rsidR="00382C8C" w:rsidRDefault="00956FCB">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29" w14:textId="77777777" w:rsidR="00382C8C" w:rsidRDefault="00956FCB">
            <w:pPr>
              <w:pStyle w:val="NormalinTable"/>
              <w:tabs>
                <w:tab w:val="left" w:pos="1250"/>
              </w:tabs>
            </w:pPr>
            <w:r>
              <w:t>0.00%</w:t>
            </w:r>
          </w:p>
        </w:tc>
      </w:tr>
      <w:tr w:rsidR="00382C8C" w14:paraId="163C702D" w14:textId="77777777" w:rsidTr="00382C8C">
        <w:trPr>
          <w:cantSplit/>
        </w:trPr>
        <w:tc>
          <w:tcPr>
            <w:tcW w:w="0" w:type="auto"/>
            <w:tcBorders>
              <w:top w:val="single" w:sz="4" w:space="0" w:color="A6A6A6" w:themeColor="background1" w:themeShade="A6"/>
              <w:right w:val="single" w:sz="4" w:space="0" w:color="000000" w:themeColor="text1"/>
            </w:tcBorders>
          </w:tcPr>
          <w:p w14:paraId="163C702B" w14:textId="77777777" w:rsidR="00382C8C" w:rsidRDefault="00956FCB">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2C" w14:textId="77777777" w:rsidR="00382C8C" w:rsidRDefault="00956FCB">
            <w:pPr>
              <w:pStyle w:val="NormalinTable"/>
              <w:tabs>
                <w:tab w:val="left" w:pos="1250"/>
              </w:tabs>
            </w:pPr>
            <w:r>
              <w:t>0.00%</w:t>
            </w:r>
          </w:p>
        </w:tc>
      </w:tr>
      <w:tr w:rsidR="00382C8C" w14:paraId="163C7030" w14:textId="77777777" w:rsidTr="00382C8C">
        <w:trPr>
          <w:cantSplit/>
        </w:trPr>
        <w:tc>
          <w:tcPr>
            <w:tcW w:w="0" w:type="auto"/>
            <w:tcBorders>
              <w:top w:val="single" w:sz="4" w:space="0" w:color="A6A6A6" w:themeColor="background1" w:themeShade="A6"/>
              <w:right w:val="single" w:sz="4" w:space="0" w:color="000000" w:themeColor="text1"/>
            </w:tcBorders>
          </w:tcPr>
          <w:p w14:paraId="163C702E" w14:textId="77777777" w:rsidR="00382C8C" w:rsidRDefault="00956FCB">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2F" w14:textId="77777777" w:rsidR="00382C8C" w:rsidRDefault="00956FCB">
            <w:pPr>
              <w:pStyle w:val="NormalinTable"/>
              <w:tabs>
                <w:tab w:val="left" w:pos="1250"/>
              </w:tabs>
            </w:pPr>
            <w:r>
              <w:t>0.00%</w:t>
            </w:r>
          </w:p>
        </w:tc>
      </w:tr>
      <w:tr w:rsidR="00382C8C" w14:paraId="163C7033" w14:textId="77777777" w:rsidTr="00382C8C">
        <w:trPr>
          <w:cantSplit/>
        </w:trPr>
        <w:tc>
          <w:tcPr>
            <w:tcW w:w="0" w:type="auto"/>
            <w:tcBorders>
              <w:top w:val="single" w:sz="4" w:space="0" w:color="A6A6A6" w:themeColor="background1" w:themeShade="A6"/>
              <w:right w:val="single" w:sz="4" w:space="0" w:color="000000" w:themeColor="text1"/>
            </w:tcBorders>
          </w:tcPr>
          <w:p w14:paraId="163C7031" w14:textId="77777777" w:rsidR="00382C8C" w:rsidRDefault="00956FCB">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32" w14:textId="77777777" w:rsidR="00382C8C" w:rsidRDefault="00956FCB">
            <w:pPr>
              <w:pStyle w:val="NormalinTable"/>
              <w:tabs>
                <w:tab w:val="left" w:pos="1250"/>
              </w:tabs>
            </w:pPr>
            <w:r>
              <w:t>0.00%</w:t>
            </w:r>
          </w:p>
        </w:tc>
      </w:tr>
      <w:tr w:rsidR="00382C8C" w14:paraId="163C7036" w14:textId="77777777" w:rsidTr="00382C8C">
        <w:trPr>
          <w:cantSplit/>
        </w:trPr>
        <w:tc>
          <w:tcPr>
            <w:tcW w:w="0" w:type="auto"/>
            <w:tcBorders>
              <w:top w:val="single" w:sz="4" w:space="0" w:color="A6A6A6" w:themeColor="background1" w:themeShade="A6"/>
              <w:right w:val="single" w:sz="4" w:space="0" w:color="000000" w:themeColor="text1"/>
            </w:tcBorders>
          </w:tcPr>
          <w:p w14:paraId="163C7034" w14:textId="77777777" w:rsidR="00382C8C" w:rsidRDefault="00956FCB">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35" w14:textId="77777777" w:rsidR="00382C8C" w:rsidRDefault="00956FCB">
            <w:pPr>
              <w:pStyle w:val="NormalinTable"/>
              <w:tabs>
                <w:tab w:val="left" w:pos="1250"/>
              </w:tabs>
            </w:pPr>
            <w:r>
              <w:t>0.00%</w:t>
            </w:r>
          </w:p>
        </w:tc>
      </w:tr>
      <w:tr w:rsidR="00382C8C" w14:paraId="163C7039" w14:textId="77777777" w:rsidTr="00382C8C">
        <w:trPr>
          <w:cantSplit/>
        </w:trPr>
        <w:tc>
          <w:tcPr>
            <w:tcW w:w="0" w:type="auto"/>
            <w:tcBorders>
              <w:top w:val="single" w:sz="4" w:space="0" w:color="A6A6A6" w:themeColor="background1" w:themeShade="A6"/>
              <w:right w:val="single" w:sz="4" w:space="0" w:color="000000" w:themeColor="text1"/>
            </w:tcBorders>
          </w:tcPr>
          <w:p w14:paraId="163C7037" w14:textId="77777777" w:rsidR="00382C8C" w:rsidRDefault="00956FCB">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38" w14:textId="77777777" w:rsidR="00382C8C" w:rsidRDefault="00956FCB">
            <w:pPr>
              <w:pStyle w:val="NormalinTable"/>
              <w:tabs>
                <w:tab w:val="left" w:pos="1250"/>
              </w:tabs>
            </w:pPr>
            <w:r>
              <w:t>0.00%</w:t>
            </w:r>
          </w:p>
        </w:tc>
      </w:tr>
      <w:tr w:rsidR="00382C8C" w14:paraId="163C703C" w14:textId="77777777" w:rsidTr="00382C8C">
        <w:trPr>
          <w:cantSplit/>
        </w:trPr>
        <w:tc>
          <w:tcPr>
            <w:tcW w:w="0" w:type="auto"/>
            <w:tcBorders>
              <w:top w:val="single" w:sz="4" w:space="0" w:color="A6A6A6" w:themeColor="background1" w:themeShade="A6"/>
              <w:right w:val="single" w:sz="4" w:space="0" w:color="000000" w:themeColor="text1"/>
            </w:tcBorders>
          </w:tcPr>
          <w:p w14:paraId="163C703A" w14:textId="77777777" w:rsidR="00382C8C" w:rsidRDefault="00956FCB">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3B" w14:textId="77777777" w:rsidR="00382C8C" w:rsidRDefault="00956FCB">
            <w:pPr>
              <w:pStyle w:val="NormalinTable"/>
              <w:tabs>
                <w:tab w:val="left" w:pos="1250"/>
              </w:tabs>
            </w:pPr>
            <w:r>
              <w:t>0.00%</w:t>
            </w:r>
          </w:p>
        </w:tc>
      </w:tr>
      <w:tr w:rsidR="00382C8C" w14:paraId="163C703F" w14:textId="77777777" w:rsidTr="00382C8C">
        <w:trPr>
          <w:cantSplit/>
        </w:trPr>
        <w:tc>
          <w:tcPr>
            <w:tcW w:w="0" w:type="auto"/>
            <w:tcBorders>
              <w:top w:val="single" w:sz="4" w:space="0" w:color="A6A6A6" w:themeColor="background1" w:themeShade="A6"/>
              <w:right w:val="single" w:sz="4" w:space="0" w:color="000000" w:themeColor="text1"/>
            </w:tcBorders>
          </w:tcPr>
          <w:p w14:paraId="163C703D" w14:textId="77777777" w:rsidR="00382C8C" w:rsidRDefault="00956FCB">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3E" w14:textId="77777777" w:rsidR="00382C8C" w:rsidRDefault="00956FCB">
            <w:pPr>
              <w:pStyle w:val="NormalinTable"/>
              <w:tabs>
                <w:tab w:val="left" w:pos="1250"/>
              </w:tabs>
            </w:pPr>
            <w:r>
              <w:t>0.00%</w:t>
            </w:r>
          </w:p>
        </w:tc>
      </w:tr>
      <w:tr w:rsidR="00382C8C" w14:paraId="163C7042" w14:textId="77777777" w:rsidTr="00382C8C">
        <w:trPr>
          <w:cantSplit/>
        </w:trPr>
        <w:tc>
          <w:tcPr>
            <w:tcW w:w="0" w:type="auto"/>
            <w:tcBorders>
              <w:top w:val="single" w:sz="4" w:space="0" w:color="A6A6A6" w:themeColor="background1" w:themeShade="A6"/>
              <w:right w:val="single" w:sz="4" w:space="0" w:color="000000" w:themeColor="text1"/>
            </w:tcBorders>
          </w:tcPr>
          <w:p w14:paraId="163C7040" w14:textId="77777777" w:rsidR="00382C8C" w:rsidRDefault="00956FCB">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41" w14:textId="77777777" w:rsidR="00382C8C" w:rsidRDefault="00956FCB">
            <w:pPr>
              <w:pStyle w:val="NormalinTable"/>
              <w:tabs>
                <w:tab w:val="left" w:pos="1250"/>
              </w:tabs>
            </w:pPr>
            <w:r>
              <w:t>0.00%</w:t>
            </w:r>
          </w:p>
        </w:tc>
      </w:tr>
      <w:tr w:rsidR="00382C8C" w14:paraId="163C7045" w14:textId="77777777" w:rsidTr="00382C8C">
        <w:trPr>
          <w:cantSplit/>
        </w:trPr>
        <w:tc>
          <w:tcPr>
            <w:tcW w:w="0" w:type="auto"/>
            <w:tcBorders>
              <w:top w:val="single" w:sz="4" w:space="0" w:color="A6A6A6" w:themeColor="background1" w:themeShade="A6"/>
              <w:right w:val="single" w:sz="4" w:space="0" w:color="000000" w:themeColor="text1"/>
            </w:tcBorders>
          </w:tcPr>
          <w:p w14:paraId="163C7043" w14:textId="77777777" w:rsidR="00382C8C" w:rsidRDefault="00956FCB">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44" w14:textId="77777777" w:rsidR="00382C8C" w:rsidRDefault="00956FCB">
            <w:pPr>
              <w:pStyle w:val="NormalinTable"/>
              <w:tabs>
                <w:tab w:val="left" w:pos="1250"/>
              </w:tabs>
            </w:pPr>
            <w:r>
              <w:t>0.00%</w:t>
            </w:r>
          </w:p>
        </w:tc>
      </w:tr>
      <w:tr w:rsidR="00382C8C" w14:paraId="163C7048" w14:textId="77777777" w:rsidTr="00382C8C">
        <w:trPr>
          <w:cantSplit/>
        </w:trPr>
        <w:tc>
          <w:tcPr>
            <w:tcW w:w="0" w:type="auto"/>
            <w:tcBorders>
              <w:top w:val="single" w:sz="4" w:space="0" w:color="A6A6A6" w:themeColor="background1" w:themeShade="A6"/>
              <w:right w:val="single" w:sz="4" w:space="0" w:color="000000" w:themeColor="text1"/>
            </w:tcBorders>
          </w:tcPr>
          <w:p w14:paraId="163C7046" w14:textId="77777777" w:rsidR="00382C8C" w:rsidRDefault="00956FCB">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47" w14:textId="77777777" w:rsidR="00382C8C" w:rsidRDefault="00956FCB">
            <w:pPr>
              <w:pStyle w:val="NormalinTable"/>
              <w:tabs>
                <w:tab w:val="left" w:pos="1250"/>
              </w:tabs>
            </w:pPr>
            <w:r>
              <w:t>0.00%</w:t>
            </w:r>
          </w:p>
        </w:tc>
      </w:tr>
      <w:tr w:rsidR="00382C8C" w14:paraId="163C704B" w14:textId="77777777" w:rsidTr="00382C8C">
        <w:trPr>
          <w:cantSplit/>
        </w:trPr>
        <w:tc>
          <w:tcPr>
            <w:tcW w:w="0" w:type="auto"/>
            <w:tcBorders>
              <w:top w:val="single" w:sz="4" w:space="0" w:color="A6A6A6" w:themeColor="background1" w:themeShade="A6"/>
              <w:right w:val="single" w:sz="4" w:space="0" w:color="000000" w:themeColor="text1"/>
            </w:tcBorders>
          </w:tcPr>
          <w:p w14:paraId="163C7049" w14:textId="77777777" w:rsidR="00382C8C" w:rsidRDefault="00956FCB">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4A" w14:textId="77777777" w:rsidR="00382C8C" w:rsidRDefault="00956FCB">
            <w:pPr>
              <w:pStyle w:val="NormalinTable"/>
              <w:tabs>
                <w:tab w:val="left" w:pos="1250"/>
              </w:tabs>
            </w:pPr>
            <w:r>
              <w:t>0.00%</w:t>
            </w:r>
          </w:p>
        </w:tc>
      </w:tr>
      <w:tr w:rsidR="00382C8C" w14:paraId="163C704E" w14:textId="77777777" w:rsidTr="00382C8C">
        <w:trPr>
          <w:cantSplit/>
        </w:trPr>
        <w:tc>
          <w:tcPr>
            <w:tcW w:w="0" w:type="auto"/>
            <w:tcBorders>
              <w:top w:val="single" w:sz="4" w:space="0" w:color="A6A6A6" w:themeColor="background1" w:themeShade="A6"/>
              <w:right w:val="single" w:sz="4" w:space="0" w:color="000000" w:themeColor="text1"/>
            </w:tcBorders>
          </w:tcPr>
          <w:p w14:paraId="163C704C" w14:textId="77777777" w:rsidR="00382C8C" w:rsidRDefault="00956FCB">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4D" w14:textId="77777777" w:rsidR="00382C8C" w:rsidRDefault="00956FCB">
            <w:pPr>
              <w:pStyle w:val="NormalinTable"/>
              <w:tabs>
                <w:tab w:val="left" w:pos="1250"/>
              </w:tabs>
            </w:pPr>
            <w:r>
              <w:t>0.00%</w:t>
            </w:r>
          </w:p>
        </w:tc>
      </w:tr>
      <w:tr w:rsidR="00382C8C" w14:paraId="163C7051" w14:textId="77777777" w:rsidTr="00382C8C">
        <w:trPr>
          <w:cantSplit/>
        </w:trPr>
        <w:tc>
          <w:tcPr>
            <w:tcW w:w="0" w:type="auto"/>
            <w:tcBorders>
              <w:top w:val="single" w:sz="4" w:space="0" w:color="A6A6A6" w:themeColor="background1" w:themeShade="A6"/>
              <w:right w:val="single" w:sz="4" w:space="0" w:color="000000" w:themeColor="text1"/>
            </w:tcBorders>
          </w:tcPr>
          <w:p w14:paraId="163C704F" w14:textId="77777777" w:rsidR="00382C8C" w:rsidRDefault="00956FCB">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50" w14:textId="77777777" w:rsidR="00382C8C" w:rsidRDefault="00956FCB">
            <w:pPr>
              <w:pStyle w:val="NormalinTable"/>
              <w:tabs>
                <w:tab w:val="left" w:pos="1250"/>
              </w:tabs>
            </w:pPr>
            <w:r>
              <w:t>0.00%</w:t>
            </w:r>
          </w:p>
        </w:tc>
      </w:tr>
      <w:tr w:rsidR="00382C8C" w14:paraId="163C7054" w14:textId="77777777" w:rsidTr="00382C8C">
        <w:trPr>
          <w:cantSplit/>
        </w:trPr>
        <w:tc>
          <w:tcPr>
            <w:tcW w:w="0" w:type="auto"/>
            <w:tcBorders>
              <w:top w:val="single" w:sz="4" w:space="0" w:color="A6A6A6" w:themeColor="background1" w:themeShade="A6"/>
              <w:right w:val="single" w:sz="4" w:space="0" w:color="000000" w:themeColor="text1"/>
            </w:tcBorders>
          </w:tcPr>
          <w:p w14:paraId="163C7052" w14:textId="77777777" w:rsidR="00382C8C" w:rsidRDefault="00956FCB">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53" w14:textId="77777777" w:rsidR="00382C8C" w:rsidRDefault="00956FCB">
            <w:pPr>
              <w:pStyle w:val="NormalinTable"/>
              <w:tabs>
                <w:tab w:val="left" w:pos="1250"/>
              </w:tabs>
            </w:pPr>
            <w:r>
              <w:t>0.00%</w:t>
            </w:r>
          </w:p>
        </w:tc>
      </w:tr>
      <w:tr w:rsidR="00382C8C" w14:paraId="163C7057" w14:textId="77777777" w:rsidTr="00382C8C">
        <w:trPr>
          <w:cantSplit/>
        </w:trPr>
        <w:tc>
          <w:tcPr>
            <w:tcW w:w="0" w:type="auto"/>
            <w:tcBorders>
              <w:top w:val="single" w:sz="4" w:space="0" w:color="A6A6A6" w:themeColor="background1" w:themeShade="A6"/>
              <w:right w:val="single" w:sz="4" w:space="0" w:color="000000" w:themeColor="text1"/>
            </w:tcBorders>
          </w:tcPr>
          <w:p w14:paraId="163C7055" w14:textId="77777777" w:rsidR="00382C8C" w:rsidRDefault="00956FCB">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56" w14:textId="77777777" w:rsidR="00382C8C" w:rsidRDefault="00956FCB">
            <w:pPr>
              <w:pStyle w:val="NormalinTable"/>
              <w:tabs>
                <w:tab w:val="left" w:pos="1250"/>
              </w:tabs>
            </w:pPr>
            <w:r>
              <w:t>0.00%</w:t>
            </w:r>
          </w:p>
        </w:tc>
      </w:tr>
      <w:tr w:rsidR="00382C8C" w14:paraId="163C705A" w14:textId="77777777" w:rsidTr="00382C8C">
        <w:trPr>
          <w:cantSplit/>
        </w:trPr>
        <w:tc>
          <w:tcPr>
            <w:tcW w:w="0" w:type="auto"/>
            <w:tcBorders>
              <w:top w:val="single" w:sz="4" w:space="0" w:color="A6A6A6" w:themeColor="background1" w:themeShade="A6"/>
              <w:right w:val="single" w:sz="4" w:space="0" w:color="000000" w:themeColor="text1"/>
            </w:tcBorders>
          </w:tcPr>
          <w:p w14:paraId="163C7058" w14:textId="77777777" w:rsidR="00382C8C" w:rsidRDefault="00956FCB">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59" w14:textId="77777777" w:rsidR="00382C8C" w:rsidRDefault="00956FCB">
            <w:pPr>
              <w:pStyle w:val="NormalinTable"/>
              <w:tabs>
                <w:tab w:val="left" w:pos="1250"/>
              </w:tabs>
            </w:pPr>
            <w:r>
              <w:t>0.00%</w:t>
            </w:r>
          </w:p>
        </w:tc>
      </w:tr>
      <w:tr w:rsidR="00382C8C" w14:paraId="163C705D" w14:textId="77777777" w:rsidTr="00382C8C">
        <w:trPr>
          <w:cantSplit/>
        </w:trPr>
        <w:tc>
          <w:tcPr>
            <w:tcW w:w="0" w:type="auto"/>
            <w:tcBorders>
              <w:top w:val="single" w:sz="4" w:space="0" w:color="A6A6A6" w:themeColor="background1" w:themeShade="A6"/>
              <w:right w:val="single" w:sz="4" w:space="0" w:color="000000" w:themeColor="text1"/>
            </w:tcBorders>
          </w:tcPr>
          <w:p w14:paraId="163C705B" w14:textId="77777777" w:rsidR="00382C8C" w:rsidRDefault="00956FCB">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5C" w14:textId="77777777" w:rsidR="00382C8C" w:rsidRDefault="00956FCB">
            <w:pPr>
              <w:pStyle w:val="NormalinTable"/>
              <w:tabs>
                <w:tab w:val="left" w:pos="1250"/>
              </w:tabs>
            </w:pPr>
            <w:r>
              <w:t>0.00%</w:t>
            </w:r>
          </w:p>
        </w:tc>
      </w:tr>
      <w:tr w:rsidR="00382C8C" w14:paraId="163C7060" w14:textId="77777777" w:rsidTr="00382C8C">
        <w:trPr>
          <w:cantSplit/>
        </w:trPr>
        <w:tc>
          <w:tcPr>
            <w:tcW w:w="0" w:type="auto"/>
            <w:tcBorders>
              <w:top w:val="single" w:sz="4" w:space="0" w:color="A6A6A6" w:themeColor="background1" w:themeShade="A6"/>
              <w:right w:val="single" w:sz="4" w:space="0" w:color="000000" w:themeColor="text1"/>
            </w:tcBorders>
          </w:tcPr>
          <w:p w14:paraId="163C705E" w14:textId="77777777" w:rsidR="00382C8C" w:rsidRDefault="00956FCB">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5F" w14:textId="77777777" w:rsidR="00382C8C" w:rsidRDefault="00956FCB">
            <w:pPr>
              <w:pStyle w:val="NormalinTable"/>
              <w:tabs>
                <w:tab w:val="left" w:pos="1250"/>
              </w:tabs>
            </w:pPr>
            <w:r>
              <w:t>0.00%</w:t>
            </w:r>
          </w:p>
        </w:tc>
      </w:tr>
      <w:tr w:rsidR="00382C8C" w14:paraId="163C7063" w14:textId="77777777" w:rsidTr="00382C8C">
        <w:trPr>
          <w:cantSplit/>
        </w:trPr>
        <w:tc>
          <w:tcPr>
            <w:tcW w:w="0" w:type="auto"/>
            <w:tcBorders>
              <w:top w:val="single" w:sz="4" w:space="0" w:color="A6A6A6" w:themeColor="background1" w:themeShade="A6"/>
              <w:right w:val="single" w:sz="4" w:space="0" w:color="000000" w:themeColor="text1"/>
            </w:tcBorders>
          </w:tcPr>
          <w:p w14:paraId="163C7061" w14:textId="77777777" w:rsidR="00382C8C" w:rsidRDefault="00956FCB">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62" w14:textId="77777777" w:rsidR="00382C8C" w:rsidRDefault="00956FCB">
            <w:pPr>
              <w:pStyle w:val="NormalinTable"/>
              <w:tabs>
                <w:tab w:val="left" w:pos="1250"/>
              </w:tabs>
            </w:pPr>
            <w:r>
              <w:t>0.00%</w:t>
            </w:r>
          </w:p>
        </w:tc>
      </w:tr>
      <w:tr w:rsidR="00382C8C" w14:paraId="163C7066" w14:textId="77777777" w:rsidTr="00382C8C">
        <w:trPr>
          <w:cantSplit/>
        </w:trPr>
        <w:tc>
          <w:tcPr>
            <w:tcW w:w="0" w:type="auto"/>
            <w:tcBorders>
              <w:top w:val="single" w:sz="4" w:space="0" w:color="A6A6A6" w:themeColor="background1" w:themeShade="A6"/>
              <w:right w:val="single" w:sz="4" w:space="0" w:color="000000" w:themeColor="text1"/>
            </w:tcBorders>
          </w:tcPr>
          <w:p w14:paraId="163C7064" w14:textId="77777777" w:rsidR="00382C8C" w:rsidRDefault="00956FCB">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65" w14:textId="77777777" w:rsidR="00382C8C" w:rsidRDefault="00956FCB">
            <w:pPr>
              <w:pStyle w:val="NormalinTable"/>
              <w:tabs>
                <w:tab w:val="left" w:pos="1250"/>
              </w:tabs>
            </w:pPr>
            <w:r>
              <w:t>0.00%</w:t>
            </w:r>
          </w:p>
        </w:tc>
      </w:tr>
      <w:tr w:rsidR="00382C8C" w14:paraId="163C7069" w14:textId="77777777" w:rsidTr="00382C8C">
        <w:trPr>
          <w:cantSplit/>
        </w:trPr>
        <w:tc>
          <w:tcPr>
            <w:tcW w:w="0" w:type="auto"/>
            <w:tcBorders>
              <w:top w:val="single" w:sz="4" w:space="0" w:color="A6A6A6" w:themeColor="background1" w:themeShade="A6"/>
              <w:right w:val="single" w:sz="4" w:space="0" w:color="000000" w:themeColor="text1"/>
            </w:tcBorders>
          </w:tcPr>
          <w:p w14:paraId="163C7067" w14:textId="77777777" w:rsidR="00382C8C" w:rsidRDefault="00956FCB">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68" w14:textId="77777777" w:rsidR="00382C8C" w:rsidRDefault="00956FCB">
            <w:pPr>
              <w:pStyle w:val="NormalinTable"/>
              <w:tabs>
                <w:tab w:val="left" w:pos="1250"/>
              </w:tabs>
            </w:pPr>
            <w:r>
              <w:t>0.00%</w:t>
            </w:r>
          </w:p>
        </w:tc>
      </w:tr>
      <w:tr w:rsidR="00382C8C" w14:paraId="163C706C" w14:textId="77777777" w:rsidTr="00382C8C">
        <w:trPr>
          <w:cantSplit/>
        </w:trPr>
        <w:tc>
          <w:tcPr>
            <w:tcW w:w="0" w:type="auto"/>
            <w:tcBorders>
              <w:top w:val="single" w:sz="4" w:space="0" w:color="A6A6A6" w:themeColor="background1" w:themeShade="A6"/>
              <w:right w:val="single" w:sz="4" w:space="0" w:color="000000" w:themeColor="text1"/>
            </w:tcBorders>
          </w:tcPr>
          <w:p w14:paraId="163C706A" w14:textId="77777777" w:rsidR="00382C8C" w:rsidRDefault="00956FCB">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6B" w14:textId="77777777" w:rsidR="00382C8C" w:rsidRDefault="00956FCB">
            <w:pPr>
              <w:pStyle w:val="NormalinTable"/>
              <w:tabs>
                <w:tab w:val="left" w:pos="1250"/>
              </w:tabs>
            </w:pPr>
            <w:r>
              <w:t>0.00%</w:t>
            </w:r>
          </w:p>
        </w:tc>
      </w:tr>
      <w:tr w:rsidR="00382C8C" w14:paraId="163C706F" w14:textId="77777777" w:rsidTr="00382C8C">
        <w:trPr>
          <w:cantSplit/>
        </w:trPr>
        <w:tc>
          <w:tcPr>
            <w:tcW w:w="0" w:type="auto"/>
            <w:tcBorders>
              <w:top w:val="single" w:sz="4" w:space="0" w:color="A6A6A6" w:themeColor="background1" w:themeShade="A6"/>
              <w:right w:val="single" w:sz="4" w:space="0" w:color="000000" w:themeColor="text1"/>
            </w:tcBorders>
          </w:tcPr>
          <w:p w14:paraId="163C706D" w14:textId="77777777" w:rsidR="00382C8C" w:rsidRDefault="00956FCB">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6E" w14:textId="77777777" w:rsidR="00382C8C" w:rsidRDefault="00956FCB">
            <w:pPr>
              <w:pStyle w:val="NormalinTable"/>
              <w:tabs>
                <w:tab w:val="left" w:pos="1250"/>
              </w:tabs>
            </w:pPr>
            <w:r>
              <w:t>0.00%</w:t>
            </w:r>
          </w:p>
        </w:tc>
      </w:tr>
      <w:tr w:rsidR="00382C8C" w14:paraId="163C7072" w14:textId="77777777" w:rsidTr="00382C8C">
        <w:trPr>
          <w:cantSplit/>
        </w:trPr>
        <w:tc>
          <w:tcPr>
            <w:tcW w:w="0" w:type="auto"/>
            <w:tcBorders>
              <w:top w:val="single" w:sz="4" w:space="0" w:color="A6A6A6" w:themeColor="background1" w:themeShade="A6"/>
              <w:right w:val="single" w:sz="4" w:space="0" w:color="000000" w:themeColor="text1"/>
            </w:tcBorders>
          </w:tcPr>
          <w:p w14:paraId="163C7070" w14:textId="77777777" w:rsidR="00382C8C" w:rsidRDefault="00956FCB">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71" w14:textId="77777777" w:rsidR="00382C8C" w:rsidRDefault="00956FCB">
            <w:pPr>
              <w:pStyle w:val="NormalinTable"/>
              <w:tabs>
                <w:tab w:val="left" w:pos="1250"/>
              </w:tabs>
            </w:pPr>
            <w:r>
              <w:t>0.00%</w:t>
            </w:r>
          </w:p>
        </w:tc>
      </w:tr>
      <w:tr w:rsidR="00382C8C" w14:paraId="163C7075" w14:textId="77777777" w:rsidTr="00382C8C">
        <w:trPr>
          <w:cantSplit/>
        </w:trPr>
        <w:tc>
          <w:tcPr>
            <w:tcW w:w="0" w:type="auto"/>
            <w:tcBorders>
              <w:top w:val="single" w:sz="4" w:space="0" w:color="A6A6A6" w:themeColor="background1" w:themeShade="A6"/>
              <w:right w:val="single" w:sz="4" w:space="0" w:color="000000" w:themeColor="text1"/>
            </w:tcBorders>
          </w:tcPr>
          <w:p w14:paraId="163C7073" w14:textId="77777777" w:rsidR="00382C8C" w:rsidRDefault="00956FCB">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74" w14:textId="77777777" w:rsidR="00382C8C" w:rsidRDefault="00956FCB">
            <w:pPr>
              <w:pStyle w:val="NormalinTable"/>
              <w:tabs>
                <w:tab w:val="left" w:pos="1250"/>
              </w:tabs>
            </w:pPr>
            <w:r>
              <w:t>0.00%</w:t>
            </w:r>
          </w:p>
        </w:tc>
      </w:tr>
      <w:tr w:rsidR="00382C8C" w14:paraId="163C7078" w14:textId="77777777" w:rsidTr="00382C8C">
        <w:trPr>
          <w:cantSplit/>
        </w:trPr>
        <w:tc>
          <w:tcPr>
            <w:tcW w:w="0" w:type="auto"/>
            <w:tcBorders>
              <w:top w:val="single" w:sz="4" w:space="0" w:color="A6A6A6" w:themeColor="background1" w:themeShade="A6"/>
              <w:right w:val="single" w:sz="4" w:space="0" w:color="000000" w:themeColor="text1"/>
            </w:tcBorders>
          </w:tcPr>
          <w:p w14:paraId="163C7076" w14:textId="77777777" w:rsidR="00382C8C" w:rsidRDefault="00956FCB">
            <w:pPr>
              <w:pStyle w:val="NormalinTable"/>
            </w:pPr>
            <w:r>
              <w:rPr>
                <w:b/>
              </w:rPr>
              <w:t>3000 00 00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77" w14:textId="77777777" w:rsidR="00382C8C" w:rsidRDefault="00956FCB">
            <w:pPr>
              <w:pStyle w:val="NormalinTable"/>
              <w:tabs>
                <w:tab w:val="left" w:pos="1250"/>
              </w:tabs>
            </w:pPr>
            <w:r>
              <w:t>0.00%</w:t>
            </w:r>
          </w:p>
        </w:tc>
      </w:tr>
      <w:tr w:rsidR="00382C8C" w14:paraId="163C707B" w14:textId="77777777" w:rsidTr="00382C8C">
        <w:trPr>
          <w:cantSplit/>
        </w:trPr>
        <w:tc>
          <w:tcPr>
            <w:tcW w:w="0" w:type="auto"/>
            <w:tcBorders>
              <w:top w:val="single" w:sz="4" w:space="0" w:color="A6A6A6" w:themeColor="background1" w:themeShade="A6"/>
              <w:right w:val="single" w:sz="4" w:space="0" w:color="000000" w:themeColor="text1"/>
            </w:tcBorders>
          </w:tcPr>
          <w:p w14:paraId="163C7079" w14:textId="77777777" w:rsidR="00382C8C" w:rsidRDefault="00956FCB">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7A" w14:textId="77777777" w:rsidR="00382C8C" w:rsidRDefault="00956FCB">
            <w:pPr>
              <w:pStyle w:val="NormalinTable"/>
              <w:tabs>
                <w:tab w:val="left" w:pos="1250"/>
              </w:tabs>
            </w:pPr>
            <w:r>
              <w:t>0.00%</w:t>
            </w:r>
          </w:p>
        </w:tc>
      </w:tr>
      <w:tr w:rsidR="00382C8C" w14:paraId="163C707E" w14:textId="77777777" w:rsidTr="00382C8C">
        <w:trPr>
          <w:cantSplit/>
        </w:trPr>
        <w:tc>
          <w:tcPr>
            <w:tcW w:w="0" w:type="auto"/>
            <w:tcBorders>
              <w:top w:val="single" w:sz="4" w:space="0" w:color="A6A6A6" w:themeColor="background1" w:themeShade="A6"/>
              <w:right w:val="single" w:sz="4" w:space="0" w:color="000000" w:themeColor="text1"/>
            </w:tcBorders>
          </w:tcPr>
          <w:p w14:paraId="163C707C" w14:textId="77777777" w:rsidR="00382C8C" w:rsidRDefault="00956FCB">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7D" w14:textId="77777777" w:rsidR="00382C8C" w:rsidRDefault="00956FCB">
            <w:pPr>
              <w:pStyle w:val="NormalinTable"/>
              <w:tabs>
                <w:tab w:val="left" w:pos="1250"/>
              </w:tabs>
            </w:pPr>
            <w:r>
              <w:t>0.00%</w:t>
            </w:r>
          </w:p>
        </w:tc>
      </w:tr>
      <w:tr w:rsidR="00382C8C" w14:paraId="163C7081" w14:textId="77777777" w:rsidTr="00382C8C">
        <w:trPr>
          <w:cantSplit/>
        </w:trPr>
        <w:tc>
          <w:tcPr>
            <w:tcW w:w="0" w:type="auto"/>
            <w:tcBorders>
              <w:top w:val="single" w:sz="4" w:space="0" w:color="A6A6A6" w:themeColor="background1" w:themeShade="A6"/>
              <w:right w:val="single" w:sz="4" w:space="0" w:color="000000" w:themeColor="text1"/>
            </w:tcBorders>
          </w:tcPr>
          <w:p w14:paraId="163C707F" w14:textId="77777777" w:rsidR="00382C8C" w:rsidRDefault="00956FCB">
            <w:pPr>
              <w:pStyle w:val="NormalinTable"/>
            </w:pPr>
            <w:r>
              <w:rPr>
                <w:b/>
              </w:rPr>
              <w:t>3300 00 00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80" w14:textId="77777777" w:rsidR="00382C8C" w:rsidRDefault="00956FCB">
            <w:pPr>
              <w:pStyle w:val="NormalinTable"/>
              <w:tabs>
                <w:tab w:val="left" w:pos="1250"/>
              </w:tabs>
            </w:pPr>
            <w:r>
              <w:t>0.00%</w:t>
            </w:r>
          </w:p>
        </w:tc>
      </w:tr>
      <w:tr w:rsidR="00382C8C" w14:paraId="163C7084" w14:textId="77777777" w:rsidTr="00382C8C">
        <w:trPr>
          <w:cantSplit/>
        </w:trPr>
        <w:tc>
          <w:tcPr>
            <w:tcW w:w="0" w:type="auto"/>
            <w:tcBorders>
              <w:top w:val="single" w:sz="4" w:space="0" w:color="A6A6A6" w:themeColor="background1" w:themeShade="A6"/>
              <w:right w:val="single" w:sz="4" w:space="0" w:color="000000" w:themeColor="text1"/>
            </w:tcBorders>
          </w:tcPr>
          <w:p w14:paraId="163C7082" w14:textId="77777777" w:rsidR="00382C8C" w:rsidRDefault="00956FCB">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83" w14:textId="77777777" w:rsidR="00382C8C" w:rsidRDefault="00956FCB">
            <w:pPr>
              <w:pStyle w:val="NormalinTable"/>
              <w:tabs>
                <w:tab w:val="left" w:pos="1250"/>
              </w:tabs>
            </w:pPr>
            <w:r>
              <w:t>0.00%</w:t>
            </w:r>
          </w:p>
        </w:tc>
      </w:tr>
      <w:tr w:rsidR="00382C8C" w14:paraId="163C7087" w14:textId="77777777" w:rsidTr="00382C8C">
        <w:trPr>
          <w:cantSplit/>
        </w:trPr>
        <w:tc>
          <w:tcPr>
            <w:tcW w:w="0" w:type="auto"/>
            <w:tcBorders>
              <w:top w:val="single" w:sz="4" w:space="0" w:color="A6A6A6" w:themeColor="background1" w:themeShade="A6"/>
              <w:right w:val="single" w:sz="4" w:space="0" w:color="000000" w:themeColor="text1"/>
            </w:tcBorders>
          </w:tcPr>
          <w:p w14:paraId="163C7085" w14:textId="77777777" w:rsidR="00382C8C" w:rsidRDefault="00956FCB">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86" w14:textId="77777777" w:rsidR="00382C8C" w:rsidRDefault="00956FCB">
            <w:pPr>
              <w:pStyle w:val="NormalinTable"/>
              <w:tabs>
                <w:tab w:val="left" w:pos="1250"/>
              </w:tabs>
            </w:pPr>
            <w:r>
              <w:t>0.00%</w:t>
            </w:r>
          </w:p>
        </w:tc>
      </w:tr>
      <w:tr w:rsidR="00382C8C" w14:paraId="163C708A" w14:textId="77777777" w:rsidTr="00382C8C">
        <w:trPr>
          <w:cantSplit/>
        </w:trPr>
        <w:tc>
          <w:tcPr>
            <w:tcW w:w="0" w:type="auto"/>
            <w:tcBorders>
              <w:top w:val="single" w:sz="4" w:space="0" w:color="A6A6A6" w:themeColor="background1" w:themeShade="A6"/>
              <w:right w:val="single" w:sz="4" w:space="0" w:color="000000" w:themeColor="text1"/>
            </w:tcBorders>
          </w:tcPr>
          <w:p w14:paraId="163C7088" w14:textId="77777777" w:rsidR="00382C8C" w:rsidRDefault="00956FCB">
            <w:pPr>
              <w:pStyle w:val="NormalinTable"/>
            </w:pPr>
            <w:r>
              <w:rPr>
                <w:b/>
              </w:rPr>
              <w:t>3502 90 00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89" w14:textId="77777777" w:rsidR="00382C8C" w:rsidRDefault="00956FCB">
            <w:pPr>
              <w:pStyle w:val="NormalinTable"/>
              <w:tabs>
                <w:tab w:val="left" w:pos="1250"/>
              </w:tabs>
            </w:pPr>
            <w:r>
              <w:t>0.00%</w:t>
            </w:r>
          </w:p>
        </w:tc>
      </w:tr>
      <w:tr w:rsidR="00382C8C" w14:paraId="163C708D" w14:textId="77777777" w:rsidTr="00382C8C">
        <w:trPr>
          <w:cantSplit/>
        </w:trPr>
        <w:tc>
          <w:tcPr>
            <w:tcW w:w="0" w:type="auto"/>
            <w:tcBorders>
              <w:top w:val="single" w:sz="4" w:space="0" w:color="A6A6A6" w:themeColor="background1" w:themeShade="A6"/>
              <w:right w:val="single" w:sz="4" w:space="0" w:color="000000" w:themeColor="text1"/>
            </w:tcBorders>
          </w:tcPr>
          <w:p w14:paraId="163C708B" w14:textId="77777777" w:rsidR="00382C8C" w:rsidRDefault="00956FCB">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8C" w14:textId="77777777" w:rsidR="00382C8C" w:rsidRDefault="00956FCB">
            <w:pPr>
              <w:pStyle w:val="NormalinTable"/>
              <w:tabs>
                <w:tab w:val="left" w:pos="1250"/>
              </w:tabs>
            </w:pPr>
            <w:r>
              <w:t>0.00%</w:t>
            </w:r>
          </w:p>
        </w:tc>
      </w:tr>
      <w:tr w:rsidR="00382C8C" w14:paraId="163C7090" w14:textId="77777777" w:rsidTr="00382C8C">
        <w:trPr>
          <w:cantSplit/>
        </w:trPr>
        <w:tc>
          <w:tcPr>
            <w:tcW w:w="0" w:type="auto"/>
            <w:tcBorders>
              <w:top w:val="single" w:sz="4" w:space="0" w:color="A6A6A6" w:themeColor="background1" w:themeShade="A6"/>
              <w:right w:val="single" w:sz="4" w:space="0" w:color="000000" w:themeColor="text1"/>
            </w:tcBorders>
          </w:tcPr>
          <w:p w14:paraId="163C708E" w14:textId="77777777" w:rsidR="00382C8C" w:rsidRDefault="00956FCB">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8F" w14:textId="77777777" w:rsidR="00382C8C" w:rsidRDefault="00956FCB">
            <w:pPr>
              <w:pStyle w:val="NormalinTable"/>
              <w:tabs>
                <w:tab w:val="left" w:pos="1250"/>
              </w:tabs>
            </w:pPr>
            <w:r>
              <w:t>0.00%</w:t>
            </w:r>
          </w:p>
        </w:tc>
      </w:tr>
      <w:tr w:rsidR="00382C8C" w14:paraId="163C7093" w14:textId="77777777" w:rsidTr="00382C8C">
        <w:trPr>
          <w:cantSplit/>
        </w:trPr>
        <w:tc>
          <w:tcPr>
            <w:tcW w:w="0" w:type="auto"/>
            <w:tcBorders>
              <w:top w:val="single" w:sz="4" w:space="0" w:color="A6A6A6" w:themeColor="background1" w:themeShade="A6"/>
              <w:right w:val="single" w:sz="4" w:space="0" w:color="000000" w:themeColor="text1"/>
            </w:tcBorders>
          </w:tcPr>
          <w:p w14:paraId="163C7091" w14:textId="77777777" w:rsidR="00382C8C" w:rsidRDefault="00956FCB">
            <w:pPr>
              <w:pStyle w:val="NormalinTable"/>
            </w:pPr>
            <w:r>
              <w:rPr>
                <w:b/>
              </w:rPr>
              <w:t>3505 10 10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92" w14:textId="77777777" w:rsidR="00382C8C" w:rsidRDefault="00956FCB">
            <w:pPr>
              <w:pStyle w:val="NormalinTable"/>
              <w:tabs>
                <w:tab w:val="left" w:pos="1250"/>
              </w:tabs>
            </w:pPr>
            <w:r>
              <w:t>0.00% + 17.700 € / 100 kg</w:t>
            </w:r>
          </w:p>
        </w:tc>
      </w:tr>
      <w:tr w:rsidR="00382C8C" w14:paraId="163C7096" w14:textId="77777777" w:rsidTr="00382C8C">
        <w:trPr>
          <w:cantSplit/>
        </w:trPr>
        <w:tc>
          <w:tcPr>
            <w:tcW w:w="0" w:type="auto"/>
            <w:tcBorders>
              <w:top w:val="single" w:sz="4" w:space="0" w:color="A6A6A6" w:themeColor="background1" w:themeShade="A6"/>
              <w:right w:val="single" w:sz="4" w:space="0" w:color="000000" w:themeColor="text1"/>
            </w:tcBorders>
          </w:tcPr>
          <w:p w14:paraId="163C7094" w14:textId="77777777" w:rsidR="00382C8C" w:rsidRDefault="00956FCB">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95" w14:textId="77777777" w:rsidR="00382C8C" w:rsidRDefault="00956FCB">
            <w:pPr>
              <w:pStyle w:val="NormalinTable"/>
              <w:tabs>
                <w:tab w:val="left" w:pos="1250"/>
              </w:tabs>
            </w:pPr>
            <w:r>
              <w:t>0.00%</w:t>
            </w:r>
          </w:p>
        </w:tc>
      </w:tr>
      <w:tr w:rsidR="00382C8C" w14:paraId="163C7099" w14:textId="77777777" w:rsidTr="00382C8C">
        <w:trPr>
          <w:cantSplit/>
        </w:trPr>
        <w:tc>
          <w:tcPr>
            <w:tcW w:w="0" w:type="auto"/>
            <w:tcBorders>
              <w:top w:val="single" w:sz="4" w:space="0" w:color="A6A6A6" w:themeColor="background1" w:themeShade="A6"/>
              <w:right w:val="single" w:sz="4" w:space="0" w:color="000000" w:themeColor="text1"/>
            </w:tcBorders>
          </w:tcPr>
          <w:p w14:paraId="163C7097" w14:textId="77777777" w:rsidR="00382C8C" w:rsidRDefault="00956FCB">
            <w:pPr>
              <w:pStyle w:val="NormalinTable"/>
            </w:pPr>
            <w:r>
              <w:rPr>
                <w:b/>
              </w:rPr>
              <w:t>3505 10 90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98" w14:textId="77777777" w:rsidR="00382C8C" w:rsidRDefault="00956FCB">
            <w:pPr>
              <w:pStyle w:val="NormalinTable"/>
              <w:tabs>
                <w:tab w:val="left" w:pos="1250"/>
              </w:tabs>
            </w:pPr>
            <w:r>
              <w:t>0.00% + 17.700 € / 100 kg</w:t>
            </w:r>
          </w:p>
        </w:tc>
      </w:tr>
      <w:tr w:rsidR="00382C8C" w14:paraId="163C709C" w14:textId="77777777" w:rsidTr="00382C8C">
        <w:trPr>
          <w:cantSplit/>
        </w:trPr>
        <w:tc>
          <w:tcPr>
            <w:tcW w:w="0" w:type="auto"/>
            <w:tcBorders>
              <w:top w:val="single" w:sz="4" w:space="0" w:color="A6A6A6" w:themeColor="background1" w:themeShade="A6"/>
              <w:right w:val="single" w:sz="4" w:space="0" w:color="000000" w:themeColor="text1"/>
            </w:tcBorders>
          </w:tcPr>
          <w:p w14:paraId="163C709A" w14:textId="77777777" w:rsidR="00382C8C" w:rsidRDefault="00956FCB">
            <w:pPr>
              <w:pStyle w:val="NormalinTable"/>
            </w:pPr>
            <w:r>
              <w:rPr>
                <w:b/>
              </w:rPr>
              <w:t>3505 20 10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9B" w14:textId="77777777" w:rsidR="00382C8C" w:rsidRDefault="00956FCB">
            <w:pPr>
              <w:pStyle w:val="NormalinTable"/>
              <w:tabs>
                <w:tab w:val="left" w:pos="1250"/>
              </w:tabs>
            </w:pPr>
            <w:r>
              <w:t>0.00% + 4.500 € / 100 kg MAX 11.50%</w:t>
            </w:r>
          </w:p>
        </w:tc>
      </w:tr>
      <w:tr w:rsidR="00382C8C" w14:paraId="163C709F" w14:textId="77777777" w:rsidTr="00382C8C">
        <w:trPr>
          <w:cantSplit/>
        </w:trPr>
        <w:tc>
          <w:tcPr>
            <w:tcW w:w="0" w:type="auto"/>
            <w:tcBorders>
              <w:top w:val="single" w:sz="4" w:space="0" w:color="A6A6A6" w:themeColor="background1" w:themeShade="A6"/>
              <w:right w:val="single" w:sz="4" w:space="0" w:color="000000" w:themeColor="text1"/>
            </w:tcBorders>
          </w:tcPr>
          <w:p w14:paraId="163C709D" w14:textId="77777777" w:rsidR="00382C8C" w:rsidRDefault="00956FCB">
            <w:pPr>
              <w:pStyle w:val="NormalinTable"/>
            </w:pPr>
            <w:r>
              <w:rPr>
                <w:b/>
              </w:rPr>
              <w:t>3505 20 30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9E" w14:textId="77777777" w:rsidR="00382C8C" w:rsidRDefault="00956FCB">
            <w:pPr>
              <w:pStyle w:val="NormalinTable"/>
              <w:tabs>
                <w:tab w:val="left" w:pos="1250"/>
              </w:tabs>
            </w:pPr>
            <w:r>
              <w:t>0.00% + 8.900 € / 100 kg MAX 11.50%</w:t>
            </w:r>
          </w:p>
        </w:tc>
      </w:tr>
      <w:tr w:rsidR="00382C8C" w14:paraId="163C70A2" w14:textId="77777777" w:rsidTr="00382C8C">
        <w:trPr>
          <w:cantSplit/>
        </w:trPr>
        <w:tc>
          <w:tcPr>
            <w:tcW w:w="0" w:type="auto"/>
            <w:tcBorders>
              <w:top w:val="single" w:sz="4" w:space="0" w:color="A6A6A6" w:themeColor="background1" w:themeShade="A6"/>
              <w:right w:val="single" w:sz="4" w:space="0" w:color="000000" w:themeColor="text1"/>
            </w:tcBorders>
          </w:tcPr>
          <w:p w14:paraId="163C70A0" w14:textId="77777777" w:rsidR="00382C8C" w:rsidRDefault="00956FCB">
            <w:pPr>
              <w:pStyle w:val="NormalinTable"/>
            </w:pPr>
            <w:r>
              <w:rPr>
                <w:b/>
              </w:rPr>
              <w:t>3505 20 50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A1" w14:textId="77777777" w:rsidR="00382C8C" w:rsidRDefault="00956FCB">
            <w:pPr>
              <w:pStyle w:val="NormalinTable"/>
              <w:tabs>
                <w:tab w:val="left" w:pos="1250"/>
              </w:tabs>
            </w:pPr>
            <w:r>
              <w:t>0.00% + 14.200 € / 100 kg MAX 11.50%</w:t>
            </w:r>
          </w:p>
        </w:tc>
      </w:tr>
      <w:tr w:rsidR="00382C8C" w14:paraId="163C70A5" w14:textId="77777777" w:rsidTr="00382C8C">
        <w:trPr>
          <w:cantSplit/>
        </w:trPr>
        <w:tc>
          <w:tcPr>
            <w:tcW w:w="0" w:type="auto"/>
            <w:tcBorders>
              <w:top w:val="single" w:sz="4" w:space="0" w:color="A6A6A6" w:themeColor="background1" w:themeShade="A6"/>
              <w:right w:val="single" w:sz="4" w:space="0" w:color="000000" w:themeColor="text1"/>
            </w:tcBorders>
          </w:tcPr>
          <w:p w14:paraId="163C70A3" w14:textId="77777777" w:rsidR="00382C8C" w:rsidRDefault="00956FCB">
            <w:pPr>
              <w:pStyle w:val="NormalinTable"/>
            </w:pPr>
            <w:r>
              <w:rPr>
                <w:b/>
              </w:rPr>
              <w:t>3505 20 90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A4" w14:textId="77777777" w:rsidR="00382C8C" w:rsidRDefault="00956FCB">
            <w:pPr>
              <w:pStyle w:val="NormalinTable"/>
              <w:tabs>
                <w:tab w:val="left" w:pos="1250"/>
              </w:tabs>
            </w:pPr>
            <w:r>
              <w:t>0.00% + 17.700 € / 100 kg MAX 11.50%</w:t>
            </w:r>
          </w:p>
        </w:tc>
      </w:tr>
      <w:tr w:rsidR="00382C8C" w14:paraId="163C70A8" w14:textId="77777777" w:rsidTr="00382C8C">
        <w:trPr>
          <w:cantSplit/>
        </w:trPr>
        <w:tc>
          <w:tcPr>
            <w:tcW w:w="0" w:type="auto"/>
            <w:tcBorders>
              <w:top w:val="single" w:sz="4" w:space="0" w:color="A6A6A6" w:themeColor="background1" w:themeShade="A6"/>
              <w:right w:val="single" w:sz="4" w:space="0" w:color="000000" w:themeColor="text1"/>
            </w:tcBorders>
          </w:tcPr>
          <w:p w14:paraId="163C70A6" w14:textId="77777777" w:rsidR="00382C8C" w:rsidRDefault="00956FCB">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A7" w14:textId="77777777" w:rsidR="00382C8C" w:rsidRDefault="00956FCB">
            <w:pPr>
              <w:pStyle w:val="NormalinTable"/>
              <w:tabs>
                <w:tab w:val="left" w:pos="1250"/>
              </w:tabs>
            </w:pPr>
            <w:r>
              <w:t>0.00%</w:t>
            </w:r>
          </w:p>
        </w:tc>
      </w:tr>
      <w:tr w:rsidR="00382C8C" w14:paraId="163C70AB" w14:textId="77777777" w:rsidTr="00382C8C">
        <w:trPr>
          <w:cantSplit/>
        </w:trPr>
        <w:tc>
          <w:tcPr>
            <w:tcW w:w="0" w:type="auto"/>
            <w:tcBorders>
              <w:top w:val="single" w:sz="4" w:space="0" w:color="A6A6A6" w:themeColor="background1" w:themeShade="A6"/>
              <w:right w:val="single" w:sz="4" w:space="0" w:color="000000" w:themeColor="text1"/>
            </w:tcBorders>
          </w:tcPr>
          <w:p w14:paraId="163C70A9" w14:textId="77777777" w:rsidR="00382C8C" w:rsidRDefault="00956FCB">
            <w:pPr>
              <w:pStyle w:val="NormalinTable"/>
            </w:pPr>
            <w:r>
              <w:rPr>
                <w:b/>
              </w:rPr>
              <w:t>3507 00 00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AA" w14:textId="77777777" w:rsidR="00382C8C" w:rsidRDefault="00956FCB">
            <w:pPr>
              <w:pStyle w:val="NormalinTable"/>
              <w:tabs>
                <w:tab w:val="left" w:pos="1250"/>
              </w:tabs>
            </w:pPr>
            <w:r>
              <w:t>0.00%</w:t>
            </w:r>
          </w:p>
        </w:tc>
      </w:tr>
      <w:tr w:rsidR="00382C8C" w14:paraId="163C70AE" w14:textId="77777777" w:rsidTr="00382C8C">
        <w:trPr>
          <w:cantSplit/>
        </w:trPr>
        <w:tc>
          <w:tcPr>
            <w:tcW w:w="0" w:type="auto"/>
            <w:tcBorders>
              <w:top w:val="single" w:sz="4" w:space="0" w:color="A6A6A6" w:themeColor="background1" w:themeShade="A6"/>
              <w:right w:val="single" w:sz="4" w:space="0" w:color="000000" w:themeColor="text1"/>
            </w:tcBorders>
          </w:tcPr>
          <w:p w14:paraId="163C70AC" w14:textId="77777777" w:rsidR="00382C8C" w:rsidRDefault="00956FCB">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AD" w14:textId="77777777" w:rsidR="00382C8C" w:rsidRDefault="00956FCB">
            <w:pPr>
              <w:pStyle w:val="NormalinTable"/>
              <w:tabs>
                <w:tab w:val="left" w:pos="1250"/>
              </w:tabs>
            </w:pPr>
            <w:r>
              <w:t>0.00%</w:t>
            </w:r>
          </w:p>
        </w:tc>
      </w:tr>
      <w:tr w:rsidR="00382C8C" w14:paraId="163C70B1" w14:textId="77777777" w:rsidTr="00382C8C">
        <w:trPr>
          <w:cantSplit/>
        </w:trPr>
        <w:tc>
          <w:tcPr>
            <w:tcW w:w="0" w:type="auto"/>
            <w:tcBorders>
              <w:top w:val="single" w:sz="4" w:space="0" w:color="A6A6A6" w:themeColor="background1" w:themeShade="A6"/>
              <w:right w:val="single" w:sz="4" w:space="0" w:color="000000" w:themeColor="text1"/>
            </w:tcBorders>
          </w:tcPr>
          <w:p w14:paraId="163C70AF" w14:textId="77777777" w:rsidR="00382C8C" w:rsidRDefault="00956FCB">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B0" w14:textId="77777777" w:rsidR="00382C8C" w:rsidRDefault="00956FCB">
            <w:pPr>
              <w:pStyle w:val="NormalinTable"/>
              <w:tabs>
                <w:tab w:val="left" w:pos="1250"/>
              </w:tabs>
            </w:pPr>
            <w:r>
              <w:t>0.00%</w:t>
            </w:r>
          </w:p>
        </w:tc>
      </w:tr>
      <w:tr w:rsidR="00382C8C" w14:paraId="163C70B4" w14:textId="77777777" w:rsidTr="00382C8C">
        <w:trPr>
          <w:cantSplit/>
        </w:trPr>
        <w:tc>
          <w:tcPr>
            <w:tcW w:w="0" w:type="auto"/>
            <w:tcBorders>
              <w:top w:val="single" w:sz="4" w:space="0" w:color="A6A6A6" w:themeColor="background1" w:themeShade="A6"/>
              <w:right w:val="single" w:sz="4" w:space="0" w:color="000000" w:themeColor="text1"/>
            </w:tcBorders>
          </w:tcPr>
          <w:p w14:paraId="163C70B2" w14:textId="77777777" w:rsidR="00382C8C" w:rsidRDefault="00956FCB">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B3" w14:textId="77777777" w:rsidR="00382C8C" w:rsidRDefault="00956FCB">
            <w:pPr>
              <w:pStyle w:val="NormalinTable"/>
              <w:tabs>
                <w:tab w:val="left" w:pos="1250"/>
              </w:tabs>
            </w:pPr>
            <w:r>
              <w:t>0.00%</w:t>
            </w:r>
          </w:p>
        </w:tc>
      </w:tr>
      <w:tr w:rsidR="00382C8C" w14:paraId="163C70B7" w14:textId="77777777" w:rsidTr="00382C8C">
        <w:trPr>
          <w:cantSplit/>
        </w:trPr>
        <w:tc>
          <w:tcPr>
            <w:tcW w:w="0" w:type="auto"/>
            <w:tcBorders>
              <w:top w:val="single" w:sz="4" w:space="0" w:color="A6A6A6" w:themeColor="background1" w:themeShade="A6"/>
              <w:right w:val="single" w:sz="4" w:space="0" w:color="000000" w:themeColor="text1"/>
            </w:tcBorders>
          </w:tcPr>
          <w:p w14:paraId="163C70B5" w14:textId="77777777" w:rsidR="00382C8C" w:rsidRDefault="00956FCB">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B6" w14:textId="77777777" w:rsidR="00382C8C" w:rsidRDefault="00956FCB">
            <w:pPr>
              <w:pStyle w:val="NormalinTable"/>
              <w:tabs>
                <w:tab w:val="left" w:pos="1250"/>
              </w:tabs>
            </w:pPr>
            <w:r>
              <w:t>0.00%</w:t>
            </w:r>
          </w:p>
        </w:tc>
      </w:tr>
      <w:tr w:rsidR="00382C8C" w14:paraId="163C70BA" w14:textId="77777777" w:rsidTr="00382C8C">
        <w:trPr>
          <w:cantSplit/>
        </w:trPr>
        <w:tc>
          <w:tcPr>
            <w:tcW w:w="0" w:type="auto"/>
            <w:tcBorders>
              <w:top w:val="single" w:sz="4" w:space="0" w:color="A6A6A6" w:themeColor="background1" w:themeShade="A6"/>
              <w:right w:val="single" w:sz="4" w:space="0" w:color="000000" w:themeColor="text1"/>
            </w:tcBorders>
          </w:tcPr>
          <w:p w14:paraId="163C70B8" w14:textId="77777777" w:rsidR="00382C8C" w:rsidRDefault="00956FCB">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B9" w14:textId="77777777" w:rsidR="00382C8C" w:rsidRDefault="00956FCB">
            <w:pPr>
              <w:pStyle w:val="NormalinTable"/>
              <w:tabs>
                <w:tab w:val="left" w:pos="1250"/>
              </w:tabs>
            </w:pPr>
            <w:r>
              <w:t>0.00%</w:t>
            </w:r>
          </w:p>
        </w:tc>
      </w:tr>
      <w:tr w:rsidR="00382C8C" w14:paraId="163C70BD" w14:textId="77777777" w:rsidTr="00382C8C">
        <w:trPr>
          <w:cantSplit/>
        </w:trPr>
        <w:tc>
          <w:tcPr>
            <w:tcW w:w="0" w:type="auto"/>
            <w:tcBorders>
              <w:top w:val="single" w:sz="4" w:space="0" w:color="A6A6A6" w:themeColor="background1" w:themeShade="A6"/>
              <w:right w:val="single" w:sz="4" w:space="0" w:color="000000" w:themeColor="text1"/>
            </w:tcBorders>
          </w:tcPr>
          <w:p w14:paraId="163C70BB" w14:textId="77777777" w:rsidR="00382C8C" w:rsidRDefault="00956FCB">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BC" w14:textId="77777777" w:rsidR="00382C8C" w:rsidRDefault="00956FCB">
            <w:pPr>
              <w:pStyle w:val="NormalinTable"/>
              <w:tabs>
                <w:tab w:val="left" w:pos="1250"/>
              </w:tabs>
            </w:pPr>
            <w:r>
              <w:t>0.00%</w:t>
            </w:r>
          </w:p>
        </w:tc>
      </w:tr>
      <w:tr w:rsidR="00382C8C" w14:paraId="163C70C0" w14:textId="77777777" w:rsidTr="00382C8C">
        <w:trPr>
          <w:cantSplit/>
        </w:trPr>
        <w:tc>
          <w:tcPr>
            <w:tcW w:w="0" w:type="auto"/>
            <w:tcBorders>
              <w:top w:val="single" w:sz="4" w:space="0" w:color="A6A6A6" w:themeColor="background1" w:themeShade="A6"/>
              <w:right w:val="single" w:sz="4" w:space="0" w:color="000000" w:themeColor="text1"/>
            </w:tcBorders>
          </w:tcPr>
          <w:p w14:paraId="163C70BE" w14:textId="77777777" w:rsidR="00382C8C" w:rsidRDefault="00956FCB">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BF" w14:textId="77777777" w:rsidR="00382C8C" w:rsidRDefault="00956FCB">
            <w:pPr>
              <w:pStyle w:val="NormalinTable"/>
              <w:tabs>
                <w:tab w:val="left" w:pos="1250"/>
              </w:tabs>
            </w:pPr>
            <w:r>
              <w:t>0.00%</w:t>
            </w:r>
          </w:p>
        </w:tc>
      </w:tr>
      <w:tr w:rsidR="00382C8C" w14:paraId="163C70C3" w14:textId="77777777" w:rsidTr="00382C8C">
        <w:trPr>
          <w:cantSplit/>
        </w:trPr>
        <w:tc>
          <w:tcPr>
            <w:tcW w:w="0" w:type="auto"/>
            <w:tcBorders>
              <w:top w:val="single" w:sz="4" w:space="0" w:color="A6A6A6" w:themeColor="background1" w:themeShade="A6"/>
              <w:right w:val="single" w:sz="4" w:space="0" w:color="000000" w:themeColor="text1"/>
            </w:tcBorders>
          </w:tcPr>
          <w:p w14:paraId="163C70C1" w14:textId="77777777" w:rsidR="00382C8C" w:rsidRDefault="00956FCB">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C2" w14:textId="77777777" w:rsidR="00382C8C" w:rsidRDefault="00956FCB">
            <w:pPr>
              <w:pStyle w:val="NormalinTable"/>
              <w:tabs>
                <w:tab w:val="left" w:pos="1250"/>
              </w:tabs>
            </w:pPr>
            <w:r>
              <w:t>0.00%</w:t>
            </w:r>
          </w:p>
        </w:tc>
      </w:tr>
      <w:tr w:rsidR="00382C8C" w14:paraId="163C70C6" w14:textId="77777777" w:rsidTr="00382C8C">
        <w:trPr>
          <w:cantSplit/>
        </w:trPr>
        <w:tc>
          <w:tcPr>
            <w:tcW w:w="0" w:type="auto"/>
            <w:tcBorders>
              <w:top w:val="single" w:sz="4" w:space="0" w:color="A6A6A6" w:themeColor="background1" w:themeShade="A6"/>
              <w:right w:val="single" w:sz="4" w:space="0" w:color="000000" w:themeColor="text1"/>
            </w:tcBorders>
          </w:tcPr>
          <w:p w14:paraId="163C70C4" w14:textId="77777777" w:rsidR="00382C8C" w:rsidRDefault="00956FCB">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C5" w14:textId="77777777" w:rsidR="00382C8C" w:rsidRDefault="00956FCB">
            <w:pPr>
              <w:pStyle w:val="NormalinTable"/>
              <w:tabs>
                <w:tab w:val="left" w:pos="1250"/>
              </w:tabs>
            </w:pPr>
            <w:r>
              <w:t>0.00%</w:t>
            </w:r>
          </w:p>
        </w:tc>
      </w:tr>
      <w:tr w:rsidR="00382C8C" w14:paraId="163C70C9" w14:textId="77777777" w:rsidTr="00382C8C">
        <w:trPr>
          <w:cantSplit/>
        </w:trPr>
        <w:tc>
          <w:tcPr>
            <w:tcW w:w="0" w:type="auto"/>
            <w:tcBorders>
              <w:top w:val="single" w:sz="4" w:space="0" w:color="A6A6A6" w:themeColor="background1" w:themeShade="A6"/>
              <w:right w:val="single" w:sz="4" w:space="0" w:color="000000" w:themeColor="text1"/>
            </w:tcBorders>
          </w:tcPr>
          <w:p w14:paraId="163C70C7" w14:textId="77777777" w:rsidR="00382C8C" w:rsidRDefault="00956FCB">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C8" w14:textId="77777777" w:rsidR="00382C8C" w:rsidRDefault="00956FCB">
            <w:pPr>
              <w:pStyle w:val="NormalinTable"/>
              <w:tabs>
                <w:tab w:val="left" w:pos="1250"/>
              </w:tabs>
            </w:pPr>
            <w:r>
              <w:t>0.00%</w:t>
            </w:r>
          </w:p>
        </w:tc>
      </w:tr>
      <w:tr w:rsidR="00382C8C" w14:paraId="163C70CC" w14:textId="77777777" w:rsidTr="00382C8C">
        <w:trPr>
          <w:cantSplit/>
        </w:trPr>
        <w:tc>
          <w:tcPr>
            <w:tcW w:w="0" w:type="auto"/>
            <w:tcBorders>
              <w:top w:val="single" w:sz="4" w:space="0" w:color="A6A6A6" w:themeColor="background1" w:themeShade="A6"/>
              <w:right w:val="single" w:sz="4" w:space="0" w:color="000000" w:themeColor="text1"/>
            </w:tcBorders>
          </w:tcPr>
          <w:p w14:paraId="163C70CA" w14:textId="77777777" w:rsidR="00382C8C" w:rsidRDefault="00956FCB">
            <w:pPr>
              <w:pStyle w:val="NormalinTable"/>
            </w:pPr>
            <w:r>
              <w:rPr>
                <w:b/>
              </w:rPr>
              <w:t>3809 10 10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CB" w14:textId="77777777" w:rsidR="00382C8C" w:rsidRDefault="00956FCB">
            <w:pPr>
              <w:pStyle w:val="NormalinTable"/>
              <w:tabs>
                <w:tab w:val="left" w:pos="1250"/>
              </w:tabs>
            </w:pPr>
            <w:r>
              <w:t>0.00% + 8.900 € / 100 kg MAX 12.80%</w:t>
            </w:r>
          </w:p>
        </w:tc>
      </w:tr>
      <w:tr w:rsidR="00382C8C" w14:paraId="163C70CF" w14:textId="77777777" w:rsidTr="00382C8C">
        <w:trPr>
          <w:cantSplit/>
        </w:trPr>
        <w:tc>
          <w:tcPr>
            <w:tcW w:w="0" w:type="auto"/>
            <w:tcBorders>
              <w:top w:val="single" w:sz="4" w:space="0" w:color="A6A6A6" w:themeColor="background1" w:themeShade="A6"/>
              <w:right w:val="single" w:sz="4" w:space="0" w:color="000000" w:themeColor="text1"/>
            </w:tcBorders>
          </w:tcPr>
          <w:p w14:paraId="163C70CD" w14:textId="77777777" w:rsidR="00382C8C" w:rsidRDefault="00956FCB">
            <w:pPr>
              <w:pStyle w:val="NormalinTable"/>
            </w:pPr>
            <w:r>
              <w:rPr>
                <w:b/>
              </w:rPr>
              <w:t>3809 10 30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CE" w14:textId="77777777" w:rsidR="00382C8C" w:rsidRDefault="00956FCB">
            <w:pPr>
              <w:pStyle w:val="NormalinTable"/>
              <w:tabs>
                <w:tab w:val="left" w:pos="1250"/>
              </w:tabs>
            </w:pPr>
            <w:r>
              <w:t>0.00% + 12.400 € / 100 kg MAX 12.80%</w:t>
            </w:r>
          </w:p>
        </w:tc>
      </w:tr>
      <w:tr w:rsidR="00382C8C" w14:paraId="163C70D2" w14:textId="77777777" w:rsidTr="00382C8C">
        <w:trPr>
          <w:cantSplit/>
        </w:trPr>
        <w:tc>
          <w:tcPr>
            <w:tcW w:w="0" w:type="auto"/>
            <w:tcBorders>
              <w:top w:val="single" w:sz="4" w:space="0" w:color="A6A6A6" w:themeColor="background1" w:themeShade="A6"/>
              <w:right w:val="single" w:sz="4" w:space="0" w:color="000000" w:themeColor="text1"/>
            </w:tcBorders>
          </w:tcPr>
          <w:p w14:paraId="163C70D0" w14:textId="77777777" w:rsidR="00382C8C" w:rsidRDefault="00956FCB">
            <w:pPr>
              <w:pStyle w:val="NormalinTable"/>
            </w:pPr>
            <w:r>
              <w:rPr>
                <w:b/>
              </w:rPr>
              <w:t>3809 10 50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D1" w14:textId="77777777" w:rsidR="00382C8C" w:rsidRDefault="00956FCB">
            <w:pPr>
              <w:pStyle w:val="NormalinTable"/>
              <w:tabs>
                <w:tab w:val="left" w:pos="1250"/>
              </w:tabs>
            </w:pPr>
            <w:r>
              <w:t>0.00% + 15.100 € / 100 kg MAX 12.80%</w:t>
            </w:r>
          </w:p>
        </w:tc>
      </w:tr>
      <w:tr w:rsidR="00382C8C" w14:paraId="163C70D5" w14:textId="77777777" w:rsidTr="00382C8C">
        <w:trPr>
          <w:cantSplit/>
        </w:trPr>
        <w:tc>
          <w:tcPr>
            <w:tcW w:w="0" w:type="auto"/>
            <w:tcBorders>
              <w:top w:val="single" w:sz="4" w:space="0" w:color="A6A6A6" w:themeColor="background1" w:themeShade="A6"/>
              <w:right w:val="single" w:sz="4" w:space="0" w:color="000000" w:themeColor="text1"/>
            </w:tcBorders>
          </w:tcPr>
          <w:p w14:paraId="163C70D3" w14:textId="77777777" w:rsidR="00382C8C" w:rsidRDefault="00956FCB">
            <w:pPr>
              <w:pStyle w:val="NormalinTable"/>
            </w:pPr>
            <w:r>
              <w:rPr>
                <w:b/>
              </w:rPr>
              <w:t>3809 10 90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D4" w14:textId="77777777" w:rsidR="00382C8C" w:rsidRDefault="00956FCB">
            <w:pPr>
              <w:pStyle w:val="NormalinTable"/>
              <w:tabs>
                <w:tab w:val="left" w:pos="1250"/>
              </w:tabs>
            </w:pPr>
            <w:r>
              <w:t>0.00% + 17.700 € / 100 kg MAX 12.80%</w:t>
            </w:r>
          </w:p>
        </w:tc>
      </w:tr>
      <w:tr w:rsidR="00382C8C" w14:paraId="163C70D8" w14:textId="77777777" w:rsidTr="00382C8C">
        <w:trPr>
          <w:cantSplit/>
        </w:trPr>
        <w:tc>
          <w:tcPr>
            <w:tcW w:w="0" w:type="auto"/>
            <w:tcBorders>
              <w:top w:val="single" w:sz="4" w:space="0" w:color="A6A6A6" w:themeColor="background1" w:themeShade="A6"/>
              <w:right w:val="single" w:sz="4" w:space="0" w:color="000000" w:themeColor="text1"/>
            </w:tcBorders>
          </w:tcPr>
          <w:p w14:paraId="163C70D6" w14:textId="77777777" w:rsidR="00382C8C" w:rsidRDefault="00956FCB">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D7" w14:textId="77777777" w:rsidR="00382C8C" w:rsidRDefault="00956FCB">
            <w:pPr>
              <w:pStyle w:val="NormalinTable"/>
              <w:tabs>
                <w:tab w:val="left" w:pos="1250"/>
              </w:tabs>
            </w:pPr>
            <w:r>
              <w:t>0.00%</w:t>
            </w:r>
          </w:p>
        </w:tc>
      </w:tr>
      <w:tr w:rsidR="00382C8C" w14:paraId="163C70DB" w14:textId="77777777" w:rsidTr="00382C8C">
        <w:trPr>
          <w:cantSplit/>
        </w:trPr>
        <w:tc>
          <w:tcPr>
            <w:tcW w:w="0" w:type="auto"/>
            <w:tcBorders>
              <w:top w:val="single" w:sz="4" w:space="0" w:color="A6A6A6" w:themeColor="background1" w:themeShade="A6"/>
              <w:right w:val="single" w:sz="4" w:space="0" w:color="000000" w:themeColor="text1"/>
            </w:tcBorders>
          </w:tcPr>
          <w:p w14:paraId="163C70D9" w14:textId="77777777" w:rsidR="00382C8C" w:rsidRDefault="00956FCB">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DA" w14:textId="77777777" w:rsidR="00382C8C" w:rsidRDefault="00956FCB">
            <w:pPr>
              <w:pStyle w:val="NormalinTable"/>
              <w:tabs>
                <w:tab w:val="left" w:pos="1250"/>
              </w:tabs>
            </w:pPr>
            <w:r>
              <w:t>0.00%</w:t>
            </w:r>
          </w:p>
        </w:tc>
      </w:tr>
      <w:tr w:rsidR="00382C8C" w14:paraId="163C70DE" w14:textId="77777777" w:rsidTr="00382C8C">
        <w:trPr>
          <w:cantSplit/>
        </w:trPr>
        <w:tc>
          <w:tcPr>
            <w:tcW w:w="0" w:type="auto"/>
            <w:tcBorders>
              <w:top w:val="single" w:sz="4" w:space="0" w:color="A6A6A6" w:themeColor="background1" w:themeShade="A6"/>
              <w:right w:val="single" w:sz="4" w:space="0" w:color="000000" w:themeColor="text1"/>
            </w:tcBorders>
          </w:tcPr>
          <w:p w14:paraId="163C70DC" w14:textId="77777777" w:rsidR="00382C8C" w:rsidRDefault="00956FCB">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DD" w14:textId="77777777" w:rsidR="00382C8C" w:rsidRDefault="00956FCB">
            <w:pPr>
              <w:pStyle w:val="NormalinTable"/>
              <w:tabs>
                <w:tab w:val="left" w:pos="1250"/>
              </w:tabs>
            </w:pPr>
            <w:r>
              <w:t>0.00%</w:t>
            </w:r>
          </w:p>
        </w:tc>
      </w:tr>
      <w:tr w:rsidR="00382C8C" w14:paraId="163C70E1" w14:textId="77777777" w:rsidTr="00382C8C">
        <w:trPr>
          <w:cantSplit/>
        </w:trPr>
        <w:tc>
          <w:tcPr>
            <w:tcW w:w="0" w:type="auto"/>
            <w:tcBorders>
              <w:top w:val="single" w:sz="4" w:space="0" w:color="A6A6A6" w:themeColor="background1" w:themeShade="A6"/>
              <w:right w:val="single" w:sz="4" w:space="0" w:color="000000" w:themeColor="text1"/>
            </w:tcBorders>
          </w:tcPr>
          <w:p w14:paraId="163C70DF" w14:textId="77777777" w:rsidR="00382C8C" w:rsidRDefault="00956FCB">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E0" w14:textId="77777777" w:rsidR="00382C8C" w:rsidRDefault="00956FCB">
            <w:pPr>
              <w:pStyle w:val="NormalinTable"/>
              <w:tabs>
                <w:tab w:val="left" w:pos="1250"/>
              </w:tabs>
            </w:pPr>
            <w:r>
              <w:t>0.00%</w:t>
            </w:r>
          </w:p>
        </w:tc>
      </w:tr>
      <w:tr w:rsidR="00382C8C" w14:paraId="163C70E4" w14:textId="77777777" w:rsidTr="00382C8C">
        <w:trPr>
          <w:cantSplit/>
        </w:trPr>
        <w:tc>
          <w:tcPr>
            <w:tcW w:w="0" w:type="auto"/>
            <w:tcBorders>
              <w:top w:val="single" w:sz="4" w:space="0" w:color="A6A6A6" w:themeColor="background1" w:themeShade="A6"/>
              <w:right w:val="single" w:sz="4" w:space="0" w:color="000000" w:themeColor="text1"/>
            </w:tcBorders>
          </w:tcPr>
          <w:p w14:paraId="163C70E2" w14:textId="77777777" w:rsidR="00382C8C" w:rsidRDefault="00956FCB">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E3" w14:textId="77777777" w:rsidR="00382C8C" w:rsidRDefault="00956FCB">
            <w:pPr>
              <w:pStyle w:val="NormalinTable"/>
              <w:tabs>
                <w:tab w:val="left" w:pos="1250"/>
              </w:tabs>
            </w:pPr>
            <w:r>
              <w:t>0.00%</w:t>
            </w:r>
          </w:p>
        </w:tc>
      </w:tr>
      <w:tr w:rsidR="00382C8C" w14:paraId="163C70E7" w14:textId="77777777" w:rsidTr="00382C8C">
        <w:trPr>
          <w:cantSplit/>
        </w:trPr>
        <w:tc>
          <w:tcPr>
            <w:tcW w:w="0" w:type="auto"/>
            <w:tcBorders>
              <w:top w:val="single" w:sz="4" w:space="0" w:color="A6A6A6" w:themeColor="background1" w:themeShade="A6"/>
              <w:right w:val="single" w:sz="4" w:space="0" w:color="000000" w:themeColor="text1"/>
            </w:tcBorders>
          </w:tcPr>
          <w:p w14:paraId="163C70E5" w14:textId="77777777" w:rsidR="00382C8C" w:rsidRDefault="00956FCB">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E6" w14:textId="77777777" w:rsidR="00382C8C" w:rsidRDefault="00956FCB">
            <w:pPr>
              <w:pStyle w:val="NormalinTable"/>
              <w:tabs>
                <w:tab w:val="left" w:pos="1250"/>
              </w:tabs>
            </w:pPr>
            <w:r>
              <w:t>0.00%</w:t>
            </w:r>
          </w:p>
        </w:tc>
      </w:tr>
      <w:tr w:rsidR="00382C8C" w14:paraId="163C70EA" w14:textId="77777777" w:rsidTr="00382C8C">
        <w:trPr>
          <w:cantSplit/>
        </w:trPr>
        <w:tc>
          <w:tcPr>
            <w:tcW w:w="0" w:type="auto"/>
            <w:tcBorders>
              <w:top w:val="single" w:sz="4" w:space="0" w:color="A6A6A6" w:themeColor="background1" w:themeShade="A6"/>
              <w:right w:val="single" w:sz="4" w:space="0" w:color="000000" w:themeColor="text1"/>
            </w:tcBorders>
          </w:tcPr>
          <w:p w14:paraId="163C70E8" w14:textId="77777777" w:rsidR="00382C8C" w:rsidRDefault="00956FCB">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E9" w14:textId="77777777" w:rsidR="00382C8C" w:rsidRDefault="00956FCB">
            <w:pPr>
              <w:pStyle w:val="NormalinTable"/>
              <w:tabs>
                <w:tab w:val="left" w:pos="1250"/>
              </w:tabs>
            </w:pPr>
            <w:r>
              <w:t>0.00%</w:t>
            </w:r>
          </w:p>
        </w:tc>
      </w:tr>
      <w:tr w:rsidR="00382C8C" w14:paraId="163C70ED" w14:textId="77777777" w:rsidTr="00382C8C">
        <w:trPr>
          <w:cantSplit/>
        </w:trPr>
        <w:tc>
          <w:tcPr>
            <w:tcW w:w="0" w:type="auto"/>
            <w:tcBorders>
              <w:top w:val="single" w:sz="4" w:space="0" w:color="A6A6A6" w:themeColor="background1" w:themeShade="A6"/>
              <w:right w:val="single" w:sz="4" w:space="0" w:color="000000" w:themeColor="text1"/>
            </w:tcBorders>
          </w:tcPr>
          <w:p w14:paraId="163C70EB" w14:textId="77777777" w:rsidR="00382C8C" w:rsidRDefault="00956FCB">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EC" w14:textId="77777777" w:rsidR="00382C8C" w:rsidRDefault="00956FCB">
            <w:pPr>
              <w:pStyle w:val="NormalinTable"/>
              <w:tabs>
                <w:tab w:val="left" w:pos="1250"/>
              </w:tabs>
            </w:pPr>
            <w:r>
              <w:t>0.00%</w:t>
            </w:r>
          </w:p>
        </w:tc>
      </w:tr>
      <w:tr w:rsidR="00382C8C" w14:paraId="163C70F0" w14:textId="77777777" w:rsidTr="00382C8C">
        <w:trPr>
          <w:cantSplit/>
        </w:trPr>
        <w:tc>
          <w:tcPr>
            <w:tcW w:w="0" w:type="auto"/>
            <w:tcBorders>
              <w:top w:val="single" w:sz="4" w:space="0" w:color="A6A6A6" w:themeColor="background1" w:themeShade="A6"/>
              <w:right w:val="single" w:sz="4" w:space="0" w:color="000000" w:themeColor="text1"/>
            </w:tcBorders>
          </w:tcPr>
          <w:p w14:paraId="163C70EE" w14:textId="77777777" w:rsidR="00382C8C" w:rsidRDefault="00956FCB">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EF" w14:textId="77777777" w:rsidR="00382C8C" w:rsidRDefault="00956FCB">
            <w:pPr>
              <w:pStyle w:val="NormalinTable"/>
              <w:tabs>
                <w:tab w:val="left" w:pos="1250"/>
              </w:tabs>
            </w:pPr>
            <w:r>
              <w:t>0.00%</w:t>
            </w:r>
          </w:p>
        </w:tc>
      </w:tr>
      <w:tr w:rsidR="00382C8C" w14:paraId="163C70F3" w14:textId="77777777" w:rsidTr="00382C8C">
        <w:trPr>
          <w:cantSplit/>
        </w:trPr>
        <w:tc>
          <w:tcPr>
            <w:tcW w:w="0" w:type="auto"/>
            <w:tcBorders>
              <w:top w:val="single" w:sz="4" w:space="0" w:color="A6A6A6" w:themeColor="background1" w:themeShade="A6"/>
              <w:right w:val="single" w:sz="4" w:space="0" w:color="000000" w:themeColor="text1"/>
            </w:tcBorders>
          </w:tcPr>
          <w:p w14:paraId="163C70F1" w14:textId="77777777" w:rsidR="00382C8C" w:rsidRDefault="00956FCB">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F2" w14:textId="77777777" w:rsidR="00382C8C" w:rsidRDefault="00956FCB">
            <w:pPr>
              <w:pStyle w:val="NormalinTable"/>
              <w:tabs>
                <w:tab w:val="left" w:pos="1250"/>
              </w:tabs>
            </w:pPr>
            <w:r>
              <w:t>0.00%</w:t>
            </w:r>
          </w:p>
        </w:tc>
      </w:tr>
      <w:tr w:rsidR="00382C8C" w14:paraId="163C70F6" w14:textId="77777777" w:rsidTr="00382C8C">
        <w:trPr>
          <w:cantSplit/>
        </w:trPr>
        <w:tc>
          <w:tcPr>
            <w:tcW w:w="0" w:type="auto"/>
            <w:tcBorders>
              <w:top w:val="single" w:sz="4" w:space="0" w:color="A6A6A6" w:themeColor="background1" w:themeShade="A6"/>
              <w:right w:val="single" w:sz="4" w:space="0" w:color="000000" w:themeColor="text1"/>
            </w:tcBorders>
          </w:tcPr>
          <w:p w14:paraId="163C70F4" w14:textId="77777777" w:rsidR="00382C8C" w:rsidRDefault="00956FCB">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F5" w14:textId="77777777" w:rsidR="00382C8C" w:rsidRDefault="00956FCB">
            <w:pPr>
              <w:pStyle w:val="NormalinTable"/>
              <w:tabs>
                <w:tab w:val="left" w:pos="1250"/>
              </w:tabs>
            </w:pPr>
            <w:r>
              <w:t>0.00%</w:t>
            </w:r>
          </w:p>
        </w:tc>
      </w:tr>
      <w:tr w:rsidR="00382C8C" w14:paraId="163C70F9" w14:textId="77777777" w:rsidTr="00382C8C">
        <w:trPr>
          <w:cantSplit/>
        </w:trPr>
        <w:tc>
          <w:tcPr>
            <w:tcW w:w="0" w:type="auto"/>
            <w:tcBorders>
              <w:top w:val="single" w:sz="4" w:space="0" w:color="A6A6A6" w:themeColor="background1" w:themeShade="A6"/>
              <w:right w:val="single" w:sz="4" w:space="0" w:color="000000" w:themeColor="text1"/>
            </w:tcBorders>
          </w:tcPr>
          <w:p w14:paraId="163C70F7" w14:textId="77777777" w:rsidR="00382C8C" w:rsidRDefault="00956FCB">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F8" w14:textId="77777777" w:rsidR="00382C8C" w:rsidRDefault="00956FCB">
            <w:pPr>
              <w:pStyle w:val="NormalinTable"/>
              <w:tabs>
                <w:tab w:val="left" w:pos="1250"/>
              </w:tabs>
            </w:pPr>
            <w:r>
              <w:t>0.00%</w:t>
            </w:r>
          </w:p>
        </w:tc>
      </w:tr>
      <w:tr w:rsidR="00382C8C" w14:paraId="163C70FC" w14:textId="77777777" w:rsidTr="00382C8C">
        <w:trPr>
          <w:cantSplit/>
        </w:trPr>
        <w:tc>
          <w:tcPr>
            <w:tcW w:w="0" w:type="auto"/>
            <w:tcBorders>
              <w:top w:val="single" w:sz="4" w:space="0" w:color="A6A6A6" w:themeColor="background1" w:themeShade="A6"/>
              <w:right w:val="single" w:sz="4" w:space="0" w:color="000000" w:themeColor="text1"/>
            </w:tcBorders>
          </w:tcPr>
          <w:p w14:paraId="163C70FA" w14:textId="77777777" w:rsidR="00382C8C" w:rsidRDefault="00956FCB">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FB" w14:textId="77777777" w:rsidR="00382C8C" w:rsidRDefault="00956FCB">
            <w:pPr>
              <w:pStyle w:val="NormalinTable"/>
              <w:tabs>
                <w:tab w:val="left" w:pos="1250"/>
              </w:tabs>
            </w:pPr>
            <w:r>
              <w:t>0.00%</w:t>
            </w:r>
          </w:p>
        </w:tc>
      </w:tr>
      <w:tr w:rsidR="00382C8C" w14:paraId="163C70FF" w14:textId="77777777" w:rsidTr="00382C8C">
        <w:trPr>
          <w:cantSplit/>
        </w:trPr>
        <w:tc>
          <w:tcPr>
            <w:tcW w:w="0" w:type="auto"/>
            <w:tcBorders>
              <w:top w:val="single" w:sz="4" w:space="0" w:color="A6A6A6" w:themeColor="background1" w:themeShade="A6"/>
              <w:right w:val="single" w:sz="4" w:space="0" w:color="000000" w:themeColor="text1"/>
            </w:tcBorders>
          </w:tcPr>
          <w:p w14:paraId="163C70FD" w14:textId="77777777" w:rsidR="00382C8C" w:rsidRDefault="00956FCB">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0FE" w14:textId="77777777" w:rsidR="00382C8C" w:rsidRDefault="00956FCB">
            <w:pPr>
              <w:pStyle w:val="NormalinTable"/>
              <w:tabs>
                <w:tab w:val="left" w:pos="1250"/>
              </w:tabs>
            </w:pPr>
            <w:r>
              <w:t>0.00%</w:t>
            </w:r>
          </w:p>
        </w:tc>
      </w:tr>
      <w:tr w:rsidR="00382C8C" w14:paraId="163C7102" w14:textId="77777777" w:rsidTr="00382C8C">
        <w:trPr>
          <w:cantSplit/>
        </w:trPr>
        <w:tc>
          <w:tcPr>
            <w:tcW w:w="0" w:type="auto"/>
            <w:tcBorders>
              <w:top w:val="single" w:sz="4" w:space="0" w:color="A6A6A6" w:themeColor="background1" w:themeShade="A6"/>
              <w:right w:val="single" w:sz="4" w:space="0" w:color="000000" w:themeColor="text1"/>
            </w:tcBorders>
          </w:tcPr>
          <w:p w14:paraId="163C7100" w14:textId="77777777" w:rsidR="00382C8C" w:rsidRDefault="00956FCB">
            <w:pPr>
              <w:pStyle w:val="NormalinTable"/>
            </w:pPr>
            <w:r>
              <w:rPr>
                <w:b/>
              </w:rPr>
              <w:t>3823 00 00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01" w14:textId="77777777" w:rsidR="00382C8C" w:rsidRDefault="00956FCB">
            <w:pPr>
              <w:pStyle w:val="NormalinTable"/>
              <w:tabs>
                <w:tab w:val="left" w:pos="1250"/>
              </w:tabs>
            </w:pPr>
            <w:r>
              <w:t>0.00%</w:t>
            </w:r>
          </w:p>
        </w:tc>
      </w:tr>
      <w:tr w:rsidR="00382C8C" w14:paraId="163C7105" w14:textId="77777777" w:rsidTr="00382C8C">
        <w:trPr>
          <w:cantSplit/>
        </w:trPr>
        <w:tc>
          <w:tcPr>
            <w:tcW w:w="0" w:type="auto"/>
            <w:tcBorders>
              <w:top w:val="single" w:sz="4" w:space="0" w:color="A6A6A6" w:themeColor="background1" w:themeShade="A6"/>
              <w:right w:val="single" w:sz="4" w:space="0" w:color="000000" w:themeColor="text1"/>
            </w:tcBorders>
          </w:tcPr>
          <w:p w14:paraId="163C7103" w14:textId="77777777" w:rsidR="00382C8C" w:rsidRDefault="00956FCB">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04" w14:textId="77777777" w:rsidR="00382C8C" w:rsidRDefault="00956FCB">
            <w:pPr>
              <w:pStyle w:val="NormalinTable"/>
              <w:tabs>
                <w:tab w:val="left" w:pos="1250"/>
              </w:tabs>
            </w:pPr>
            <w:r>
              <w:t>0.00%</w:t>
            </w:r>
          </w:p>
        </w:tc>
      </w:tr>
      <w:tr w:rsidR="00382C8C" w14:paraId="163C7108" w14:textId="77777777" w:rsidTr="00382C8C">
        <w:trPr>
          <w:cantSplit/>
        </w:trPr>
        <w:tc>
          <w:tcPr>
            <w:tcW w:w="0" w:type="auto"/>
            <w:tcBorders>
              <w:top w:val="single" w:sz="4" w:space="0" w:color="A6A6A6" w:themeColor="background1" w:themeShade="A6"/>
              <w:right w:val="single" w:sz="4" w:space="0" w:color="000000" w:themeColor="text1"/>
            </w:tcBorders>
          </w:tcPr>
          <w:p w14:paraId="163C7106" w14:textId="77777777" w:rsidR="00382C8C" w:rsidRDefault="00956FCB">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07" w14:textId="77777777" w:rsidR="00382C8C" w:rsidRDefault="00956FCB">
            <w:pPr>
              <w:pStyle w:val="NormalinTable"/>
              <w:tabs>
                <w:tab w:val="left" w:pos="1250"/>
              </w:tabs>
            </w:pPr>
            <w:r>
              <w:t>0.00%</w:t>
            </w:r>
          </w:p>
        </w:tc>
      </w:tr>
      <w:tr w:rsidR="00382C8C" w14:paraId="163C710B" w14:textId="77777777" w:rsidTr="00382C8C">
        <w:trPr>
          <w:cantSplit/>
        </w:trPr>
        <w:tc>
          <w:tcPr>
            <w:tcW w:w="0" w:type="auto"/>
            <w:tcBorders>
              <w:top w:val="single" w:sz="4" w:space="0" w:color="A6A6A6" w:themeColor="background1" w:themeShade="A6"/>
              <w:right w:val="single" w:sz="4" w:space="0" w:color="000000" w:themeColor="text1"/>
            </w:tcBorders>
          </w:tcPr>
          <w:p w14:paraId="163C7109" w14:textId="77777777" w:rsidR="00382C8C" w:rsidRDefault="00956FCB">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0A" w14:textId="77777777" w:rsidR="00382C8C" w:rsidRDefault="00956FCB">
            <w:pPr>
              <w:pStyle w:val="NormalinTable"/>
              <w:tabs>
                <w:tab w:val="left" w:pos="1250"/>
              </w:tabs>
            </w:pPr>
            <w:r>
              <w:t>0.00%</w:t>
            </w:r>
          </w:p>
        </w:tc>
      </w:tr>
      <w:tr w:rsidR="00382C8C" w14:paraId="163C710E" w14:textId="77777777" w:rsidTr="00382C8C">
        <w:trPr>
          <w:cantSplit/>
        </w:trPr>
        <w:tc>
          <w:tcPr>
            <w:tcW w:w="0" w:type="auto"/>
            <w:tcBorders>
              <w:top w:val="single" w:sz="4" w:space="0" w:color="A6A6A6" w:themeColor="background1" w:themeShade="A6"/>
              <w:right w:val="single" w:sz="4" w:space="0" w:color="000000" w:themeColor="text1"/>
            </w:tcBorders>
          </w:tcPr>
          <w:p w14:paraId="163C710C" w14:textId="77777777" w:rsidR="00382C8C" w:rsidRDefault="00956FCB">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0D" w14:textId="77777777" w:rsidR="00382C8C" w:rsidRDefault="00956FCB">
            <w:pPr>
              <w:pStyle w:val="NormalinTable"/>
              <w:tabs>
                <w:tab w:val="left" w:pos="1250"/>
              </w:tabs>
            </w:pPr>
            <w:r>
              <w:t>0.00%</w:t>
            </w:r>
          </w:p>
        </w:tc>
      </w:tr>
      <w:tr w:rsidR="00382C8C" w14:paraId="163C7111" w14:textId="77777777" w:rsidTr="00382C8C">
        <w:trPr>
          <w:cantSplit/>
        </w:trPr>
        <w:tc>
          <w:tcPr>
            <w:tcW w:w="0" w:type="auto"/>
            <w:tcBorders>
              <w:top w:val="single" w:sz="4" w:space="0" w:color="A6A6A6" w:themeColor="background1" w:themeShade="A6"/>
              <w:right w:val="single" w:sz="4" w:space="0" w:color="000000" w:themeColor="text1"/>
            </w:tcBorders>
          </w:tcPr>
          <w:p w14:paraId="163C710F" w14:textId="77777777" w:rsidR="00382C8C" w:rsidRDefault="00956FCB">
            <w:pPr>
              <w:pStyle w:val="NormalinTable"/>
            </w:pPr>
            <w:r>
              <w:rPr>
                <w:b/>
              </w:rPr>
              <w:t>3824 60 11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10" w14:textId="77777777" w:rsidR="00382C8C" w:rsidRDefault="00956FCB">
            <w:pPr>
              <w:pStyle w:val="NormalinTable"/>
              <w:tabs>
                <w:tab w:val="left" w:pos="1250"/>
              </w:tabs>
            </w:pPr>
            <w:r>
              <w:t>0.00% + 16.100 € / 100 kg</w:t>
            </w:r>
          </w:p>
        </w:tc>
      </w:tr>
      <w:tr w:rsidR="00382C8C" w14:paraId="163C7114" w14:textId="77777777" w:rsidTr="00382C8C">
        <w:trPr>
          <w:cantSplit/>
        </w:trPr>
        <w:tc>
          <w:tcPr>
            <w:tcW w:w="0" w:type="auto"/>
            <w:tcBorders>
              <w:top w:val="single" w:sz="4" w:space="0" w:color="A6A6A6" w:themeColor="background1" w:themeShade="A6"/>
              <w:right w:val="single" w:sz="4" w:space="0" w:color="000000" w:themeColor="text1"/>
            </w:tcBorders>
          </w:tcPr>
          <w:p w14:paraId="163C7112" w14:textId="77777777" w:rsidR="00382C8C" w:rsidRDefault="00956FCB">
            <w:pPr>
              <w:pStyle w:val="NormalinTable"/>
            </w:pPr>
            <w:r>
              <w:rPr>
                <w:b/>
              </w:rPr>
              <w:t>3824 60 19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13" w14:textId="77777777" w:rsidR="00382C8C" w:rsidRDefault="00956FCB">
            <w:pPr>
              <w:pStyle w:val="NormalinTable"/>
              <w:tabs>
                <w:tab w:val="left" w:pos="1250"/>
              </w:tabs>
            </w:pPr>
            <w:r>
              <w:t>0.00% + 37.800 € / 100 kg</w:t>
            </w:r>
          </w:p>
        </w:tc>
      </w:tr>
      <w:tr w:rsidR="00382C8C" w14:paraId="163C7117" w14:textId="77777777" w:rsidTr="00382C8C">
        <w:trPr>
          <w:cantSplit/>
        </w:trPr>
        <w:tc>
          <w:tcPr>
            <w:tcW w:w="0" w:type="auto"/>
            <w:tcBorders>
              <w:top w:val="single" w:sz="4" w:space="0" w:color="A6A6A6" w:themeColor="background1" w:themeShade="A6"/>
              <w:right w:val="single" w:sz="4" w:space="0" w:color="000000" w:themeColor="text1"/>
            </w:tcBorders>
          </w:tcPr>
          <w:p w14:paraId="163C7115" w14:textId="77777777" w:rsidR="00382C8C" w:rsidRDefault="00956FCB">
            <w:pPr>
              <w:pStyle w:val="NormalinTable"/>
            </w:pPr>
            <w:r>
              <w:rPr>
                <w:b/>
              </w:rPr>
              <w:t>3824 60 91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16" w14:textId="77777777" w:rsidR="00382C8C" w:rsidRDefault="00956FCB">
            <w:pPr>
              <w:pStyle w:val="NormalinTable"/>
              <w:tabs>
                <w:tab w:val="left" w:pos="1250"/>
              </w:tabs>
            </w:pPr>
            <w:r>
              <w:t>0.00% + 23.000 € / 100 kg</w:t>
            </w:r>
          </w:p>
        </w:tc>
      </w:tr>
      <w:tr w:rsidR="00382C8C" w14:paraId="163C711A" w14:textId="77777777" w:rsidTr="00382C8C">
        <w:trPr>
          <w:cantSplit/>
        </w:trPr>
        <w:tc>
          <w:tcPr>
            <w:tcW w:w="0" w:type="auto"/>
            <w:tcBorders>
              <w:top w:val="single" w:sz="4" w:space="0" w:color="A6A6A6" w:themeColor="background1" w:themeShade="A6"/>
              <w:right w:val="single" w:sz="4" w:space="0" w:color="000000" w:themeColor="text1"/>
            </w:tcBorders>
          </w:tcPr>
          <w:p w14:paraId="163C7118" w14:textId="77777777" w:rsidR="00382C8C" w:rsidRDefault="00956FCB">
            <w:pPr>
              <w:pStyle w:val="NormalinTable"/>
            </w:pPr>
            <w:r>
              <w:rPr>
                <w:b/>
              </w:rPr>
              <w:t>3824 60 99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19" w14:textId="77777777" w:rsidR="00382C8C" w:rsidRDefault="00956FCB">
            <w:pPr>
              <w:pStyle w:val="NormalinTable"/>
              <w:tabs>
                <w:tab w:val="left" w:pos="1250"/>
              </w:tabs>
            </w:pPr>
            <w:r>
              <w:t>0.00% + 53.700 € / 100 kg</w:t>
            </w:r>
          </w:p>
        </w:tc>
      </w:tr>
      <w:tr w:rsidR="00382C8C" w14:paraId="163C711D" w14:textId="77777777" w:rsidTr="00382C8C">
        <w:trPr>
          <w:cantSplit/>
        </w:trPr>
        <w:tc>
          <w:tcPr>
            <w:tcW w:w="0" w:type="auto"/>
            <w:tcBorders>
              <w:top w:val="single" w:sz="4" w:space="0" w:color="A6A6A6" w:themeColor="background1" w:themeShade="A6"/>
              <w:right w:val="single" w:sz="4" w:space="0" w:color="000000" w:themeColor="text1"/>
            </w:tcBorders>
          </w:tcPr>
          <w:p w14:paraId="163C711B" w14:textId="77777777" w:rsidR="00382C8C" w:rsidRDefault="00956FCB">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1C" w14:textId="77777777" w:rsidR="00382C8C" w:rsidRDefault="00956FCB">
            <w:pPr>
              <w:pStyle w:val="NormalinTable"/>
              <w:tabs>
                <w:tab w:val="left" w:pos="1250"/>
              </w:tabs>
            </w:pPr>
            <w:r>
              <w:t>0.00%</w:t>
            </w:r>
          </w:p>
        </w:tc>
      </w:tr>
      <w:tr w:rsidR="00382C8C" w14:paraId="163C7120" w14:textId="77777777" w:rsidTr="00382C8C">
        <w:trPr>
          <w:cantSplit/>
        </w:trPr>
        <w:tc>
          <w:tcPr>
            <w:tcW w:w="0" w:type="auto"/>
            <w:tcBorders>
              <w:top w:val="single" w:sz="4" w:space="0" w:color="A6A6A6" w:themeColor="background1" w:themeShade="A6"/>
              <w:right w:val="single" w:sz="4" w:space="0" w:color="000000" w:themeColor="text1"/>
            </w:tcBorders>
          </w:tcPr>
          <w:p w14:paraId="163C711E" w14:textId="77777777" w:rsidR="00382C8C" w:rsidRDefault="00956FCB">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1F" w14:textId="77777777" w:rsidR="00382C8C" w:rsidRDefault="00956FCB">
            <w:pPr>
              <w:pStyle w:val="NormalinTable"/>
              <w:tabs>
                <w:tab w:val="left" w:pos="1250"/>
              </w:tabs>
            </w:pPr>
            <w:r>
              <w:t>0.00%</w:t>
            </w:r>
          </w:p>
        </w:tc>
      </w:tr>
      <w:tr w:rsidR="00382C8C" w14:paraId="163C7123" w14:textId="77777777" w:rsidTr="00382C8C">
        <w:trPr>
          <w:cantSplit/>
        </w:trPr>
        <w:tc>
          <w:tcPr>
            <w:tcW w:w="0" w:type="auto"/>
            <w:tcBorders>
              <w:top w:val="single" w:sz="4" w:space="0" w:color="A6A6A6" w:themeColor="background1" w:themeShade="A6"/>
              <w:right w:val="single" w:sz="4" w:space="0" w:color="000000" w:themeColor="text1"/>
            </w:tcBorders>
          </w:tcPr>
          <w:p w14:paraId="163C7121" w14:textId="77777777" w:rsidR="00382C8C" w:rsidRDefault="00956FCB">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22" w14:textId="77777777" w:rsidR="00382C8C" w:rsidRDefault="00956FCB">
            <w:pPr>
              <w:pStyle w:val="NormalinTable"/>
              <w:tabs>
                <w:tab w:val="left" w:pos="1250"/>
              </w:tabs>
            </w:pPr>
            <w:r>
              <w:t>0.00%</w:t>
            </w:r>
          </w:p>
        </w:tc>
      </w:tr>
      <w:tr w:rsidR="00382C8C" w14:paraId="163C7126" w14:textId="77777777" w:rsidTr="00382C8C">
        <w:trPr>
          <w:cantSplit/>
        </w:trPr>
        <w:tc>
          <w:tcPr>
            <w:tcW w:w="0" w:type="auto"/>
            <w:tcBorders>
              <w:top w:val="single" w:sz="4" w:space="0" w:color="A6A6A6" w:themeColor="background1" w:themeShade="A6"/>
              <w:right w:val="single" w:sz="4" w:space="0" w:color="000000" w:themeColor="text1"/>
            </w:tcBorders>
          </w:tcPr>
          <w:p w14:paraId="163C7124" w14:textId="77777777" w:rsidR="00382C8C" w:rsidRDefault="00956FCB">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25" w14:textId="77777777" w:rsidR="00382C8C" w:rsidRDefault="00956FCB">
            <w:pPr>
              <w:pStyle w:val="NormalinTable"/>
              <w:tabs>
                <w:tab w:val="left" w:pos="1250"/>
              </w:tabs>
            </w:pPr>
            <w:r>
              <w:t>0.00%</w:t>
            </w:r>
          </w:p>
        </w:tc>
      </w:tr>
      <w:tr w:rsidR="00382C8C" w14:paraId="163C7129" w14:textId="77777777" w:rsidTr="00382C8C">
        <w:trPr>
          <w:cantSplit/>
        </w:trPr>
        <w:tc>
          <w:tcPr>
            <w:tcW w:w="0" w:type="auto"/>
            <w:tcBorders>
              <w:top w:val="single" w:sz="4" w:space="0" w:color="A6A6A6" w:themeColor="background1" w:themeShade="A6"/>
              <w:right w:val="single" w:sz="4" w:space="0" w:color="000000" w:themeColor="text1"/>
            </w:tcBorders>
          </w:tcPr>
          <w:p w14:paraId="163C7127" w14:textId="77777777" w:rsidR="00382C8C" w:rsidRDefault="00956FCB">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28" w14:textId="77777777" w:rsidR="00382C8C" w:rsidRDefault="00956FCB">
            <w:pPr>
              <w:pStyle w:val="NormalinTable"/>
              <w:tabs>
                <w:tab w:val="left" w:pos="1250"/>
              </w:tabs>
            </w:pPr>
            <w:r>
              <w:t>0.00%</w:t>
            </w:r>
          </w:p>
        </w:tc>
      </w:tr>
      <w:tr w:rsidR="00382C8C" w14:paraId="163C712C" w14:textId="77777777" w:rsidTr="00382C8C">
        <w:trPr>
          <w:cantSplit/>
        </w:trPr>
        <w:tc>
          <w:tcPr>
            <w:tcW w:w="0" w:type="auto"/>
            <w:tcBorders>
              <w:top w:val="single" w:sz="4" w:space="0" w:color="A6A6A6" w:themeColor="background1" w:themeShade="A6"/>
              <w:right w:val="single" w:sz="4" w:space="0" w:color="000000" w:themeColor="text1"/>
            </w:tcBorders>
          </w:tcPr>
          <w:p w14:paraId="163C712A" w14:textId="77777777" w:rsidR="00382C8C" w:rsidRDefault="00956FCB">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2B" w14:textId="77777777" w:rsidR="00382C8C" w:rsidRDefault="00956FCB">
            <w:pPr>
              <w:pStyle w:val="NormalinTable"/>
              <w:tabs>
                <w:tab w:val="left" w:pos="1250"/>
              </w:tabs>
            </w:pPr>
            <w:r>
              <w:t>0.00%</w:t>
            </w:r>
          </w:p>
        </w:tc>
      </w:tr>
      <w:tr w:rsidR="00382C8C" w14:paraId="163C712F" w14:textId="77777777" w:rsidTr="00382C8C">
        <w:trPr>
          <w:cantSplit/>
        </w:trPr>
        <w:tc>
          <w:tcPr>
            <w:tcW w:w="0" w:type="auto"/>
            <w:tcBorders>
              <w:top w:val="single" w:sz="4" w:space="0" w:color="A6A6A6" w:themeColor="background1" w:themeShade="A6"/>
              <w:right w:val="single" w:sz="4" w:space="0" w:color="000000" w:themeColor="text1"/>
            </w:tcBorders>
          </w:tcPr>
          <w:p w14:paraId="163C712D" w14:textId="77777777" w:rsidR="00382C8C" w:rsidRDefault="00956FCB">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2E" w14:textId="77777777" w:rsidR="00382C8C" w:rsidRDefault="00956FCB">
            <w:pPr>
              <w:pStyle w:val="NormalinTable"/>
              <w:tabs>
                <w:tab w:val="left" w:pos="1250"/>
              </w:tabs>
            </w:pPr>
            <w:r>
              <w:t>0.00%</w:t>
            </w:r>
          </w:p>
        </w:tc>
      </w:tr>
      <w:tr w:rsidR="00382C8C" w14:paraId="163C7132" w14:textId="77777777" w:rsidTr="00382C8C">
        <w:trPr>
          <w:cantSplit/>
        </w:trPr>
        <w:tc>
          <w:tcPr>
            <w:tcW w:w="0" w:type="auto"/>
            <w:tcBorders>
              <w:top w:val="single" w:sz="4" w:space="0" w:color="A6A6A6" w:themeColor="background1" w:themeShade="A6"/>
              <w:right w:val="single" w:sz="4" w:space="0" w:color="000000" w:themeColor="text1"/>
            </w:tcBorders>
          </w:tcPr>
          <w:p w14:paraId="163C7130" w14:textId="77777777" w:rsidR="00382C8C" w:rsidRDefault="00956FCB">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31" w14:textId="77777777" w:rsidR="00382C8C" w:rsidRDefault="00956FCB">
            <w:pPr>
              <w:pStyle w:val="NormalinTable"/>
              <w:tabs>
                <w:tab w:val="left" w:pos="1250"/>
              </w:tabs>
            </w:pPr>
            <w:r>
              <w:t>0.00%</w:t>
            </w:r>
          </w:p>
        </w:tc>
      </w:tr>
      <w:tr w:rsidR="00382C8C" w14:paraId="163C7135" w14:textId="77777777" w:rsidTr="00382C8C">
        <w:trPr>
          <w:cantSplit/>
        </w:trPr>
        <w:tc>
          <w:tcPr>
            <w:tcW w:w="0" w:type="auto"/>
            <w:tcBorders>
              <w:top w:val="single" w:sz="4" w:space="0" w:color="A6A6A6" w:themeColor="background1" w:themeShade="A6"/>
              <w:right w:val="single" w:sz="4" w:space="0" w:color="000000" w:themeColor="text1"/>
            </w:tcBorders>
          </w:tcPr>
          <w:p w14:paraId="163C7133" w14:textId="77777777" w:rsidR="00382C8C" w:rsidRDefault="00956FCB">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34" w14:textId="77777777" w:rsidR="00382C8C" w:rsidRDefault="00956FCB">
            <w:pPr>
              <w:pStyle w:val="NormalinTable"/>
              <w:tabs>
                <w:tab w:val="left" w:pos="1250"/>
              </w:tabs>
            </w:pPr>
            <w:r>
              <w:t>0.00%</w:t>
            </w:r>
          </w:p>
        </w:tc>
      </w:tr>
      <w:tr w:rsidR="00382C8C" w14:paraId="163C7138" w14:textId="77777777" w:rsidTr="00382C8C">
        <w:trPr>
          <w:cantSplit/>
        </w:trPr>
        <w:tc>
          <w:tcPr>
            <w:tcW w:w="0" w:type="auto"/>
            <w:tcBorders>
              <w:top w:val="single" w:sz="4" w:space="0" w:color="A6A6A6" w:themeColor="background1" w:themeShade="A6"/>
              <w:right w:val="single" w:sz="4" w:space="0" w:color="000000" w:themeColor="text1"/>
            </w:tcBorders>
          </w:tcPr>
          <w:p w14:paraId="163C7136" w14:textId="77777777" w:rsidR="00382C8C" w:rsidRDefault="00956FCB">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37" w14:textId="77777777" w:rsidR="00382C8C" w:rsidRDefault="00956FCB">
            <w:pPr>
              <w:pStyle w:val="NormalinTable"/>
              <w:tabs>
                <w:tab w:val="left" w:pos="1250"/>
              </w:tabs>
            </w:pPr>
            <w:r>
              <w:t>0.00%</w:t>
            </w:r>
          </w:p>
        </w:tc>
      </w:tr>
      <w:tr w:rsidR="00382C8C" w14:paraId="163C713B" w14:textId="77777777" w:rsidTr="00382C8C">
        <w:trPr>
          <w:cantSplit/>
        </w:trPr>
        <w:tc>
          <w:tcPr>
            <w:tcW w:w="0" w:type="auto"/>
            <w:tcBorders>
              <w:top w:val="single" w:sz="4" w:space="0" w:color="A6A6A6" w:themeColor="background1" w:themeShade="A6"/>
              <w:right w:val="single" w:sz="4" w:space="0" w:color="000000" w:themeColor="text1"/>
            </w:tcBorders>
          </w:tcPr>
          <w:p w14:paraId="163C7139" w14:textId="77777777" w:rsidR="00382C8C" w:rsidRDefault="00956FCB">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3A" w14:textId="77777777" w:rsidR="00382C8C" w:rsidRDefault="00956FCB">
            <w:pPr>
              <w:pStyle w:val="NormalinTable"/>
              <w:tabs>
                <w:tab w:val="left" w:pos="1250"/>
              </w:tabs>
            </w:pPr>
            <w:r>
              <w:t>0.00%</w:t>
            </w:r>
          </w:p>
        </w:tc>
      </w:tr>
      <w:tr w:rsidR="00382C8C" w14:paraId="163C713E" w14:textId="77777777" w:rsidTr="00382C8C">
        <w:trPr>
          <w:cantSplit/>
        </w:trPr>
        <w:tc>
          <w:tcPr>
            <w:tcW w:w="0" w:type="auto"/>
            <w:tcBorders>
              <w:top w:val="single" w:sz="4" w:space="0" w:color="A6A6A6" w:themeColor="background1" w:themeShade="A6"/>
              <w:right w:val="single" w:sz="4" w:space="0" w:color="000000" w:themeColor="text1"/>
            </w:tcBorders>
          </w:tcPr>
          <w:p w14:paraId="163C713C" w14:textId="77777777" w:rsidR="00382C8C" w:rsidRDefault="00956FCB">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3D" w14:textId="77777777" w:rsidR="00382C8C" w:rsidRDefault="00956FCB">
            <w:pPr>
              <w:pStyle w:val="NormalinTable"/>
              <w:tabs>
                <w:tab w:val="left" w:pos="1250"/>
              </w:tabs>
            </w:pPr>
            <w:r>
              <w:t>0.00%</w:t>
            </w:r>
          </w:p>
        </w:tc>
      </w:tr>
      <w:tr w:rsidR="00382C8C" w14:paraId="163C7141" w14:textId="77777777" w:rsidTr="00382C8C">
        <w:trPr>
          <w:cantSplit/>
        </w:trPr>
        <w:tc>
          <w:tcPr>
            <w:tcW w:w="0" w:type="auto"/>
            <w:tcBorders>
              <w:top w:val="single" w:sz="4" w:space="0" w:color="A6A6A6" w:themeColor="background1" w:themeShade="A6"/>
              <w:right w:val="single" w:sz="4" w:space="0" w:color="000000" w:themeColor="text1"/>
            </w:tcBorders>
          </w:tcPr>
          <w:p w14:paraId="163C713F" w14:textId="77777777" w:rsidR="00382C8C" w:rsidRDefault="00956FCB">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40" w14:textId="77777777" w:rsidR="00382C8C" w:rsidRDefault="00956FCB">
            <w:pPr>
              <w:pStyle w:val="NormalinTable"/>
              <w:tabs>
                <w:tab w:val="left" w:pos="1250"/>
              </w:tabs>
            </w:pPr>
            <w:r>
              <w:t>0.00%</w:t>
            </w:r>
          </w:p>
        </w:tc>
      </w:tr>
      <w:tr w:rsidR="00382C8C" w14:paraId="163C7144" w14:textId="77777777" w:rsidTr="00382C8C">
        <w:trPr>
          <w:cantSplit/>
        </w:trPr>
        <w:tc>
          <w:tcPr>
            <w:tcW w:w="0" w:type="auto"/>
            <w:tcBorders>
              <w:top w:val="single" w:sz="4" w:space="0" w:color="A6A6A6" w:themeColor="background1" w:themeShade="A6"/>
              <w:right w:val="single" w:sz="4" w:space="0" w:color="000000" w:themeColor="text1"/>
            </w:tcBorders>
          </w:tcPr>
          <w:p w14:paraId="163C7142" w14:textId="77777777" w:rsidR="00382C8C" w:rsidRDefault="00956FCB">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43" w14:textId="77777777" w:rsidR="00382C8C" w:rsidRDefault="00956FCB">
            <w:pPr>
              <w:pStyle w:val="NormalinTable"/>
              <w:tabs>
                <w:tab w:val="left" w:pos="1250"/>
              </w:tabs>
            </w:pPr>
            <w:r>
              <w:t>0.00%</w:t>
            </w:r>
          </w:p>
        </w:tc>
      </w:tr>
      <w:tr w:rsidR="00382C8C" w14:paraId="163C7147" w14:textId="77777777" w:rsidTr="00382C8C">
        <w:trPr>
          <w:cantSplit/>
        </w:trPr>
        <w:tc>
          <w:tcPr>
            <w:tcW w:w="0" w:type="auto"/>
            <w:tcBorders>
              <w:top w:val="single" w:sz="4" w:space="0" w:color="A6A6A6" w:themeColor="background1" w:themeShade="A6"/>
              <w:right w:val="single" w:sz="4" w:space="0" w:color="000000" w:themeColor="text1"/>
            </w:tcBorders>
          </w:tcPr>
          <w:p w14:paraId="163C7145" w14:textId="77777777" w:rsidR="00382C8C" w:rsidRDefault="00956FCB">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46" w14:textId="77777777" w:rsidR="00382C8C" w:rsidRDefault="00956FCB">
            <w:pPr>
              <w:pStyle w:val="NormalinTable"/>
              <w:tabs>
                <w:tab w:val="left" w:pos="1250"/>
              </w:tabs>
            </w:pPr>
            <w:r>
              <w:t>0.00%</w:t>
            </w:r>
          </w:p>
        </w:tc>
      </w:tr>
      <w:tr w:rsidR="00382C8C" w14:paraId="163C714A" w14:textId="77777777" w:rsidTr="00382C8C">
        <w:trPr>
          <w:cantSplit/>
        </w:trPr>
        <w:tc>
          <w:tcPr>
            <w:tcW w:w="0" w:type="auto"/>
            <w:tcBorders>
              <w:top w:val="single" w:sz="4" w:space="0" w:color="A6A6A6" w:themeColor="background1" w:themeShade="A6"/>
              <w:right w:val="single" w:sz="4" w:space="0" w:color="000000" w:themeColor="text1"/>
            </w:tcBorders>
          </w:tcPr>
          <w:p w14:paraId="163C7148" w14:textId="77777777" w:rsidR="00382C8C" w:rsidRDefault="00956FCB">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49" w14:textId="77777777" w:rsidR="00382C8C" w:rsidRDefault="00956FCB">
            <w:pPr>
              <w:pStyle w:val="NormalinTable"/>
              <w:tabs>
                <w:tab w:val="left" w:pos="1250"/>
              </w:tabs>
            </w:pPr>
            <w:r>
              <w:t>0.00%</w:t>
            </w:r>
          </w:p>
        </w:tc>
      </w:tr>
      <w:tr w:rsidR="00382C8C" w14:paraId="163C714D" w14:textId="77777777" w:rsidTr="00382C8C">
        <w:trPr>
          <w:cantSplit/>
        </w:trPr>
        <w:tc>
          <w:tcPr>
            <w:tcW w:w="0" w:type="auto"/>
            <w:tcBorders>
              <w:top w:val="single" w:sz="4" w:space="0" w:color="A6A6A6" w:themeColor="background1" w:themeShade="A6"/>
              <w:right w:val="single" w:sz="4" w:space="0" w:color="000000" w:themeColor="text1"/>
            </w:tcBorders>
          </w:tcPr>
          <w:p w14:paraId="163C714B" w14:textId="77777777" w:rsidR="00382C8C" w:rsidRDefault="00956FCB">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4C" w14:textId="77777777" w:rsidR="00382C8C" w:rsidRDefault="00956FCB">
            <w:pPr>
              <w:pStyle w:val="NormalinTable"/>
              <w:tabs>
                <w:tab w:val="left" w:pos="1250"/>
              </w:tabs>
            </w:pPr>
            <w:r>
              <w:t>0.00%</w:t>
            </w:r>
          </w:p>
        </w:tc>
      </w:tr>
      <w:tr w:rsidR="00382C8C" w14:paraId="163C7150" w14:textId="77777777" w:rsidTr="00382C8C">
        <w:trPr>
          <w:cantSplit/>
        </w:trPr>
        <w:tc>
          <w:tcPr>
            <w:tcW w:w="0" w:type="auto"/>
            <w:tcBorders>
              <w:top w:val="single" w:sz="4" w:space="0" w:color="A6A6A6" w:themeColor="background1" w:themeShade="A6"/>
              <w:right w:val="single" w:sz="4" w:space="0" w:color="000000" w:themeColor="text1"/>
            </w:tcBorders>
          </w:tcPr>
          <w:p w14:paraId="163C714E" w14:textId="77777777" w:rsidR="00382C8C" w:rsidRDefault="00956FCB">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4F" w14:textId="77777777" w:rsidR="00382C8C" w:rsidRDefault="00956FCB">
            <w:pPr>
              <w:pStyle w:val="NormalinTable"/>
              <w:tabs>
                <w:tab w:val="left" w:pos="1250"/>
              </w:tabs>
            </w:pPr>
            <w:r>
              <w:t>0.00%</w:t>
            </w:r>
          </w:p>
        </w:tc>
      </w:tr>
      <w:tr w:rsidR="00382C8C" w14:paraId="163C7153" w14:textId="77777777" w:rsidTr="00382C8C">
        <w:trPr>
          <w:cantSplit/>
        </w:trPr>
        <w:tc>
          <w:tcPr>
            <w:tcW w:w="0" w:type="auto"/>
            <w:tcBorders>
              <w:top w:val="single" w:sz="4" w:space="0" w:color="A6A6A6" w:themeColor="background1" w:themeShade="A6"/>
              <w:right w:val="single" w:sz="4" w:space="0" w:color="000000" w:themeColor="text1"/>
            </w:tcBorders>
          </w:tcPr>
          <w:p w14:paraId="163C7151" w14:textId="77777777" w:rsidR="00382C8C" w:rsidRDefault="00956FCB">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52" w14:textId="77777777" w:rsidR="00382C8C" w:rsidRDefault="00956FCB">
            <w:pPr>
              <w:pStyle w:val="NormalinTable"/>
              <w:tabs>
                <w:tab w:val="left" w:pos="1250"/>
              </w:tabs>
            </w:pPr>
            <w:r>
              <w:t>0.00%</w:t>
            </w:r>
          </w:p>
        </w:tc>
      </w:tr>
      <w:tr w:rsidR="00382C8C" w14:paraId="163C7156" w14:textId="77777777" w:rsidTr="00382C8C">
        <w:trPr>
          <w:cantSplit/>
        </w:trPr>
        <w:tc>
          <w:tcPr>
            <w:tcW w:w="0" w:type="auto"/>
            <w:tcBorders>
              <w:top w:val="single" w:sz="4" w:space="0" w:color="A6A6A6" w:themeColor="background1" w:themeShade="A6"/>
              <w:right w:val="single" w:sz="4" w:space="0" w:color="000000" w:themeColor="text1"/>
            </w:tcBorders>
          </w:tcPr>
          <w:p w14:paraId="163C7154" w14:textId="77777777" w:rsidR="00382C8C" w:rsidRDefault="00956FCB">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55" w14:textId="77777777" w:rsidR="00382C8C" w:rsidRDefault="00956FCB">
            <w:pPr>
              <w:pStyle w:val="NormalinTable"/>
              <w:tabs>
                <w:tab w:val="left" w:pos="1250"/>
              </w:tabs>
            </w:pPr>
            <w:r>
              <w:t>0.00%</w:t>
            </w:r>
          </w:p>
        </w:tc>
      </w:tr>
      <w:tr w:rsidR="00382C8C" w14:paraId="163C7159" w14:textId="77777777" w:rsidTr="00382C8C">
        <w:trPr>
          <w:cantSplit/>
        </w:trPr>
        <w:tc>
          <w:tcPr>
            <w:tcW w:w="0" w:type="auto"/>
            <w:tcBorders>
              <w:top w:val="single" w:sz="4" w:space="0" w:color="A6A6A6" w:themeColor="background1" w:themeShade="A6"/>
              <w:right w:val="single" w:sz="4" w:space="0" w:color="000000" w:themeColor="text1"/>
            </w:tcBorders>
          </w:tcPr>
          <w:p w14:paraId="163C7157" w14:textId="77777777" w:rsidR="00382C8C" w:rsidRDefault="00956FCB">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58" w14:textId="77777777" w:rsidR="00382C8C" w:rsidRDefault="00956FCB">
            <w:pPr>
              <w:pStyle w:val="NormalinTable"/>
              <w:tabs>
                <w:tab w:val="left" w:pos="1250"/>
              </w:tabs>
            </w:pPr>
            <w:r>
              <w:t>0.00%</w:t>
            </w:r>
          </w:p>
        </w:tc>
      </w:tr>
      <w:tr w:rsidR="00382C8C" w14:paraId="163C715C" w14:textId="77777777" w:rsidTr="00382C8C">
        <w:trPr>
          <w:cantSplit/>
        </w:trPr>
        <w:tc>
          <w:tcPr>
            <w:tcW w:w="0" w:type="auto"/>
            <w:tcBorders>
              <w:top w:val="single" w:sz="4" w:space="0" w:color="A6A6A6" w:themeColor="background1" w:themeShade="A6"/>
              <w:right w:val="single" w:sz="4" w:space="0" w:color="000000" w:themeColor="text1"/>
            </w:tcBorders>
          </w:tcPr>
          <w:p w14:paraId="163C715A" w14:textId="77777777" w:rsidR="00382C8C" w:rsidRDefault="00956FCB">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5B" w14:textId="77777777" w:rsidR="00382C8C" w:rsidRDefault="00956FCB">
            <w:pPr>
              <w:pStyle w:val="NormalinTable"/>
              <w:tabs>
                <w:tab w:val="left" w:pos="1250"/>
              </w:tabs>
            </w:pPr>
            <w:r>
              <w:t>0.00%</w:t>
            </w:r>
          </w:p>
        </w:tc>
      </w:tr>
      <w:tr w:rsidR="00382C8C" w14:paraId="163C715F" w14:textId="77777777" w:rsidTr="00382C8C">
        <w:trPr>
          <w:cantSplit/>
        </w:trPr>
        <w:tc>
          <w:tcPr>
            <w:tcW w:w="0" w:type="auto"/>
            <w:tcBorders>
              <w:top w:val="single" w:sz="4" w:space="0" w:color="A6A6A6" w:themeColor="background1" w:themeShade="A6"/>
              <w:right w:val="single" w:sz="4" w:space="0" w:color="000000" w:themeColor="text1"/>
            </w:tcBorders>
          </w:tcPr>
          <w:p w14:paraId="163C715D" w14:textId="77777777" w:rsidR="00382C8C" w:rsidRDefault="00956FCB">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5E" w14:textId="77777777" w:rsidR="00382C8C" w:rsidRDefault="00956FCB">
            <w:pPr>
              <w:pStyle w:val="NormalinTable"/>
              <w:tabs>
                <w:tab w:val="left" w:pos="1250"/>
              </w:tabs>
            </w:pPr>
            <w:r>
              <w:t>0.00%</w:t>
            </w:r>
          </w:p>
        </w:tc>
      </w:tr>
      <w:tr w:rsidR="00382C8C" w14:paraId="163C7162" w14:textId="77777777" w:rsidTr="00382C8C">
        <w:trPr>
          <w:cantSplit/>
        </w:trPr>
        <w:tc>
          <w:tcPr>
            <w:tcW w:w="0" w:type="auto"/>
            <w:tcBorders>
              <w:top w:val="single" w:sz="4" w:space="0" w:color="A6A6A6" w:themeColor="background1" w:themeShade="A6"/>
              <w:right w:val="single" w:sz="4" w:space="0" w:color="000000" w:themeColor="text1"/>
            </w:tcBorders>
          </w:tcPr>
          <w:p w14:paraId="163C7160" w14:textId="77777777" w:rsidR="00382C8C" w:rsidRDefault="00956FCB">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61" w14:textId="77777777" w:rsidR="00382C8C" w:rsidRDefault="00956FCB">
            <w:pPr>
              <w:pStyle w:val="NormalinTable"/>
              <w:tabs>
                <w:tab w:val="left" w:pos="1250"/>
              </w:tabs>
            </w:pPr>
            <w:r>
              <w:t>0.00%</w:t>
            </w:r>
          </w:p>
        </w:tc>
      </w:tr>
      <w:tr w:rsidR="00382C8C" w14:paraId="163C7165" w14:textId="77777777" w:rsidTr="00382C8C">
        <w:trPr>
          <w:cantSplit/>
        </w:trPr>
        <w:tc>
          <w:tcPr>
            <w:tcW w:w="0" w:type="auto"/>
            <w:tcBorders>
              <w:top w:val="single" w:sz="4" w:space="0" w:color="A6A6A6" w:themeColor="background1" w:themeShade="A6"/>
              <w:right w:val="single" w:sz="4" w:space="0" w:color="000000" w:themeColor="text1"/>
            </w:tcBorders>
          </w:tcPr>
          <w:p w14:paraId="163C7163" w14:textId="77777777" w:rsidR="00382C8C" w:rsidRDefault="00956FCB">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64" w14:textId="77777777" w:rsidR="00382C8C" w:rsidRDefault="00956FCB">
            <w:pPr>
              <w:pStyle w:val="NormalinTable"/>
              <w:tabs>
                <w:tab w:val="left" w:pos="1250"/>
              </w:tabs>
            </w:pPr>
            <w:r>
              <w:t>0.00%</w:t>
            </w:r>
          </w:p>
        </w:tc>
      </w:tr>
      <w:tr w:rsidR="00382C8C" w14:paraId="163C7168" w14:textId="77777777" w:rsidTr="00382C8C">
        <w:trPr>
          <w:cantSplit/>
        </w:trPr>
        <w:tc>
          <w:tcPr>
            <w:tcW w:w="0" w:type="auto"/>
            <w:tcBorders>
              <w:top w:val="single" w:sz="4" w:space="0" w:color="A6A6A6" w:themeColor="background1" w:themeShade="A6"/>
              <w:right w:val="single" w:sz="4" w:space="0" w:color="000000" w:themeColor="text1"/>
            </w:tcBorders>
          </w:tcPr>
          <w:p w14:paraId="163C7166" w14:textId="77777777" w:rsidR="00382C8C" w:rsidRDefault="00956FCB">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67" w14:textId="77777777" w:rsidR="00382C8C" w:rsidRDefault="00956FCB">
            <w:pPr>
              <w:pStyle w:val="NormalinTable"/>
              <w:tabs>
                <w:tab w:val="left" w:pos="1250"/>
              </w:tabs>
            </w:pPr>
            <w:r>
              <w:t>0.00%</w:t>
            </w:r>
          </w:p>
        </w:tc>
      </w:tr>
      <w:tr w:rsidR="00382C8C" w14:paraId="163C716B" w14:textId="77777777" w:rsidTr="00382C8C">
        <w:trPr>
          <w:cantSplit/>
        </w:trPr>
        <w:tc>
          <w:tcPr>
            <w:tcW w:w="0" w:type="auto"/>
            <w:tcBorders>
              <w:top w:val="single" w:sz="4" w:space="0" w:color="A6A6A6" w:themeColor="background1" w:themeShade="A6"/>
              <w:right w:val="single" w:sz="4" w:space="0" w:color="000000" w:themeColor="text1"/>
            </w:tcBorders>
          </w:tcPr>
          <w:p w14:paraId="163C7169" w14:textId="77777777" w:rsidR="00382C8C" w:rsidRDefault="00956FCB">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6A" w14:textId="77777777" w:rsidR="00382C8C" w:rsidRDefault="00956FCB">
            <w:pPr>
              <w:pStyle w:val="NormalinTable"/>
              <w:tabs>
                <w:tab w:val="left" w:pos="1250"/>
              </w:tabs>
            </w:pPr>
            <w:r>
              <w:t>0.00%</w:t>
            </w:r>
          </w:p>
        </w:tc>
      </w:tr>
      <w:tr w:rsidR="00382C8C" w14:paraId="163C716E" w14:textId="77777777" w:rsidTr="00382C8C">
        <w:trPr>
          <w:cantSplit/>
        </w:trPr>
        <w:tc>
          <w:tcPr>
            <w:tcW w:w="0" w:type="auto"/>
            <w:tcBorders>
              <w:top w:val="single" w:sz="4" w:space="0" w:color="A6A6A6" w:themeColor="background1" w:themeShade="A6"/>
              <w:right w:val="single" w:sz="4" w:space="0" w:color="000000" w:themeColor="text1"/>
            </w:tcBorders>
          </w:tcPr>
          <w:p w14:paraId="163C716C" w14:textId="77777777" w:rsidR="00382C8C" w:rsidRDefault="00956FCB">
            <w:pPr>
              <w:pStyle w:val="NormalinTable"/>
            </w:pPr>
            <w:r>
              <w:rPr>
                <w:b/>
              </w:rPr>
              <w:t>4503 00 00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6D" w14:textId="77777777" w:rsidR="00382C8C" w:rsidRDefault="00956FCB">
            <w:pPr>
              <w:pStyle w:val="NormalinTable"/>
              <w:tabs>
                <w:tab w:val="left" w:pos="1250"/>
              </w:tabs>
            </w:pPr>
            <w:r>
              <w:t>0.00%</w:t>
            </w:r>
          </w:p>
        </w:tc>
      </w:tr>
      <w:tr w:rsidR="00382C8C" w14:paraId="163C7171" w14:textId="77777777" w:rsidTr="00382C8C">
        <w:trPr>
          <w:cantSplit/>
        </w:trPr>
        <w:tc>
          <w:tcPr>
            <w:tcW w:w="0" w:type="auto"/>
            <w:tcBorders>
              <w:top w:val="single" w:sz="4" w:space="0" w:color="A6A6A6" w:themeColor="background1" w:themeShade="A6"/>
              <w:right w:val="single" w:sz="4" w:space="0" w:color="000000" w:themeColor="text1"/>
            </w:tcBorders>
          </w:tcPr>
          <w:p w14:paraId="163C716F" w14:textId="77777777" w:rsidR="00382C8C" w:rsidRDefault="00956FCB">
            <w:pPr>
              <w:pStyle w:val="NormalinTable"/>
            </w:pPr>
            <w:r>
              <w:rPr>
                <w:b/>
              </w:rPr>
              <w:t>4504 00 00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70" w14:textId="77777777" w:rsidR="00382C8C" w:rsidRDefault="00956FCB">
            <w:pPr>
              <w:pStyle w:val="NormalinTable"/>
              <w:tabs>
                <w:tab w:val="left" w:pos="1250"/>
              </w:tabs>
            </w:pPr>
            <w:r>
              <w:t>0.00%</w:t>
            </w:r>
          </w:p>
        </w:tc>
      </w:tr>
      <w:tr w:rsidR="00382C8C" w14:paraId="163C7174" w14:textId="77777777" w:rsidTr="00382C8C">
        <w:trPr>
          <w:cantSplit/>
        </w:trPr>
        <w:tc>
          <w:tcPr>
            <w:tcW w:w="0" w:type="auto"/>
            <w:tcBorders>
              <w:top w:val="single" w:sz="4" w:space="0" w:color="A6A6A6" w:themeColor="background1" w:themeShade="A6"/>
              <w:right w:val="single" w:sz="4" w:space="0" w:color="000000" w:themeColor="text1"/>
            </w:tcBorders>
          </w:tcPr>
          <w:p w14:paraId="163C7172" w14:textId="77777777" w:rsidR="00382C8C" w:rsidRDefault="00956FCB">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73" w14:textId="77777777" w:rsidR="00382C8C" w:rsidRDefault="00956FCB">
            <w:pPr>
              <w:pStyle w:val="NormalinTable"/>
              <w:tabs>
                <w:tab w:val="left" w:pos="1250"/>
              </w:tabs>
            </w:pPr>
            <w:r>
              <w:t>0.00%</w:t>
            </w:r>
          </w:p>
        </w:tc>
      </w:tr>
      <w:tr w:rsidR="00382C8C" w14:paraId="163C7177" w14:textId="77777777" w:rsidTr="00382C8C">
        <w:trPr>
          <w:cantSplit/>
        </w:trPr>
        <w:tc>
          <w:tcPr>
            <w:tcW w:w="0" w:type="auto"/>
            <w:tcBorders>
              <w:top w:val="single" w:sz="4" w:space="0" w:color="A6A6A6" w:themeColor="background1" w:themeShade="A6"/>
              <w:right w:val="single" w:sz="4" w:space="0" w:color="000000" w:themeColor="text1"/>
            </w:tcBorders>
          </w:tcPr>
          <w:p w14:paraId="163C7175" w14:textId="77777777" w:rsidR="00382C8C" w:rsidRDefault="00956FCB">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76" w14:textId="77777777" w:rsidR="00382C8C" w:rsidRDefault="00956FCB">
            <w:pPr>
              <w:pStyle w:val="NormalinTable"/>
              <w:tabs>
                <w:tab w:val="left" w:pos="1250"/>
              </w:tabs>
            </w:pPr>
            <w:r>
              <w:t>0.00%</w:t>
            </w:r>
          </w:p>
        </w:tc>
      </w:tr>
      <w:tr w:rsidR="00382C8C" w14:paraId="163C717A" w14:textId="77777777" w:rsidTr="00382C8C">
        <w:trPr>
          <w:cantSplit/>
        </w:trPr>
        <w:tc>
          <w:tcPr>
            <w:tcW w:w="0" w:type="auto"/>
            <w:tcBorders>
              <w:top w:val="single" w:sz="4" w:space="0" w:color="A6A6A6" w:themeColor="background1" w:themeShade="A6"/>
              <w:right w:val="single" w:sz="4" w:space="0" w:color="000000" w:themeColor="text1"/>
            </w:tcBorders>
          </w:tcPr>
          <w:p w14:paraId="163C7178" w14:textId="77777777" w:rsidR="00382C8C" w:rsidRDefault="00956FCB">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79" w14:textId="77777777" w:rsidR="00382C8C" w:rsidRDefault="00956FCB">
            <w:pPr>
              <w:pStyle w:val="NormalinTable"/>
              <w:tabs>
                <w:tab w:val="left" w:pos="1250"/>
              </w:tabs>
            </w:pPr>
            <w:r>
              <w:t>0.00%</w:t>
            </w:r>
          </w:p>
        </w:tc>
      </w:tr>
      <w:tr w:rsidR="00382C8C" w14:paraId="163C717D" w14:textId="77777777" w:rsidTr="00382C8C">
        <w:trPr>
          <w:cantSplit/>
        </w:trPr>
        <w:tc>
          <w:tcPr>
            <w:tcW w:w="0" w:type="auto"/>
            <w:tcBorders>
              <w:top w:val="single" w:sz="4" w:space="0" w:color="A6A6A6" w:themeColor="background1" w:themeShade="A6"/>
              <w:right w:val="single" w:sz="4" w:space="0" w:color="000000" w:themeColor="text1"/>
            </w:tcBorders>
          </w:tcPr>
          <w:p w14:paraId="163C717B" w14:textId="77777777" w:rsidR="00382C8C" w:rsidRDefault="00956FCB">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7C" w14:textId="77777777" w:rsidR="00382C8C" w:rsidRDefault="00956FCB">
            <w:pPr>
              <w:pStyle w:val="NormalinTable"/>
              <w:tabs>
                <w:tab w:val="left" w:pos="1250"/>
              </w:tabs>
            </w:pPr>
            <w:r>
              <w:t>0.00%</w:t>
            </w:r>
          </w:p>
        </w:tc>
      </w:tr>
      <w:tr w:rsidR="00382C8C" w14:paraId="163C7180" w14:textId="77777777" w:rsidTr="00382C8C">
        <w:trPr>
          <w:cantSplit/>
        </w:trPr>
        <w:tc>
          <w:tcPr>
            <w:tcW w:w="0" w:type="auto"/>
            <w:tcBorders>
              <w:top w:val="single" w:sz="4" w:space="0" w:color="A6A6A6" w:themeColor="background1" w:themeShade="A6"/>
              <w:right w:val="single" w:sz="4" w:space="0" w:color="000000" w:themeColor="text1"/>
            </w:tcBorders>
          </w:tcPr>
          <w:p w14:paraId="163C717E" w14:textId="77777777" w:rsidR="00382C8C" w:rsidRDefault="00956FCB">
            <w:pPr>
              <w:pStyle w:val="NormalinTable"/>
            </w:pPr>
            <w:r>
              <w:rPr>
                <w:b/>
              </w:rPr>
              <w:t>5306 00 00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7F" w14:textId="77777777" w:rsidR="00382C8C" w:rsidRDefault="00956FCB">
            <w:pPr>
              <w:pStyle w:val="NormalinTable"/>
              <w:tabs>
                <w:tab w:val="left" w:pos="1250"/>
              </w:tabs>
            </w:pPr>
            <w:r>
              <w:t>0.00%</w:t>
            </w:r>
          </w:p>
        </w:tc>
      </w:tr>
      <w:tr w:rsidR="00382C8C" w14:paraId="163C7183" w14:textId="77777777" w:rsidTr="00382C8C">
        <w:trPr>
          <w:cantSplit/>
        </w:trPr>
        <w:tc>
          <w:tcPr>
            <w:tcW w:w="0" w:type="auto"/>
            <w:tcBorders>
              <w:top w:val="single" w:sz="4" w:space="0" w:color="A6A6A6" w:themeColor="background1" w:themeShade="A6"/>
              <w:right w:val="single" w:sz="4" w:space="0" w:color="000000" w:themeColor="text1"/>
            </w:tcBorders>
          </w:tcPr>
          <w:p w14:paraId="163C7181" w14:textId="77777777" w:rsidR="00382C8C" w:rsidRDefault="00956FCB">
            <w:pPr>
              <w:pStyle w:val="NormalinTable"/>
            </w:pPr>
            <w:r>
              <w:rPr>
                <w:b/>
              </w:rPr>
              <w:t>5308 00 00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82" w14:textId="77777777" w:rsidR="00382C8C" w:rsidRDefault="00956FCB">
            <w:pPr>
              <w:pStyle w:val="NormalinTable"/>
              <w:tabs>
                <w:tab w:val="left" w:pos="1250"/>
              </w:tabs>
            </w:pPr>
            <w:r>
              <w:t>0.00%</w:t>
            </w:r>
          </w:p>
        </w:tc>
      </w:tr>
      <w:tr w:rsidR="00382C8C" w14:paraId="163C7186" w14:textId="77777777" w:rsidTr="00382C8C">
        <w:trPr>
          <w:cantSplit/>
        </w:trPr>
        <w:tc>
          <w:tcPr>
            <w:tcW w:w="0" w:type="auto"/>
            <w:tcBorders>
              <w:top w:val="single" w:sz="4" w:space="0" w:color="A6A6A6" w:themeColor="background1" w:themeShade="A6"/>
              <w:right w:val="single" w:sz="4" w:space="0" w:color="000000" w:themeColor="text1"/>
            </w:tcBorders>
          </w:tcPr>
          <w:p w14:paraId="163C7184" w14:textId="77777777" w:rsidR="00382C8C" w:rsidRDefault="00956FCB">
            <w:pPr>
              <w:pStyle w:val="NormalinTable"/>
            </w:pPr>
            <w:r>
              <w:rPr>
                <w:b/>
              </w:rPr>
              <w:t>5309 00 00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85" w14:textId="77777777" w:rsidR="00382C8C" w:rsidRDefault="00956FCB">
            <w:pPr>
              <w:pStyle w:val="NormalinTable"/>
              <w:tabs>
                <w:tab w:val="left" w:pos="1250"/>
              </w:tabs>
            </w:pPr>
            <w:r>
              <w:t>0.00%</w:t>
            </w:r>
          </w:p>
        </w:tc>
      </w:tr>
      <w:tr w:rsidR="00382C8C" w14:paraId="163C7189" w14:textId="77777777" w:rsidTr="00382C8C">
        <w:trPr>
          <w:cantSplit/>
        </w:trPr>
        <w:tc>
          <w:tcPr>
            <w:tcW w:w="0" w:type="auto"/>
            <w:tcBorders>
              <w:top w:val="single" w:sz="4" w:space="0" w:color="A6A6A6" w:themeColor="background1" w:themeShade="A6"/>
              <w:right w:val="single" w:sz="4" w:space="0" w:color="000000" w:themeColor="text1"/>
            </w:tcBorders>
          </w:tcPr>
          <w:p w14:paraId="163C7187" w14:textId="77777777" w:rsidR="00382C8C" w:rsidRDefault="00956FCB">
            <w:pPr>
              <w:pStyle w:val="NormalinTable"/>
            </w:pPr>
            <w:r>
              <w:rPr>
                <w:b/>
              </w:rPr>
              <w:t>5310 00 00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88" w14:textId="77777777" w:rsidR="00382C8C" w:rsidRDefault="00956FCB">
            <w:pPr>
              <w:pStyle w:val="NormalinTable"/>
              <w:tabs>
                <w:tab w:val="left" w:pos="1250"/>
              </w:tabs>
            </w:pPr>
            <w:r>
              <w:t>0.00%</w:t>
            </w:r>
          </w:p>
        </w:tc>
      </w:tr>
      <w:tr w:rsidR="00382C8C" w14:paraId="163C718C" w14:textId="77777777" w:rsidTr="00382C8C">
        <w:trPr>
          <w:cantSplit/>
        </w:trPr>
        <w:tc>
          <w:tcPr>
            <w:tcW w:w="0" w:type="auto"/>
            <w:tcBorders>
              <w:top w:val="single" w:sz="4" w:space="0" w:color="A6A6A6" w:themeColor="background1" w:themeShade="A6"/>
              <w:right w:val="single" w:sz="4" w:space="0" w:color="000000" w:themeColor="text1"/>
            </w:tcBorders>
          </w:tcPr>
          <w:p w14:paraId="163C718A" w14:textId="77777777" w:rsidR="00382C8C" w:rsidRDefault="00956FCB">
            <w:pPr>
              <w:pStyle w:val="NormalinTable"/>
            </w:pPr>
            <w:r>
              <w:rPr>
                <w:b/>
              </w:rPr>
              <w:t>5311 00 00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8B" w14:textId="77777777" w:rsidR="00382C8C" w:rsidRDefault="00956FCB">
            <w:pPr>
              <w:pStyle w:val="NormalinTable"/>
              <w:tabs>
                <w:tab w:val="left" w:pos="1250"/>
              </w:tabs>
            </w:pPr>
            <w:r>
              <w:t>0.00%</w:t>
            </w:r>
          </w:p>
        </w:tc>
      </w:tr>
      <w:tr w:rsidR="00382C8C" w14:paraId="163C718F" w14:textId="77777777" w:rsidTr="00382C8C">
        <w:trPr>
          <w:cantSplit/>
        </w:trPr>
        <w:tc>
          <w:tcPr>
            <w:tcW w:w="0" w:type="auto"/>
            <w:tcBorders>
              <w:top w:val="single" w:sz="4" w:space="0" w:color="A6A6A6" w:themeColor="background1" w:themeShade="A6"/>
              <w:right w:val="single" w:sz="4" w:space="0" w:color="000000" w:themeColor="text1"/>
            </w:tcBorders>
          </w:tcPr>
          <w:p w14:paraId="163C718D" w14:textId="77777777" w:rsidR="00382C8C" w:rsidRDefault="00956FCB">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8E" w14:textId="77777777" w:rsidR="00382C8C" w:rsidRDefault="00956FCB">
            <w:pPr>
              <w:pStyle w:val="NormalinTable"/>
              <w:tabs>
                <w:tab w:val="left" w:pos="1250"/>
              </w:tabs>
            </w:pPr>
            <w:r>
              <w:t>0.00%</w:t>
            </w:r>
          </w:p>
        </w:tc>
      </w:tr>
      <w:tr w:rsidR="00382C8C" w14:paraId="163C7192" w14:textId="77777777" w:rsidTr="00382C8C">
        <w:trPr>
          <w:cantSplit/>
        </w:trPr>
        <w:tc>
          <w:tcPr>
            <w:tcW w:w="0" w:type="auto"/>
            <w:tcBorders>
              <w:top w:val="single" w:sz="4" w:space="0" w:color="A6A6A6" w:themeColor="background1" w:themeShade="A6"/>
              <w:right w:val="single" w:sz="4" w:space="0" w:color="000000" w:themeColor="text1"/>
            </w:tcBorders>
          </w:tcPr>
          <w:p w14:paraId="163C7190" w14:textId="77777777" w:rsidR="00382C8C" w:rsidRDefault="00956FCB">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91" w14:textId="77777777" w:rsidR="00382C8C" w:rsidRDefault="00956FCB">
            <w:pPr>
              <w:pStyle w:val="NormalinTable"/>
              <w:tabs>
                <w:tab w:val="left" w:pos="1250"/>
              </w:tabs>
            </w:pPr>
            <w:r>
              <w:t>0.00%</w:t>
            </w:r>
          </w:p>
        </w:tc>
      </w:tr>
      <w:tr w:rsidR="00382C8C" w14:paraId="163C7195" w14:textId="77777777" w:rsidTr="00382C8C">
        <w:trPr>
          <w:cantSplit/>
        </w:trPr>
        <w:tc>
          <w:tcPr>
            <w:tcW w:w="0" w:type="auto"/>
            <w:tcBorders>
              <w:top w:val="single" w:sz="4" w:space="0" w:color="A6A6A6" w:themeColor="background1" w:themeShade="A6"/>
              <w:right w:val="single" w:sz="4" w:space="0" w:color="000000" w:themeColor="text1"/>
            </w:tcBorders>
          </w:tcPr>
          <w:p w14:paraId="163C7193" w14:textId="77777777" w:rsidR="00382C8C" w:rsidRDefault="00956FCB">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94" w14:textId="77777777" w:rsidR="00382C8C" w:rsidRDefault="00956FCB">
            <w:pPr>
              <w:pStyle w:val="NormalinTable"/>
              <w:tabs>
                <w:tab w:val="left" w:pos="1250"/>
              </w:tabs>
            </w:pPr>
            <w:r>
              <w:t>0.00%</w:t>
            </w:r>
          </w:p>
        </w:tc>
      </w:tr>
      <w:tr w:rsidR="00382C8C" w14:paraId="163C7198" w14:textId="77777777" w:rsidTr="00382C8C">
        <w:trPr>
          <w:cantSplit/>
        </w:trPr>
        <w:tc>
          <w:tcPr>
            <w:tcW w:w="0" w:type="auto"/>
            <w:tcBorders>
              <w:top w:val="single" w:sz="4" w:space="0" w:color="A6A6A6" w:themeColor="background1" w:themeShade="A6"/>
              <w:right w:val="single" w:sz="4" w:space="0" w:color="000000" w:themeColor="text1"/>
            </w:tcBorders>
          </w:tcPr>
          <w:p w14:paraId="163C7196" w14:textId="77777777" w:rsidR="00382C8C" w:rsidRDefault="00956FCB">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97" w14:textId="77777777" w:rsidR="00382C8C" w:rsidRDefault="00956FCB">
            <w:pPr>
              <w:pStyle w:val="NormalinTable"/>
              <w:tabs>
                <w:tab w:val="left" w:pos="1250"/>
              </w:tabs>
            </w:pPr>
            <w:r>
              <w:t>0.00%</w:t>
            </w:r>
          </w:p>
        </w:tc>
      </w:tr>
      <w:tr w:rsidR="00382C8C" w14:paraId="163C719B" w14:textId="77777777" w:rsidTr="00382C8C">
        <w:trPr>
          <w:cantSplit/>
        </w:trPr>
        <w:tc>
          <w:tcPr>
            <w:tcW w:w="0" w:type="auto"/>
            <w:tcBorders>
              <w:top w:val="single" w:sz="4" w:space="0" w:color="A6A6A6" w:themeColor="background1" w:themeShade="A6"/>
              <w:right w:val="single" w:sz="4" w:space="0" w:color="000000" w:themeColor="text1"/>
            </w:tcBorders>
          </w:tcPr>
          <w:p w14:paraId="163C7199" w14:textId="77777777" w:rsidR="00382C8C" w:rsidRDefault="00956FCB">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9A" w14:textId="77777777" w:rsidR="00382C8C" w:rsidRDefault="00956FCB">
            <w:pPr>
              <w:pStyle w:val="NormalinTable"/>
              <w:tabs>
                <w:tab w:val="left" w:pos="1250"/>
              </w:tabs>
            </w:pPr>
            <w:r>
              <w:t>0.00%</w:t>
            </w:r>
          </w:p>
        </w:tc>
      </w:tr>
      <w:tr w:rsidR="00382C8C" w14:paraId="163C719E" w14:textId="77777777" w:rsidTr="00382C8C">
        <w:trPr>
          <w:cantSplit/>
        </w:trPr>
        <w:tc>
          <w:tcPr>
            <w:tcW w:w="0" w:type="auto"/>
            <w:tcBorders>
              <w:top w:val="single" w:sz="4" w:space="0" w:color="A6A6A6" w:themeColor="background1" w:themeShade="A6"/>
              <w:right w:val="single" w:sz="4" w:space="0" w:color="000000" w:themeColor="text1"/>
            </w:tcBorders>
          </w:tcPr>
          <w:p w14:paraId="163C719C" w14:textId="77777777" w:rsidR="00382C8C" w:rsidRDefault="00956FCB">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9D" w14:textId="77777777" w:rsidR="00382C8C" w:rsidRDefault="00956FCB">
            <w:pPr>
              <w:pStyle w:val="NormalinTable"/>
              <w:tabs>
                <w:tab w:val="left" w:pos="1250"/>
              </w:tabs>
            </w:pPr>
            <w:r>
              <w:t>0.00%</w:t>
            </w:r>
          </w:p>
        </w:tc>
      </w:tr>
      <w:tr w:rsidR="00382C8C" w14:paraId="163C71A1" w14:textId="77777777" w:rsidTr="00382C8C">
        <w:trPr>
          <w:cantSplit/>
        </w:trPr>
        <w:tc>
          <w:tcPr>
            <w:tcW w:w="0" w:type="auto"/>
            <w:tcBorders>
              <w:top w:val="single" w:sz="4" w:space="0" w:color="A6A6A6" w:themeColor="background1" w:themeShade="A6"/>
              <w:right w:val="single" w:sz="4" w:space="0" w:color="000000" w:themeColor="text1"/>
            </w:tcBorders>
          </w:tcPr>
          <w:p w14:paraId="163C719F" w14:textId="77777777" w:rsidR="00382C8C" w:rsidRDefault="00956FCB">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A0" w14:textId="77777777" w:rsidR="00382C8C" w:rsidRDefault="00956FCB">
            <w:pPr>
              <w:pStyle w:val="NormalinTable"/>
              <w:tabs>
                <w:tab w:val="left" w:pos="1250"/>
              </w:tabs>
            </w:pPr>
            <w:r>
              <w:t>0.00%</w:t>
            </w:r>
          </w:p>
        </w:tc>
      </w:tr>
      <w:tr w:rsidR="00382C8C" w14:paraId="163C71A4" w14:textId="77777777" w:rsidTr="00382C8C">
        <w:trPr>
          <w:cantSplit/>
        </w:trPr>
        <w:tc>
          <w:tcPr>
            <w:tcW w:w="0" w:type="auto"/>
            <w:tcBorders>
              <w:top w:val="single" w:sz="4" w:space="0" w:color="A6A6A6" w:themeColor="background1" w:themeShade="A6"/>
              <w:right w:val="single" w:sz="4" w:space="0" w:color="000000" w:themeColor="text1"/>
            </w:tcBorders>
          </w:tcPr>
          <w:p w14:paraId="163C71A2" w14:textId="77777777" w:rsidR="00382C8C" w:rsidRDefault="00956FCB">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A3" w14:textId="77777777" w:rsidR="00382C8C" w:rsidRDefault="00956FCB">
            <w:pPr>
              <w:pStyle w:val="NormalinTable"/>
              <w:tabs>
                <w:tab w:val="left" w:pos="1250"/>
              </w:tabs>
            </w:pPr>
            <w:r>
              <w:t>0.00%</w:t>
            </w:r>
          </w:p>
        </w:tc>
      </w:tr>
      <w:tr w:rsidR="00382C8C" w14:paraId="163C71A7" w14:textId="77777777" w:rsidTr="00382C8C">
        <w:trPr>
          <w:cantSplit/>
        </w:trPr>
        <w:tc>
          <w:tcPr>
            <w:tcW w:w="0" w:type="auto"/>
            <w:tcBorders>
              <w:top w:val="single" w:sz="4" w:space="0" w:color="A6A6A6" w:themeColor="background1" w:themeShade="A6"/>
              <w:right w:val="single" w:sz="4" w:space="0" w:color="000000" w:themeColor="text1"/>
            </w:tcBorders>
          </w:tcPr>
          <w:p w14:paraId="163C71A5" w14:textId="77777777" w:rsidR="00382C8C" w:rsidRDefault="00956FCB">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A6" w14:textId="77777777" w:rsidR="00382C8C" w:rsidRDefault="00956FCB">
            <w:pPr>
              <w:pStyle w:val="NormalinTable"/>
              <w:tabs>
                <w:tab w:val="left" w:pos="1250"/>
              </w:tabs>
            </w:pPr>
            <w:r>
              <w:t>0.00%</w:t>
            </w:r>
          </w:p>
        </w:tc>
      </w:tr>
      <w:tr w:rsidR="00382C8C" w14:paraId="163C71AA" w14:textId="77777777" w:rsidTr="00382C8C">
        <w:trPr>
          <w:cantSplit/>
        </w:trPr>
        <w:tc>
          <w:tcPr>
            <w:tcW w:w="0" w:type="auto"/>
            <w:tcBorders>
              <w:top w:val="single" w:sz="4" w:space="0" w:color="A6A6A6" w:themeColor="background1" w:themeShade="A6"/>
              <w:right w:val="single" w:sz="4" w:space="0" w:color="000000" w:themeColor="text1"/>
            </w:tcBorders>
          </w:tcPr>
          <w:p w14:paraId="163C71A8" w14:textId="77777777" w:rsidR="00382C8C" w:rsidRDefault="00956FCB">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A9" w14:textId="77777777" w:rsidR="00382C8C" w:rsidRDefault="00956FCB">
            <w:pPr>
              <w:pStyle w:val="NormalinTable"/>
              <w:tabs>
                <w:tab w:val="left" w:pos="1250"/>
              </w:tabs>
            </w:pPr>
            <w:r>
              <w:t>0.00%</w:t>
            </w:r>
          </w:p>
        </w:tc>
      </w:tr>
      <w:tr w:rsidR="00382C8C" w14:paraId="163C71AD" w14:textId="77777777" w:rsidTr="00382C8C">
        <w:trPr>
          <w:cantSplit/>
        </w:trPr>
        <w:tc>
          <w:tcPr>
            <w:tcW w:w="0" w:type="auto"/>
            <w:tcBorders>
              <w:top w:val="single" w:sz="4" w:space="0" w:color="A6A6A6" w:themeColor="background1" w:themeShade="A6"/>
              <w:right w:val="single" w:sz="4" w:space="0" w:color="000000" w:themeColor="text1"/>
            </w:tcBorders>
          </w:tcPr>
          <w:p w14:paraId="163C71AB" w14:textId="77777777" w:rsidR="00382C8C" w:rsidRDefault="00956FCB">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AC" w14:textId="77777777" w:rsidR="00382C8C" w:rsidRDefault="00956FCB">
            <w:pPr>
              <w:pStyle w:val="NormalinTable"/>
              <w:tabs>
                <w:tab w:val="left" w:pos="1250"/>
              </w:tabs>
            </w:pPr>
            <w:r>
              <w:t>0.00%</w:t>
            </w:r>
          </w:p>
        </w:tc>
      </w:tr>
      <w:tr w:rsidR="00382C8C" w14:paraId="163C71B0" w14:textId="77777777" w:rsidTr="00382C8C">
        <w:trPr>
          <w:cantSplit/>
        </w:trPr>
        <w:tc>
          <w:tcPr>
            <w:tcW w:w="0" w:type="auto"/>
            <w:tcBorders>
              <w:top w:val="single" w:sz="4" w:space="0" w:color="A6A6A6" w:themeColor="background1" w:themeShade="A6"/>
              <w:right w:val="single" w:sz="4" w:space="0" w:color="000000" w:themeColor="text1"/>
            </w:tcBorders>
          </w:tcPr>
          <w:p w14:paraId="163C71AE" w14:textId="77777777" w:rsidR="00382C8C" w:rsidRDefault="00956FCB">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AF" w14:textId="77777777" w:rsidR="00382C8C" w:rsidRDefault="00956FCB">
            <w:pPr>
              <w:pStyle w:val="NormalinTable"/>
              <w:tabs>
                <w:tab w:val="left" w:pos="1250"/>
              </w:tabs>
            </w:pPr>
            <w:r>
              <w:t>0.00%</w:t>
            </w:r>
          </w:p>
        </w:tc>
      </w:tr>
      <w:tr w:rsidR="00382C8C" w14:paraId="163C71B3" w14:textId="77777777" w:rsidTr="00382C8C">
        <w:trPr>
          <w:cantSplit/>
        </w:trPr>
        <w:tc>
          <w:tcPr>
            <w:tcW w:w="0" w:type="auto"/>
            <w:tcBorders>
              <w:top w:val="single" w:sz="4" w:space="0" w:color="A6A6A6" w:themeColor="background1" w:themeShade="A6"/>
              <w:right w:val="single" w:sz="4" w:space="0" w:color="000000" w:themeColor="text1"/>
            </w:tcBorders>
          </w:tcPr>
          <w:p w14:paraId="163C71B1" w14:textId="77777777" w:rsidR="00382C8C" w:rsidRDefault="00956FCB">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B2" w14:textId="77777777" w:rsidR="00382C8C" w:rsidRDefault="00956FCB">
            <w:pPr>
              <w:pStyle w:val="NormalinTable"/>
              <w:tabs>
                <w:tab w:val="left" w:pos="1250"/>
              </w:tabs>
            </w:pPr>
            <w:r>
              <w:t>0.00%</w:t>
            </w:r>
          </w:p>
        </w:tc>
      </w:tr>
      <w:tr w:rsidR="00382C8C" w14:paraId="163C71B6" w14:textId="77777777" w:rsidTr="00382C8C">
        <w:trPr>
          <w:cantSplit/>
        </w:trPr>
        <w:tc>
          <w:tcPr>
            <w:tcW w:w="0" w:type="auto"/>
            <w:tcBorders>
              <w:top w:val="single" w:sz="4" w:space="0" w:color="A6A6A6" w:themeColor="background1" w:themeShade="A6"/>
              <w:right w:val="single" w:sz="4" w:space="0" w:color="000000" w:themeColor="text1"/>
            </w:tcBorders>
          </w:tcPr>
          <w:p w14:paraId="163C71B4" w14:textId="77777777" w:rsidR="00382C8C" w:rsidRDefault="00956FCB">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B5" w14:textId="77777777" w:rsidR="00382C8C" w:rsidRDefault="00956FCB">
            <w:pPr>
              <w:pStyle w:val="NormalinTable"/>
              <w:tabs>
                <w:tab w:val="left" w:pos="1250"/>
              </w:tabs>
            </w:pPr>
            <w:r>
              <w:t>0.00%</w:t>
            </w:r>
          </w:p>
        </w:tc>
      </w:tr>
      <w:tr w:rsidR="00382C8C" w14:paraId="163C71B9" w14:textId="77777777" w:rsidTr="00382C8C">
        <w:trPr>
          <w:cantSplit/>
        </w:trPr>
        <w:tc>
          <w:tcPr>
            <w:tcW w:w="0" w:type="auto"/>
            <w:tcBorders>
              <w:top w:val="single" w:sz="4" w:space="0" w:color="A6A6A6" w:themeColor="background1" w:themeShade="A6"/>
              <w:right w:val="single" w:sz="4" w:space="0" w:color="000000" w:themeColor="text1"/>
            </w:tcBorders>
          </w:tcPr>
          <w:p w14:paraId="163C71B7" w14:textId="77777777" w:rsidR="00382C8C" w:rsidRDefault="00956FCB">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B8" w14:textId="77777777" w:rsidR="00382C8C" w:rsidRDefault="00956FCB">
            <w:pPr>
              <w:pStyle w:val="NormalinTable"/>
              <w:tabs>
                <w:tab w:val="left" w:pos="1250"/>
              </w:tabs>
            </w:pPr>
            <w:r>
              <w:t>0.00%</w:t>
            </w:r>
          </w:p>
        </w:tc>
      </w:tr>
      <w:tr w:rsidR="00382C8C" w14:paraId="163C71BC" w14:textId="77777777" w:rsidTr="00382C8C">
        <w:trPr>
          <w:cantSplit/>
        </w:trPr>
        <w:tc>
          <w:tcPr>
            <w:tcW w:w="0" w:type="auto"/>
            <w:tcBorders>
              <w:top w:val="single" w:sz="4" w:space="0" w:color="A6A6A6" w:themeColor="background1" w:themeShade="A6"/>
              <w:right w:val="single" w:sz="4" w:space="0" w:color="000000" w:themeColor="text1"/>
            </w:tcBorders>
          </w:tcPr>
          <w:p w14:paraId="163C71BA" w14:textId="77777777" w:rsidR="00382C8C" w:rsidRDefault="00956FCB">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BB" w14:textId="77777777" w:rsidR="00382C8C" w:rsidRDefault="00956FCB">
            <w:pPr>
              <w:pStyle w:val="NormalinTable"/>
              <w:tabs>
                <w:tab w:val="left" w:pos="1250"/>
              </w:tabs>
            </w:pPr>
            <w:r>
              <w:t>0.00%</w:t>
            </w:r>
          </w:p>
        </w:tc>
      </w:tr>
      <w:tr w:rsidR="00382C8C" w14:paraId="163C71BF" w14:textId="77777777" w:rsidTr="00382C8C">
        <w:trPr>
          <w:cantSplit/>
        </w:trPr>
        <w:tc>
          <w:tcPr>
            <w:tcW w:w="0" w:type="auto"/>
            <w:tcBorders>
              <w:top w:val="single" w:sz="4" w:space="0" w:color="A6A6A6" w:themeColor="background1" w:themeShade="A6"/>
              <w:right w:val="single" w:sz="4" w:space="0" w:color="000000" w:themeColor="text1"/>
            </w:tcBorders>
          </w:tcPr>
          <w:p w14:paraId="163C71BD" w14:textId="77777777" w:rsidR="00382C8C" w:rsidRDefault="00956FCB">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BE" w14:textId="77777777" w:rsidR="00382C8C" w:rsidRDefault="00956FCB">
            <w:pPr>
              <w:pStyle w:val="NormalinTable"/>
              <w:tabs>
                <w:tab w:val="left" w:pos="1250"/>
              </w:tabs>
            </w:pPr>
            <w:r>
              <w:t>0.00%</w:t>
            </w:r>
          </w:p>
        </w:tc>
      </w:tr>
      <w:tr w:rsidR="00382C8C" w14:paraId="163C71C2" w14:textId="77777777" w:rsidTr="00382C8C">
        <w:trPr>
          <w:cantSplit/>
        </w:trPr>
        <w:tc>
          <w:tcPr>
            <w:tcW w:w="0" w:type="auto"/>
            <w:tcBorders>
              <w:top w:val="single" w:sz="4" w:space="0" w:color="A6A6A6" w:themeColor="background1" w:themeShade="A6"/>
              <w:right w:val="single" w:sz="4" w:space="0" w:color="000000" w:themeColor="text1"/>
            </w:tcBorders>
          </w:tcPr>
          <w:p w14:paraId="163C71C0" w14:textId="77777777" w:rsidR="00382C8C" w:rsidRDefault="00956FCB">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C1" w14:textId="77777777" w:rsidR="00382C8C" w:rsidRDefault="00956FCB">
            <w:pPr>
              <w:pStyle w:val="NormalinTable"/>
              <w:tabs>
                <w:tab w:val="left" w:pos="1250"/>
              </w:tabs>
            </w:pPr>
            <w:r>
              <w:t>0.00%</w:t>
            </w:r>
          </w:p>
        </w:tc>
      </w:tr>
      <w:tr w:rsidR="00382C8C" w14:paraId="163C71C5" w14:textId="77777777" w:rsidTr="00382C8C">
        <w:trPr>
          <w:cantSplit/>
        </w:trPr>
        <w:tc>
          <w:tcPr>
            <w:tcW w:w="0" w:type="auto"/>
            <w:tcBorders>
              <w:top w:val="single" w:sz="4" w:space="0" w:color="A6A6A6" w:themeColor="background1" w:themeShade="A6"/>
              <w:right w:val="single" w:sz="4" w:space="0" w:color="000000" w:themeColor="text1"/>
            </w:tcBorders>
          </w:tcPr>
          <w:p w14:paraId="163C71C3" w14:textId="77777777" w:rsidR="00382C8C" w:rsidRDefault="00956FCB">
            <w:pPr>
              <w:pStyle w:val="NormalinTable"/>
            </w:pPr>
            <w:r>
              <w:rPr>
                <w:b/>
              </w:rPr>
              <w:t>7202 19 00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C4" w14:textId="77777777" w:rsidR="00382C8C" w:rsidRDefault="00956FCB">
            <w:pPr>
              <w:pStyle w:val="NormalinTable"/>
              <w:tabs>
                <w:tab w:val="left" w:pos="1250"/>
              </w:tabs>
            </w:pPr>
            <w:r>
              <w:t>0.00%</w:t>
            </w:r>
          </w:p>
        </w:tc>
      </w:tr>
      <w:tr w:rsidR="00382C8C" w14:paraId="163C71C8" w14:textId="77777777" w:rsidTr="00382C8C">
        <w:trPr>
          <w:cantSplit/>
        </w:trPr>
        <w:tc>
          <w:tcPr>
            <w:tcW w:w="0" w:type="auto"/>
            <w:tcBorders>
              <w:top w:val="single" w:sz="4" w:space="0" w:color="A6A6A6" w:themeColor="background1" w:themeShade="A6"/>
              <w:right w:val="single" w:sz="4" w:space="0" w:color="000000" w:themeColor="text1"/>
            </w:tcBorders>
          </w:tcPr>
          <w:p w14:paraId="163C71C6" w14:textId="77777777" w:rsidR="00382C8C" w:rsidRDefault="00956FCB">
            <w:pPr>
              <w:pStyle w:val="NormalinTable"/>
            </w:pPr>
            <w:r>
              <w:rPr>
                <w:b/>
              </w:rPr>
              <w:t>7202 21 00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C7" w14:textId="77777777" w:rsidR="00382C8C" w:rsidRDefault="00956FCB">
            <w:pPr>
              <w:pStyle w:val="NormalinTable"/>
              <w:tabs>
                <w:tab w:val="left" w:pos="1250"/>
              </w:tabs>
            </w:pPr>
            <w:r>
              <w:t>0.00%</w:t>
            </w:r>
          </w:p>
        </w:tc>
      </w:tr>
      <w:tr w:rsidR="00382C8C" w14:paraId="163C71CB" w14:textId="77777777" w:rsidTr="00382C8C">
        <w:trPr>
          <w:cantSplit/>
        </w:trPr>
        <w:tc>
          <w:tcPr>
            <w:tcW w:w="0" w:type="auto"/>
            <w:tcBorders>
              <w:top w:val="single" w:sz="4" w:space="0" w:color="A6A6A6" w:themeColor="background1" w:themeShade="A6"/>
              <w:right w:val="single" w:sz="4" w:space="0" w:color="000000" w:themeColor="text1"/>
            </w:tcBorders>
          </w:tcPr>
          <w:p w14:paraId="163C71C9" w14:textId="77777777" w:rsidR="00382C8C" w:rsidRDefault="00956FCB">
            <w:pPr>
              <w:pStyle w:val="NormalinTable"/>
            </w:pPr>
            <w:r>
              <w:rPr>
                <w:b/>
              </w:rPr>
              <w:t>7202 29 00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CA" w14:textId="77777777" w:rsidR="00382C8C" w:rsidRDefault="00956FCB">
            <w:pPr>
              <w:pStyle w:val="NormalinTable"/>
              <w:tabs>
                <w:tab w:val="left" w:pos="1250"/>
              </w:tabs>
            </w:pPr>
            <w:r>
              <w:t>0.00%</w:t>
            </w:r>
          </w:p>
        </w:tc>
      </w:tr>
      <w:tr w:rsidR="00382C8C" w14:paraId="163C71CE" w14:textId="77777777" w:rsidTr="00382C8C">
        <w:trPr>
          <w:cantSplit/>
        </w:trPr>
        <w:tc>
          <w:tcPr>
            <w:tcW w:w="0" w:type="auto"/>
            <w:tcBorders>
              <w:top w:val="single" w:sz="4" w:space="0" w:color="A6A6A6" w:themeColor="background1" w:themeShade="A6"/>
              <w:right w:val="single" w:sz="4" w:space="0" w:color="000000" w:themeColor="text1"/>
            </w:tcBorders>
          </w:tcPr>
          <w:p w14:paraId="163C71CC" w14:textId="77777777" w:rsidR="00382C8C" w:rsidRDefault="00956FCB">
            <w:pPr>
              <w:pStyle w:val="NormalinTable"/>
            </w:pPr>
            <w:r>
              <w:rPr>
                <w:b/>
              </w:rPr>
              <w:t>7202 30 00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CD" w14:textId="77777777" w:rsidR="00382C8C" w:rsidRDefault="00956FCB">
            <w:pPr>
              <w:pStyle w:val="NormalinTable"/>
              <w:tabs>
                <w:tab w:val="left" w:pos="1250"/>
              </w:tabs>
            </w:pPr>
            <w:r>
              <w:t>0.00%</w:t>
            </w:r>
          </w:p>
        </w:tc>
      </w:tr>
      <w:tr w:rsidR="00382C8C" w14:paraId="163C71D1" w14:textId="77777777" w:rsidTr="00382C8C">
        <w:trPr>
          <w:cantSplit/>
        </w:trPr>
        <w:tc>
          <w:tcPr>
            <w:tcW w:w="0" w:type="auto"/>
            <w:tcBorders>
              <w:top w:val="single" w:sz="4" w:space="0" w:color="A6A6A6" w:themeColor="background1" w:themeShade="A6"/>
              <w:right w:val="single" w:sz="4" w:space="0" w:color="000000" w:themeColor="text1"/>
            </w:tcBorders>
          </w:tcPr>
          <w:p w14:paraId="163C71CF" w14:textId="77777777" w:rsidR="00382C8C" w:rsidRDefault="00956FCB">
            <w:pPr>
              <w:pStyle w:val="NormalinTable"/>
            </w:pPr>
            <w:r>
              <w:rPr>
                <w:b/>
              </w:rPr>
              <w:t>7202 41 00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D0" w14:textId="77777777" w:rsidR="00382C8C" w:rsidRDefault="00956FCB">
            <w:pPr>
              <w:pStyle w:val="NormalinTable"/>
              <w:tabs>
                <w:tab w:val="left" w:pos="1250"/>
              </w:tabs>
            </w:pPr>
            <w:r>
              <w:t>0.00%</w:t>
            </w:r>
          </w:p>
        </w:tc>
      </w:tr>
      <w:tr w:rsidR="00382C8C" w14:paraId="163C71D4" w14:textId="77777777" w:rsidTr="00382C8C">
        <w:trPr>
          <w:cantSplit/>
        </w:trPr>
        <w:tc>
          <w:tcPr>
            <w:tcW w:w="0" w:type="auto"/>
            <w:tcBorders>
              <w:top w:val="single" w:sz="4" w:space="0" w:color="A6A6A6" w:themeColor="background1" w:themeShade="A6"/>
              <w:right w:val="single" w:sz="4" w:space="0" w:color="000000" w:themeColor="text1"/>
            </w:tcBorders>
          </w:tcPr>
          <w:p w14:paraId="163C71D2" w14:textId="77777777" w:rsidR="00382C8C" w:rsidRDefault="00956FCB">
            <w:pPr>
              <w:pStyle w:val="NormalinTable"/>
            </w:pPr>
            <w:r>
              <w:rPr>
                <w:b/>
              </w:rPr>
              <w:t>7202 49 00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D3" w14:textId="77777777" w:rsidR="00382C8C" w:rsidRDefault="00956FCB">
            <w:pPr>
              <w:pStyle w:val="NormalinTable"/>
              <w:tabs>
                <w:tab w:val="left" w:pos="1250"/>
              </w:tabs>
            </w:pPr>
            <w:r>
              <w:t>0.00%</w:t>
            </w:r>
          </w:p>
        </w:tc>
      </w:tr>
      <w:tr w:rsidR="00382C8C" w14:paraId="163C71D7" w14:textId="77777777" w:rsidTr="00382C8C">
        <w:trPr>
          <w:cantSplit/>
        </w:trPr>
        <w:tc>
          <w:tcPr>
            <w:tcW w:w="0" w:type="auto"/>
            <w:tcBorders>
              <w:top w:val="single" w:sz="4" w:space="0" w:color="A6A6A6" w:themeColor="background1" w:themeShade="A6"/>
              <w:right w:val="single" w:sz="4" w:space="0" w:color="000000" w:themeColor="text1"/>
            </w:tcBorders>
          </w:tcPr>
          <w:p w14:paraId="163C71D5" w14:textId="77777777" w:rsidR="00382C8C" w:rsidRDefault="00956FCB">
            <w:pPr>
              <w:pStyle w:val="NormalinTable"/>
            </w:pPr>
            <w:r>
              <w:rPr>
                <w:b/>
              </w:rPr>
              <w:t>7202 50 00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D6" w14:textId="77777777" w:rsidR="00382C8C" w:rsidRDefault="00956FCB">
            <w:pPr>
              <w:pStyle w:val="NormalinTable"/>
              <w:tabs>
                <w:tab w:val="left" w:pos="1250"/>
              </w:tabs>
            </w:pPr>
            <w:r>
              <w:t>0.00%</w:t>
            </w:r>
          </w:p>
        </w:tc>
      </w:tr>
      <w:tr w:rsidR="00382C8C" w14:paraId="163C71DA" w14:textId="77777777" w:rsidTr="00382C8C">
        <w:trPr>
          <w:cantSplit/>
        </w:trPr>
        <w:tc>
          <w:tcPr>
            <w:tcW w:w="0" w:type="auto"/>
            <w:tcBorders>
              <w:top w:val="single" w:sz="4" w:space="0" w:color="A6A6A6" w:themeColor="background1" w:themeShade="A6"/>
              <w:right w:val="single" w:sz="4" w:space="0" w:color="000000" w:themeColor="text1"/>
            </w:tcBorders>
          </w:tcPr>
          <w:p w14:paraId="163C71D8" w14:textId="77777777" w:rsidR="00382C8C" w:rsidRDefault="00956FCB">
            <w:pPr>
              <w:pStyle w:val="NormalinTable"/>
            </w:pPr>
            <w:r>
              <w:rPr>
                <w:b/>
              </w:rPr>
              <w:t>7202 70 00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D9" w14:textId="77777777" w:rsidR="00382C8C" w:rsidRDefault="00956FCB">
            <w:pPr>
              <w:pStyle w:val="NormalinTable"/>
              <w:tabs>
                <w:tab w:val="left" w:pos="1250"/>
              </w:tabs>
            </w:pPr>
            <w:r>
              <w:t>0.00%</w:t>
            </w:r>
          </w:p>
        </w:tc>
      </w:tr>
      <w:tr w:rsidR="00382C8C" w14:paraId="163C71DD" w14:textId="77777777" w:rsidTr="00382C8C">
        <w:trPr>
          <w:cantSplit/>
        </w:trPr>
        <w:tc>
          <w:tcPr>
            <w:tcW w:w="0" w:type="auto"/>
            <w:tcBorders>
              <w:top w:val="single" w:sz="4" w:space="0" w:color="A6A6A6" w:themeColor="background1" w:themeShade="A6"/>
              <w:right w:val="single" w:sz="4" w:space="0" w:color="000000" w:themeColor="text1"/>
            </w:tcBorders>
          </w:tcPr>
          <w:p w14:paraId="163C71DB" w14:textId="77777777" w:rsidR="00382C8C" w:rsidRDefault="00956FCB">
            <w:pPr>
              <w:pStyle w:val="NormalinTable"/>
            </w:pPr>
            <w:r>
              <w:rPr>
                <w:b/>
              </w:rPr>
              <w:t>7202 91 00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DC" w14:textId="77777777" w:rsidR="00382C8C" w:rsidRDefault="00956FCB">
            <w:pPr>
              <w:pStyle w:val="NormalinTable"/>
              <w:tabs>
                <w:tab w:val="left" w:pos="1250"/>
              </w:tabs>
            </w:pPr>
            <w:r>
              <w:t>0.00%</w:t>
            </w:r>
          </w:p>
        </w:tc>
      </w:tr>
      <w:tr w:rsidR="00382C8C" w14:paraId="163C71E0" w14:textId="77777777" w:rsidTr="00382C8C">
        <w:trPr>
          <w:cantSplit/>
        </w:trPr>
        <w:tc>
          <w:tcPr>
            <w:tcW w:w="0" w:type="auto"/>
            <w:tcBorders>
              <w:top w:val="single" w:sz="4" w:space="0" w:color="A6A6A6" w:themeColor="background1" w:themeShade="A6"/>
              <w:right w:val="single" w:sz="4" w:space="0" w:color="000000" w:themeColor="text1"/>
            </w:tcBorders>
          </w:tcPr>
          <w:p w14:paraId="163C71DE" w14:textId="77777777" w:rsidR="00382C8C" w:rsidRDefault="00956FCB">
            <w:pPr>
              <w:pStyle w:val="NormalinTable"/>
            </w:pPr>
            <w:r>
              <w:rPr>
                <w:b/>
              </w:rPr>
              <w:t>7202 92 00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DF" w14:textId="77777777" w:rsidR="00382C8C" w:rsidRDefault="00956FCB">
            <w:pPr>
              <w:pStyle w:val="NormalinTable"/>
              <w:tabs>
                <w:tab w:val="left" w:pos="1250"/>
              </w:tabs>
            </w:pPr>
            <w:r>
              <w:t>0.00%</w:t>
            </w:r>
          </w:p>
        </w:tc>
      </w:tr>
      <w:tr w:rsidR="00382C8C" w14:paraId="163C71E3" w14:textId="77777777" w:rsidTr="00382C8C">
        <w:trPr>
          <w:cantSplit/>
        </w:trPr>
        <w:tc>
          <w:tcPr>
            <w:tcW w:w="0" w:type="auto"/>
            <w:tcBorders>
              <w:top w:val="single" w:sz="4" w:space="0" w:color="A6A6A6" w:themeColor="background1" w:themeShade="A6"/>
              <w:right w:val="single" w:sz="4" w:space="0" w:color="000000" w:themeColor="text1"/>
            </w:tcBorders>
          </w:tcPr>
          <w:p w14:paraId="163C71E1" w14:textId="77777777" w:rsidR="00382C8C" w:rsidRDefault="00956FCB">
            <w:pPr>
              <w:pStyle w:val="NormalinTable"/>
            </w:pPr>
            <w:r>
              <w:rPr>
                <w:b/>
              </w:rPr>
              <w:t>7202 99 30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E2" w14:textId="77777777" w:rsidR="00382C8C" w:rsidRDefault="00956FCB">
            <w:pPr>
              <w:pStyle w:val="NormalinTable"/>
              <w:tabs>
                <w:tab w:val="left" w:pos="1250"/>
              </w:tabs>
            </w:pPr>
            <w:r>
              <w:t>0.00%</w:t>
            </w:r>
          </w:p>
        </w:tc>
      </w:tr>
      <w:tr w:rsidR="00382C8C" w14:paraId="163C71E6" w14:textId="77777777" w:rsidTr="00382C8C">
        <w:trPr>
          <w:cantSplit/>
        </w:trPr>
        <w:tc>
          <w:tcPr>
            <w:tcW w:w="0" w:type="auto"/>
            <w:tcBorders>
              <w:top w:val="single" w:sz="4" w:space="0" w:color="A6A6A6" w:themeColor="background1" w:themeShade="A6"/>
              <w:right w:val="single" w:sz="4" w:space="0" w:color="000000" w:themeColor="text1"/>
            </w:tcBorders>
          </w:tcPr>
          <w:p w14:paraId="163C71E4" w14:textId="77777777" w:rsidR="00382C8C" w:rsidRDefault="00956FCB">
            <w:pPr>
              <w:pStyle w:val="NormalinTable"/>
            </w:pPr>
            <w:r>
              <w:rPr>
                <w:b/>
              </w:rPr>
              <w:t>7202 99 80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E5" w14:textId="77777777" w:rsidR="00382C8C" w:rsidRDefault="00956FCB">
            <w:pPr>
              <w:pStyle w:val="NormalinTable"/>
              <w:tabs>
                <w:tab w:val="left" w:pos="1250"/>
              </w:tabs>
            </w:pPr>
            <w:r>
              <w:t>0.00%</w:t>
            </w:r>
          </w:p>
        </w:tc>
      </w:tr>
      <w:tr w:rsidR="00382C8C" w14:paraId="163C71E9" w14:textId="77777777" w:rsidTr="00382C8C">
        <w:trPr>
          <w:cantSplit/>
        </w:trPr>
        <w:tc>
          <w:tcPr>
            <w:tcW w:w="0" w:type="auto"/>
            <w:tcBorders>
              <w:top w:val="single" w:sz="4" w:space="0" w:color="A6A6A6" w:themeColor="background1" w:themeShade="A6"/>
              <w:right w:val="single" w:sz="4" w:space="0" w:color="000000" w:themeColor="text1"/>
            </w:tcBorders>
          </w:tcPr>
          <w:p w14:paraId="163C71E7" w14:textId="77777777" w:rsidR="00382C8C" w:rsidRDefault="00956FCB">
            <w:pPr>
              <w:pStyle w:val="NormalinTable"/>
            </w:pPr>
            <w:r>
              <w:rPr>
                <w:b/>
              </w:rPr>
              <w:t>7302 30 00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E8" w14:textId="77777777" w:rsidR="00382C8C" w:rsidRDefault="00956FCB">
            <w:pPr>
              <w:pStyle w:val="NormalinTable"/>
              <w:tabs>
                <w:tab w:val="left" w:pos="1250"/>
              </w:tabs>
            </w:pPr>
            <w:r>
              <w:t>0.00%</w:t>
            </w:r>
          </w:p>
        </w:tc>
      </w:tr>
      <w:tr w:rsidR="00382C8C" w14:paraId="163C71EC" w14:textId="77777777" w:rsidTr="00382C8C">
        <w:trPr>
          <w:cantSplit/>
        </w:trPr>
        <w:tc>
          <w:tcPr>
            <w:tcW w:w="0" w:type="auto"/>
            <w:tcBorders>
              <w:top w:val="single" w:sz="4" w:space="0" w:color="A6A6A6" w:themeColor="background1" w:themeShade="A6"/>
              <w:right w:val="single" w:sz="4" w:space="0" w:color="000000" w:themeColor="text1"/>
            </w:tcBorders>
          </w:tcPr>
          <w:p w14:paraId="163C71EA" w14:textId="77777777" w:rsidR="00382C8C" w:rsidRDefault="00956FCB">
            <w:pPr>
              <w:pStyle w:val="NormalinTable"/>
            </w:pPr>
            <w:r>
              <w:rPr>
                <w:b/>
              </w:rPr>
              <w:t>7303 00 00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EB" w14:textId="77777777" w:rsidR="00382C8C" w:rsidRDefault="00956FCB">
            <w:pPr>
              <w:pStyle w:val="NormalinTable"/>
              <w:tabs>
                <w:tab w:val="left" w:pos="1250"/>
              </w:tabs>
            </w:pPr>
            <w:r>
              <w:t>0.00%</w:t>
            </w:r>
          </w:p>
        </w:tc>
      </w:tr>
      <w:tr w:rsidR="00382C8C" w14:paraId="163C71EF" w14:textId="77777777" w:rsidTr="00382C8C">
        <w:trPr>
          <w:cantSplit/>
        </w:trPr>
        <w:tc>
          <w:tcPr>
            <w:tcW w:w="0" w:type="auto"/>
            <w:tcBorders>
              <w:top w:val="single" w:sz="4" w:space="0" w:color="A6A6A6" w:themeColor="background1" w:themeShade="A6"/>
              <w:right w:val="single" w:sz="4" w:space="0" w:color="000000" w:themeColor="text1"/>
            </w:tcBorders>
          </w:tcPr>
          <w:p w14:paraId="163C71ED" w14:textId="77777777" w:rsidR="00382C8C" w:rsidRDefault="00956FCB">
            <w:pPr>
              <w:pStyle w:val="NormalinTable"/>
            </w:pPr>
            <w:r>
              <w:rPr>
                <w:b/>
              </w:rPr>
              <w:t>7307 00 00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EE" w14:textId="77777777" w:rsidR="00382C8C" w:rsidRDefault="00956FCB">
            <w:pPr>
              <w:pStyle w:val="NormalinTable"/>
              <w:tabs>
                <w:tab w:val="left" w:pos="1250"/>
              </w:tabs>
            </w:pPr>
            <w:r>
              <w:t>0.00%</w:t>
            </w:r>
          </w:p>
        </w:tc>
      </w:tr>
      <w:tr w:rsidR="00382C8C" w14:paraId="163C71F2" w14:textId="77777777" w:rsidTr="00382C8C">
        <w:trPr>
          <w:cantSplit/>
        </w:trPr>
        <w:tc>
          <w:tcPr>
            <w:tcW w:w="0" w:type="auto"/>
            <w:tcBorders>
              <w:top w:val="single" w:sz="4" w:space="0" w:color="A6A6A6" w:themeColor="background1" w:themeShade="A6"/>
              <w:right w:val="single" w:sz="4" w:space="0" w:color="000000" w:themeColor="text1"/>
            </w:tcBorders>
          </w:tcPr>
          <w:p w14:paraId="163C71F0" w14:textId="77777777" w:rsidR="00382C8C" w:rsidRDefault="00956FCB">
            <w:pPr>
              <w:pStyle w:val="NormalinTable"/>
            </w:pPr>
            <w:r>
              <w:rPr>
                <w:b/>
              </w:rPr>
              <w:t>7309 00 00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F1" w14:textId="77777777" w:rsidR="00382C8C" w:rsidRDefault="00956FCB">
            <w:pPr>
              <w:pStyle w:val="NormalinTable"/>
              <w:tabs>
                <w:tab w:val="left" w:pos="1250"/>
              </w:tabs>
            </w:pPr>
            <w:r>
              <w:t>0.00%</w:t>
            </w:r>
          </w:p>
        </w:tc>
      </w:tr>
      <w:tr w:rsidR="00382C8C" w14:paraId="163C71F5" w14:textId="77777777" w:rsidTr="00382C8C">
        <w:trPr>
          <w:cantSplit/>
        </w:trPr>
        <w:tc>
          <w:tcPr>
            <w:tcW w:w="0" w:type="auto"/>
            <w:tcBorders>
              <w:top w:val="single" w:sz="4" w:space="0" w:color="A6A6A6" w:themeColor="background1" w:themeShade="A6"/>
              <w:right w:val="single" w:sz="4" w:space="0" w:color="000000" w:themeColor="text1"/>
            </w:tcBorders>
          </w:tcPr>
          <w:p w14:paraId="163C71F3" w14:textId="77777777" w:rsidR="00382C8C" w:rsidRDefault="00956FCB">
            <w:pPr>
              <w:pStyle w:val="NormalinTable"/>
            </w:pPr>
            <w:r>
              <w:rPr>
                <w:b/>
              </w:rPr>
              <w:t>7310 00 00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F4" w14:textId="77777777" w:rsidR="00382C8C" w:rsidRDefault="00956FCB">
            <w:pPr>
              <w:pStyle w:val="NormalinTable"/>
              <w:tabs>
                <w:tab w:val="left" w:pos="1250"/>
              </w:tabs>
            </w:pPr>
            <w:r>
              <w:t>0.00%</w:t>
            </w:r>
          </w:p>
        </w:tc>
      </w:tr>
      <w:tr w:rsidR="00382C8C" w14:paraId="163C71F8" w14:textId="77777777" w:rsidTr="00382C8C">
        <w:trPr>
          <w:cantSplit/>
        </w:trPr>
        <w:tc>
          <w:tcPr>
            <w:tcW w:w="0" w:type="auto"/>
            <w:tcBorders>
              <w:top w:val="single" w:sz="4" w:space="0" w:color="A6A6A6" w:themeColor="background1" w:themeShade="A6"/>
              <w:right w:val="single" w:sz="4" w:space="0" w:color="000000" w:themeColor="text1"/>
            </w:tcBorders>
          </w:tcPr>
          <w:p w14:paraId="163C71F6" w14:textId="77777777" w:rsidR="00382C8C" w:rsidRDefault="00956FCB">
            <w:pPr>
              <w:pStyle w:val="NormalinTable"/>
            </w:pPr>
            <w:r>
              <w:rPr>
                <w:b/>
              </w:rPr>
              <w:t>7311 00 00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F7" w14:textId="77777777" w:rsidR="00382C8C" w:rsidRDefault="00956FCB">
            <w:pPr>
              <w:pStyle w:val="NormalinTable"/>
              <w:tabs>
                <w:tab w:val="left" w:pos="1250"/>
              </w:tabs>
            </w:pPr>
            <w:r>
              <w:t>0.00%</w:t>
            </w:r>
          </w:p>
        </w:tc>
      </w:tr>
      <w:tr w:rsidR="00382C8C" w14:paraId="163C71FB" w14:textId="77777777" w:rsidTr="00382C8C">
        <w:trPr>
          <w:cantSplit/>
        </w:trPr>
        <w:tc>
          <w:tcPr>
            <w:tcW w:w="0" w:type="auto"/>
            <w:tcBorders>
              <w:top w:val="single" w:sz="4" w:space="0" w:color="A6A6A6" w:themeColor="background1" w:themeShade="A6"/>
              <w:right w:val="single" w:sz="4" w:space="0" w:color="000000" w:themeColor="text1"/>
            </w:tcBorders>
          </w:tcPr>
          <w:p w14:paraId="163C71F9" w14:textId="77777777" w:rsidR="00382C8C" w:rsidRDefault="00956FCB">
            <w:pPr>
              <w:pStyle w:val="NormalinTable"/>
            </w:pPr>
            <w:r>
              <w:rPr>
                <w:b/>
              </w:rPr>
              <w:t>7315 00 00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FA" w14:textId="77777777" w:rsidR="00382C8C" w:rsidRDefault="00956FCB">
            <w:pPr>
              <w:pStyle w:val="NormalinTable"/>
              <w:tabs>
                <w:tab w:val="left" w:pos="1250"/>
              </w:tabs>
            </w:pPr>
            <w:r>
              <w:t>0.00%</w:t>
            </w:r>
          </w:p>
        </w:tc>
      </w:tr>
      <w:tr w:rsidR="00382C8C" w14:paraId="163C71FE" w14:textId="77777777" w:rsidTr="00382C8C">
        <w:trPr>
          <w:cantSplit/>
        </w:trPr>
        <w:tc>
          <w:tcPr>
            <w:tcW w:w="0" w:type="auto"/>
            <w:tcBorders>
              <w:top w:val="single" w:sz="4" w:space="0" w:color="A6A6A6" w:themeColor="background1" w:themeShade="A6"/>
              <w:right w:val="single" w:sz="4" w:space="0" w:color="000000" w:themeColor="text1"/>
            </w:tcBorders>
          </w:tcPr>
          <w:p w14:paraId="163C71FC" w14:textId="77777777" w:rsidR="00382C8C" w:rsidRDefault="00956FCB">
            <w:pPr>
              <w:pStyle w:val="NormalinTable"/>
            </w:pPr>
            <w:r>
              <w:rPr>
                <w:b/>
              </w:rPr>
              <w:t>7316 00 00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1FD" w14:textId="77777777" w:rsidR="00382C8C" w:rsidRDefault="00956FCB">
            <w:pPr>
              <w:pStyle w:val="NormalinTable"/>
              <w:tabs>
                <w:tab w:val="left" w:pos="1250"/>
              </w:tabs>
            </w:pPr>
            <w:r>
              <w:t>0.00%</w:t>
            </w:r>
          </w:p>
        </w:tc>
      </w:tr>
      <w:tr w:rsidR="00382C8C" w14:paraId="163C7201" w14:textId="77777777" w:rsidTr="00382C8C">
        <w:trPr>
          <w:cantSplit/>
        </w:trPr>
        <w:tc>
          <w:tcPr>
            <w:tcW w:w="0" w:type="auto"/>
            <w:tcBorders>
              <w:top w:val="single" w:sz="4" w:space="0" w:color="A6A6A6" w:themeColor="background1" w:themeShade="A6"/>
              <w:right w:val="single" w:sz="4" w:space="0" w:color="000000" w:themeColor="text1"/>
            </w:tcBorders>
          </w:tcPr>
          <w:p w14:paraId="163C71FF" w14:textId="77777777" w:rsidR="00382C8C" w:rsidRDefault="00956FCB">
            <w:pPr>
              <w:pStyle w:val="NormalinTable"/>
            </w:pPr>
            <w:r>
              <w:rPr>
                <w:b/>
              </w:rPr>
              <w:t>7318 00 00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00" w14:textId="77777777" w:rsidR="00382C8C" w:rsidRDefault="00956FCB">
            <w:pPr>
              <w:pStyle w:val="NormalinTable"/>
              <w:tabs>
                <w:tab w:val="left" w:pos="1250"/>
              </w:tabs>
            </w:pPr>
            <w:r>
              <w:t>0.00%</w:t>
            </w:r>
          </w:p>
        </w:tc>
      </w:tr>
      <w:tr w:rsidR="00382C8C" w14:paraId="163C7204" w14:textId="77777777" w:rsidTr="00382C8C">
        <w:trPr>
          <w:cantSplit/>
        </w:trPr>
        <w:tc>
          <w:tcPr>
            <w:tcW w:w="0" w:type="auto"/>
            <w:tcBorders>
              <w:top w:val="single" w:sz="4" w:space="0" w:color="A6A6A6" w:themeColor="background1" w:themeShade="A6"/>
              <w:right w:val="single" w:sz="4" w:space="0" w:color="000000" w:themeColor="text1"/>
            </w:tcBorders>
          </w:tcPr>
          <w:p w14:paraId="163C7202" w14:textId="77777777" w:rsidR="00382C8C" w:rsidRDefault="00956FCB">
            <w:pPr>
              <w:pStyle w:val="NormalinTable"/>
            </w:pPr>
            <w:r>
              <w:rPr>
                <w:b/>
              </w:rPr>
              <w:t>7319 00 00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03" w14:textId="77777777" w:rsidR="00382C8C" w:rsidRDefault="00956FCB">
            <w:pPr>
              <w:pStyle w:val="NormalinTable"/>
              <w:tabs>
                <w:tab w:val="left" w:pos="1250"/>
              </w:tabs>
            </w:pPr>
            <w:r>
              <w:t>0.00%</w:t>
            </w:r>
          </w:p>
        </w:tc>
      </w:tr>
      <w:tr w:rsidR="00382C8C" w14:paraId="163C7207" w14:textId="77777777" w:rsidTr="00382C8C">
        <w:trPr>
          <w:cantSplit/>
        </w:trPr>
        <w:tc>
          <w:tcPr>
            <w:tcW w:w="0" w:type="auto"/>
            <w:tcBorders>
              <w:top w:val="single" w:sz="4" w:space="0" w:color="A6A6A6" w:themeColor="background1" w:themeShade="A6"/>
              <w:right w:val="single" w:sz="4" w:space="0" w:color="000000" w:themeColor="text1"/>
            </w:tcBorders>
          </w:tcPr>
          <w:p w14:paraId="163C7205" w14:textId="77777777" w:rsidR="00382C8C" w:rsidRDefault="00956FCB">
            <w:pPr>
              <w:pStyle w:val="NormalinTable"/>
            </w:pPr>
            <w:r>
              <w:rPr>
                <w:b/>
              </w:rPr>
              <w:t>7320 00 00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06" w14:textId="77777777" w:rsidR="00382C8C" w:rsidRDefault="00956FCB">
            <w:pPr>
              <w:pStyle w:val="NormalinTable"/>
              <w:tabs>
                <w:tab w:val="left" w:pos="1250"/>
              </w:tabs>
            </w:pPr>
            <w:r>
              <w:t>0.00%</w:t>
            </w:r>
          </w:p>
        </w:tc>
      </w:tr>
      <w:tr w:rsidR="00382C8C" w14:paraId="163C720A" w14:textId="77777777" w:rsidTr="00382C8C">
        <w:trPr>
          <w:cantSplit/>
        </w:trPr>
        <w:tc>
          <w:tcPr>
            <w:tcW w:w="0" w:type="auto"/>
            <w:tcBorders>
              <w:top w:val="single" w:sz="4" w:space="0" w:color="A6A6A6" w:themeColor="background1" w:themeShade="A6"/>
              <w:right w:val="single" w:sz="4" w:space="0" w:color="000000" w:themeColor="text1"/>
            </w:tcBorders>
          </w:tcPr>
          <w:p w14:paraId="163C7208" w14:textId="77777777" w:rsidR="00382C8C" w:rsidRDefault="00956FCB">
            <w:pPr>
              <w:pStyle w:val="NormalinTable"/>
            </w:pPr>
            <w:r>
              <w:rPr>
                <w:b/>
              </w:rPr>
              <w:t>7321 00 00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09" w14:textId="77777777" w:rsidR="00382C8C" w:rsidRDefault="00956FCB">
            <w:pPr>
              <w:pStyle w:val="NormalinTable"/>
              <w:tabs>
                <w:tab w:val="left" w:pos="1250"/>
              </w:tabs>
            </w:pPr>
            <w:r>
              <w:t>0.00%</w:t>
            </w:r>
          </w:p>
        </w:tc>
      </w:tr>
      <w:tr w:rsidR="00382C8C" w14:paraId="163C720D" w14:textId="77777777" w:rsidTr="00382C8C">
        <w:trPr>
          <w:cantSplit/>
        </w:trPr>
        <w:tc>
          <w:tcPr>
            <w:tcW w:w="0" w:type="auto"/>
            <w:tcBorders>
              <w:top w:val="single" w:sz="4" w:space="0" w:color="A6A6A6" w:themeColor="background1" w:themeShade="A6"/>
              <w:right w:val="single" w:sz="4" w:space="0" w:color="000000" w:themeColor="text1"/>
            </w:tcBorders>
          </w:tcPr>
          <w:p w14:paraId="163C720B" w14:textId="77777777" w:rsidR="00382C8C" w:rsidRDefault="00956FCB">
            <w:pPr>
              <w:pStyle w:val="NormalinTable"/>
            </w:pPr>
            <w:r>
              <w:rPr>
                <w:b/>
              </w:rPr>
              <w:t>7322 00 00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0C" w14:textId="77777777" w:rsidR="00382C8C" w:rsidRDefault="00956FCB">
            <w:pPr>
              <w:pStyle w:val="NormalinTable"/>
              <w:tabs>
                <w:tab w:val="left" w:pos="1250"/>
              </w:tabs>
            </w:pPr>
            <w:r>
              <w:t>0.00%</w:t>
            </w:r>
          </w:p>
        </w:tc>
      </w:tr>
      <w:tr w:rsidR="00382C8C" w14:paraId="163C7210" w14:textId="77777777" w:rsidTr="00382C8C">
        <w:trPr>
          <w:cantSplit/>
        </w:trPr>
        <w:tc>
          <w:tcPr>
            <w:tcW w:w="0" w:type="auto"/>
            <w:tcBorders>
              <w:top w:val="single" w:sz="4" w:space="0" w:color="A6A6A6" w:themeColor="background1" w:themeShade="A6"/>
              <w:right w:val="single" w:sz="4" w:space="0" w:color="000000" w:themeColor="text1"/>
            </w:tcBorders>
          </w:tcPr>
          <w:p w14:paraId="163C720E" w14:textId="77777777" w:rsidR="00382C8C" w:rsidRDefault="00956FCB">
            <w:pPr>
              <w:pStyle w:val="NormalinTable"/>
            </w:pPr>
            <w:r>
              <w:rPr>
                <w:b/>
              </w:rPr>
              <w:t>7323 00 00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0F" w14:textId="77777777" w:rsidR="00382C8C" w:rsidRDefault="00956FCB">
            <w:pPr>
              <w:pStyle w:val="NormalinTable"/>
              <w:tabs>
                <w:tab w:val="left" w:pos="1250"/>
              </w:tabs>
            </w:pPr>
            <w:r>
              <w:t>0.00%</w:t>
            </w:r>
          </w:p>
        </w:tc>
      </w:tr>
      <w:tr w:rsidR="00382C8C" w14:paraId="163C7213" w14:textId="77777777" w:rsidTr="00382C8C">
        <w:trPr>
          <w:cantSplit/>
        </w:trPr>
        <w:tc>
          <w:tcPr>
            <w:tcW w:w="0" w:type="auto"/>
            <w:tcBorders>
              <w:top w:val="single" w:sz="4" w:space="0" w:color="A6A6A6" w:themeColor="background1" w:themeShade="A6"/>
              <w:right w:val="single" w:sz="4" w:space="0" w:color="000000" w:themeColor="text1"/>
            </w:tcBorders>
          </w:tcPr>
          <w:p w14:paraId="163C7211" w14:textId="77777777" w:rsidR="00382C8C" w:rsidRDefault="00956FCB">
            <w:pPr>
              <w:pStyle w:val="NormalinTable"/>
            </w:pPr>
            <w:r>
              <w:rPr>
                <w:b/>
              </w:rPr>
              <w:t>7324 00 00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12" w14:textId="77777777" w:rsidR="00382C8C" w:rsidRDefault="00956FCB">
            <w:pPr>
              <w:pStyle w:val="NormalinTable"/>
              <w:tabs>
                <w:tab w:val="left" w:pos="1250"/>
              </w:tabs>
            </w:pPr>
            <w:r>
              <w:t>0.00%</w:t>
            </w:r>
          </w:p>
        </w:tc>
      </w:tr>
      <w:tr w:rsidR="00382C8C" w14:paraId="163C7216" w14:textId="77777777" w:rsidTr="00382C8C">
        <w:trPr>
          <w:cantSplit/>
        </w:trPr>
        <w:tc>
          <w:tcPr>
            <w:tcW w:w="0" w:type="auto"/>
            <w:tcBorders>
              <w:top w:val="single" w:sz="4" w:space="0" w:color="A6A6A6" w:themeColor="background1" w:themeShade="A6"/>
              <w:right w:val="single" w:sz="4" w:space="0" w:color="000000" w:themeColor="text1"/>
            </w:tcBorders>
          </w:tcPr>
          <w:p w14:paraId="163C7214" w14:textId="77777777" w:rsidR="00382C8C" w:rsidRDefault="00956FCB">
            <w:pPr>
              <w:pStyle w:val="NormalinTable"/>
            </w:pPr>
            <w:r>
              <w:rPr>
                <w:b/>
              </w:rPr>
              <w:t>7325 00 00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15" w14:textId="77777777" w:rsidR="00382C8C" w:rsidRDefault="00956FCB">
            <w:pPr>
              <w:pStyle w:val="NormalinTable"/>
              <w:tabs>
                <w:tab w:val="left" w:pos="1250"/>
              </w:tabs>
            </w:pPr>
            <w:r>
              <w:t>0.00%</w:t>
            </w:r>
          </w:p>
        </w:tc>
      </w:tr>
      <w:tr w:rsidR="00382C8C" w14:paraId="163C7219" w14:textId="77777777" w:rsidTr="00382C8C">
        <w:trPr>
          <w:cantSplit/>
        </w:trPr>
        <w:tc>
          <w:tcPr>
            <w:tcW w:w="0" w:type="auto"/>
            <w:tcBorders>
              <w:top w:val="single" w:sz="4" w:space="0" w:color="A6A6A6" w:themeColor="background1" w:themeShade="A6"/>
              <w:right w:val="single" w:sz="4" w:space="0" w:color="000000" w:themeColor="text1"/>
            </w:tcBorders>
          </w:tcPr>
          <w:p w14:paraId="163C7217" w14:textId="77777777" w:rsidR="00382C8C" w:rsidRDefault="00956FCB">
            <w:pPr>
              <w:pStyle w:val="NormalinTable"/>
            </w:pPr>
            <w:r>
              <w:rPr>
                <w:b/>
              </w:rPr>
              <w:t>7326 00 00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18" w14:textId="77777777" w:rsidR="00382C8C" w:rsidRDefault="00956FCB">
            <w:pPr>
              <w:pStyle w:val="NormalinTable"/>
              <w:tabs>
                <w:tab w:val="left" w:pos="1250"/>
              </w:tabs>
            </w:pPr>
            <w:r>
              <w:t>0.00%</w:t>
            </w:r>
          </w:p>
        </w:tc>
      </w:tr>
      <w:tr w:rsidR="00382C8C" w14:paraId="163C721C" w14:textId="77777777" w:rsidTr="00382C8C">
        <w:trPr>
          <w:cantSplit/>
        </w:trPr>
        <w:tc>
          <w:tcPr>
            <w:tcW w:w="0" w:type="auto"/>
            <w:tcBorders>
              <w:top w:val="single" w:sz="4" w:space="0" w:color="A6A6A6" w:themeColor="background1" w:themeShade="A6"/>
              <w:right w:val="single" w:sz="4" w:space="0" w:color="000000" w:themeColor="text1"/>
            </w:tcBorders>
          </w:tcPr>
          <w:p w14:paraId="163C721A" w14:textId="77777777" w:rsidR="00382C8C" w:rsidRDefault="00956FCB">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1B" w14:textId="77777777" w:rsidR="00382C8C" w:rsidRDefault="00956FCB">
            <w:pPr>
              <w:pStyle w:val="NormalinTable"/>
              <w:tabs>
                <w:tab w:val="left" w:pos="1250"/>
              </w:tabs>
            </w:pPr>
            <w:r>
              <w:t>0.00%</w:t>
            </w:r>
          </w:p>
        </w:tc>
      </w:tr>
      <w:tr w:rsidR="00382C8C" w14:paraId="163C721F" w14:textId="77777777" w:rsidTr="00382C8C">
        <w:trPr>
          <w:cantSplit/>
        </w:trPr>
        <w:tc>
          <w:tcPr>
            <w:tcW w:w="0" w:type="auto"/>
            <w:tcBorders>
              <w:top w:val="single" w:sz="4" w:space="0" w:color="A6A6A6" w:themeColor="background1" w:themeShade="A6"/>
              <w:right w:val="single" w:sz="4" w:space="0" w:color="000000" w:themeColor="text1"/>
            </w:tcBorders>
          </w:tcPr>
          <w:p w14:paraId="163C721D" w14:textId="77777777" w:rsidR="00382C8C" w:rsidRDefault="00956FCB">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1E" w14:textId="77777777" w:rsidR="00382C8C" w:rsidRDefault="00956FCB">
            <w:pPr>
              <w:pStyle w:val="NormalinTable"/>
              <w:tabs>
                <w:tab w:val="left" w:pos="1250"/>
              </w:tabs>
            </w:pPr>
            <w:r>
              <w:t>0.00%</w:t>
            </w:r>
          </w:p>
        </w:tc>
      </w:tr>
      <w:tr w:rsidR="00382C8C" w14:paraId="163C7222" w14:textId="77777777" w:rsidTr="00382C8C">
        <w:trPr>
          <w:cantSplit/>
        </w:trPr>
        <w:tc>
          <w:tcPr>
            <w:tcW w:w="0" w:type="auto"/>
            <w:tcBorders>
              <w:top w:val="single" w:sz="4" w:space="0" w:color="A6A6A6" w:themeColor="background1" w:themeShade="A6"/>
              <w:right w:val="single" w:sz="4" w:space="0" w:color="000000" w:themeColor="text1"/>
            </w:tcBorders>
          </w:tcPr>
          <w:p w14:paraId="163C7220" w14:textId="77777777" w:rsidR="00382C8C" w:rsidRDefault="00956FCB">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21" w14:textId="77777777" w:rsidR="00382C8C" w:rsidRDefault="00956FCB">
            <w:pPr>
              <w:pStyle w:val="NormalinTable"/>
              <w:tabs>
                <w:tab w:val="left" w:pos="1250"/>
              </w:tabs>
            </w:pPr>
            <w:r>
              <w:t>0.00%</w:t>
            </w:r>
          </w:p>
        </w:tc>
      </w:tr>
      <w:tr w:rsidR="00382C8C" w14:paraId="163C7225" w14:textId="77777777" w:rsidTr="00382C8C">
        <w:trPr>
          <w:cantSplit/>
        </w:trPr>
        <w:tc>
          <w:tcPr>
            <w:tcW w:w="0" w:type="auto"/>
            <w:tcBorders>
              <w:top w:val="single" w:sz="4" w:space="0" w:color="A6A6A6" w:themeColor="background1" w:themeShade="A6"/>
              <w:right w:val="single" w:sz="4" w:space="0" w:color="000000" w:themeColor="text1"/>
            </w:tcBorders>
          </w:tcPr>
          <w:p w14:paraId="163C7223" w14:textId="77777777" w:rsidR="00382C8C" w:rsidRDefault="00956FCB">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24" w14:textId="77777777" w:rsidR="00382C8C" w:rsidRDefault="00956FCB">
            <w:pPr>
              <w:pStyle w:val="NormalinTable"/>
              <w:tabs>
                <w:tab w:val="left" w:pos="1250"/>
              </w:tabs>
            </w:pPr>
            <w:r>
              <w:t>0.00%</w:t>
            </w:r>
          </w:p>
        </w:tc>
      </w:tr>
      <w:tr w:rsidR="00382C8C" w14:paraId="163C7228" w14:textId="77777777" w:rsidTr="00382C8C">
        <w:trPr>
          <w:cantSplit/>
        </w:trPr>
        <w:tc>
          <w:tcPr>
            <w:tcW w:w="0" w:type="auto"/>
            <w:tcBorders>
              <w:top w:val="single" w:sz="4" w:space="0" w:color="A6A6A6" w:themeColor="background1" w:themeShade="A6"/>
              <w:right w:val="single" w:sz="4" w:space="0" w:color="000000" w:themeColor="text1"/>
            </w:tcBorders>
          </w:tcPr>
          <w:p w14:paraId="163C7226" w14:textId="77777777" w:rsidR="00382C8C" w:rsidRDefault="00956FCB">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27" w14:textId="77777777" w:rsidR="00382C8C" w:rsidRDefault="00956FCB">
            <w:pPr>
              <w:pStyle w:val="NormalinTable"/>
              <w:tabs>
                <w:tab w:val="left" w:pos="1250"/>
              </w:tabs>
            </w:pPr>
            <w:r>
              <w:t>0.00%</w:t>
            </w:r>
          </w:p>
        </w:tc>
      </w:tr>
      <w:tr w:rsidR="00382C8C" w14:paraId="163C722B" w14:textId="77777777" w:rsidTr="00382C8C">
        <w:trPr>
          <w:cantSplit/>
        </w:trPr>
        <w:tc>
          <w:tcPr>
            <w:tcW w:w="0" w:type="auto"/>
            <w:tcBorders>
              <w:top w:val="single" w:sz="4" w:space="0" w:color="A6A6A6" w:themeColor="background1" w:themeShade="A6"/>
              <w:right w:val="single" w:sz="4" w:space="0" w:color="000000" w:themeColor="text1"/>
            </w:tcBorders>
          </w:tcPr>
          <w:p w14:paraId="163C7229" w14:textId="77777777" w:rsidR="00382C8C" w:rsidRDefault="00956FCB">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2A" w14:textId="77777777" w:rsidR="00382C8C" w:rsidRDefault="00956FCB">
            <w:pPr>
              <w:pStyle w:val="NormalinTable"/>
              <w:tabs>
                <w:tab w:val="left" w:pos="1250"/>
              </w:tabs>
            </w:pPr>
            <w:r>
              <w:t>0.00%</w:t>
            </w:r>
          </w:p>
        </w:tc>
      </w:tr>
      <w:tr w:rsidR="00382C8C" w14:paraId="163C722E" w14:textId="77777777" w:rsidTr="00382C8C">
        <w:trPr>
          <w:cantSplit/>
        </w:trPr>
        <w:tc>
          <w:tcPr>
            <w:tcW w:w="0" w:type="auto"/>
            <w:tcBorders>
              <w:top w:val="single" w:sz="4" w:space="0" w:color="A6A6A6" w:themeColor="background1" w:themeShade="A6"/>
              <w:right w:val="single" w:sz="4" w:space="0" w:color="000000" w:themeColor="text1"/>
            </w:tcBorders>
          </w:tcPr>
          <w:p w14:paraId="163C722C" w14:textId="77777777" w:rsidR="00382C8C" w:rsidRDefault="00956FCB">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2D" w14:textId="77777777" w:rsidR="00382C8C" w:rsidRDefault="00956FCB">
            <w:pPr>
              <w:pStyle w:val="NormalinTable"/>
              <w:tabs>
                <w:tab w:val="left" w:pos="1250"/>
              </w:tabs>
            </w:pPr>
            <w:r>
              <w:t>0.00%</w:t>
            </w:r>
          </w:p>
        </w:tc>
      </w:tr>
      <w:tr w:rsidR="00382C8C" w14:paraId="163C7231" w14:textId="77777777" w:rsidTr="00382C8C">
        <w:trPr>
          <w:cantSplit/>
        </w:trPr>
        <w:tc>
          <w:tcPr>
            <w:tcW w:w="0" w:type="auto"/>
            <w:tcBorders>
              <w:top w:val="single" w:sz="4" w:space="0" w:color="A6A6A6" w:themeColor="background1" w:themeShade="A6"/>
              <w:right w:val="single" w:sz="4" w:space="0" w:color="000000" w:themeColor="text1"/>
            </w:tcBorders>
          </w:tcPr>
          <w:p w14:paraId="163C722F" w14:textId="77777777" w:rsidR="00382C8C" w:rsidRDefault="00956FCB">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30" w14:textId="77777777" w:rsidR="00382C8C" w:rsidRDefault="00956FCB">
            <w:pPr>
              <w:pStyle w:val="NormalinTable"/>
              <w:tabs>
                <w:tab w:val="left" w:pos="1250"/>
              </w:tabs>
            </w:pPr>
            <w:r>
              <w:t>0.00%</w:t>
            </w:r>
          </w:p>
        </w:tc>
      </w:tr>
      <w:tr w:rsidR="00382C8C" w14:paraId="163C7234" w14:textId="77777777" w:rsidTr="00382C8C">
        <w:trPr>
          <w:cantSplit/>
        </w:trPr>
        <w:tc>
          <w:tcPr>
            <w:tcW w:w="0" w:type="auto"/>
            <w:tcBorders>
              <w:top w:val="single" w:sz="4" w:space="0" w:color="A6A6A6" w:themeColor="background1" w:themeShade="A6"/>
              <w:right w:val="single" w:sz="4" w:space="0" w:color="000000" w:themeColor="text1"/>
            </w:tcBorders>
          </w:tcPr>
          <w:p w14:paraId="163C7232" w14:textId="77777777" w:rsidR="00382C8C" w:rsidRDefault="00956FCB">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33" w14:textId="77777777" w:rsidR="00382C8C" w:rsidRDefault="00956FCB">
            <w:pPr>
              <w:pStyle w:val="NormalinTable"/>
              <w:tabs>
                <w:tab w:val="left" w:pos="1250"/>
              </w:tabs>
            </w:pPr>
            <w:r>
              <w:t>0.00%</w:t>
            </w:r>
          </w:p>
        </w:tc>
      </w:tr>
      <w:tr w:rsidR="00382C8C" w14:paraId="163C7237" w14:textId="77777777" w:rsidTr="00382C8C">
        <w:trPr>
          <w:cantSplit/>
        </w:trPr>
        <w:tc>
          <w:tcPr>
            <w:tcW w:w="0" w:type="auto"/>
            <w:tcBorders>
              <w:top w:val="single" w:sz="4" w:space="0" w:color="A6A6A6" w:themeColor="background1" w:themeShade="A6"/>
              <w:right w:val="single" w:sz="4" w:space="0" w:color="000000" w:themeColor="text1"/>
            </w:tcBorders>
          </w:tcPr>
          <w:p w14:paraId="163C7235" w14:textId="77777777" w:rsidR="00382C8C" w:rsidRDefault="00956FCB">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36" w14:textId="77777777" w:rsidR="00382C8C" w:rsidRDefault="00956FCB">
            <w:pPr>
              <w:pStyle w:val="NormalinTable"/>
              <w:tabs>
                <w:tab w:val="left" w:pos="1250"/>
              </w:tabs>
            </w:pPr>
            <w:r>
              <w:t>0.00%</w:t>
            </w:r>
          </w:p>
        </w:tc>
      </w:tr>
      <w:tr w:rsidR="00382C8C" w14:paraId="163C723A" w14:textId="77777777" w:rsidTr="00382C8C">
        <w:trPr>
          <w:cantSplit/>
        </w:trPr>
        <w:tc>
          <w:tcPr>
            <w:tcW w:w="0" w:type="auto"/>
            <w:tcBorders>
              <w:top w:val="single" w:sz="4" w:space="0" w:color="A6A6A6" w:themeColor="background1" w:themeShade="A6"/>
              <w:right w:val="single" w:sz="4" w:space="0" w:color="000000" w:themeColor="text1"/>
            </w:tcBorders>
          </w:tcPr>
          <w:p w14:paraId="163C7238" w14:textId="77777777" w:rsidR="00382C8C" w:rsidRDefault="00956FCB">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39" w14:textId="77777777" w:rsidR="00382C8C" w:rsidRDefault="00956FCB">
            <w:pPr>
              <w:pStyle w:val="NormalinTable"/>
              <w:tabs>
                <w:tab w:val="left" w:pos="1250"/>
              </w:tabs>
            </w:pPr>
            <w:r>
              <w:t>0.00%</w:t>
            </w:r>
          </w:p>
        </w:tc>
      </w:tr>
      <w:tr w:rsidR="00382C8C" w14:paraId="163C723D" w14:textId="77777777" w:rsidTr="00382C8C">
        <w:trPr>
          <w:cantSplit/>
        </w:trPr>
        <w:tc>
          <w:tcPr>
            <w:tcW w:w="0" w:type="auto"/>
            <w:tcBorders>
              <w:top w:val="single" w:sz="4" w:space="0" w:color="A6A6A6" w:themeColor="background1" w:themeShade="A6"/>
              <w:right w:val="single" w:sz="4" w:space="0" w:color="000000" w:themeColor="text1"/>
            </w:tcBorders>
          </w:tcPr>
          <w:p w14:paraId="163C723B" w14:textId="77777777" w:rsidR="00382C8C" w:rsidRDefault="00956FCB">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3C" w14:textId="77777777" w:rsidR="00382C8C" w:rsidRDefault="00956FCB">
            <w:pPr>
              <w:pStyle w:val="NormalinTable"/>
              <w:tabs>
                <w:tab w:val="left" w:pos="1250"/>
              </w:tabs>
            </w:pPr>
            <w:r>
              <w:t>0.00%</w:t>
            </w:r>
          </w:p>
        </w:tc>
      </w:tr>
      <w:tr w:rsidR="00382C8C" w14:paraId="163C7240" w14:textId="77777777" w:rsidTr="00382C8C">
        <w:trPr>
          <w:cantSplit/>
        </w:trPr>
        <w:tc>
          <w:tcPr>
            <w:tcW w:w="0" w:type="auto"/>
            <w:tcBorders>
              <w:top w:val="single" w:sz="4" w:space="0" w:color="A6A6A6" w:themeColor="background1" w:themeShade="A6"/>
              <w:right w:val="single" w:sz="4" w:space="0" w:color="000000" w:themeColor="text1"/>
            </w:tcBorders>
          </w:tcPr>
          <w:p w14:paraId="163C723E" w14:textId="77777777" w:rsidR="00382C8C" w:rsidRDefault="00956FCB">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3F" w14:textId="77777777" w:rsidR="00382C8C" w:rsidRDefault="00956FCB">
            <w:pPr>
              <w:pStyle w:val="NormalinTable"/>
              <w:tabs>
                <w:tab w:val="left" w:pos="1250"/>
              </w:tabs>
            </w:pPr>
            <w:r>
              <w:t>0.00%</w:t>
            </w:r>
          </w:p>
        </w:tc>
      </w:tr>
      <w:tr w:rsidR="00382C8C" w14:paraId="163C7243" w14:textId="77777777" w:rsidTr="00382C8C">
        <w:trPr>
          <w:cantSplit/>
        </w:trPr>
        <w:tc>
          <w:tcPr>
            <w:tcW w:w="0" w:type="auto"/>
            <w:tcBorders>
              <w:top w:val="single" w:sz="4" w:space="0" w:color="A6A6A6" w:themeColor="background1" w:themeShade="A6"/>
              <w:right w:val="single" w:sz="4" w:space="0" w:color="000000" w:themeColor="text1"/>
            </w:tcBorders>
          </w:tcPr>
          <w:p w14:paraId="163C7241" w14:textId="77777777" w:rsidR="00382C8C" w:rsidRDefault="00956FCB">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42" w14:textId="77777777" w:rsidR="00382C8C" w:rsidRDefault="00956FCB">
            <w:pPr>
              <w:pStyle w:val="NormalinTable"/>
              <w:tabs>
                <w:tab w:val="left" w:pos="1250"/>
              </w:tabs>
            </w:pPr>
            <w:r>
              <w:t>0.00%</w:t>
            </w:r>
          </w:p>
        </w:tc>
      </w:tr>
      <w:tr w:rsidR="00382C8C" w14:paraId="163C7246" w14:textId="77777777" w:rsidTr="00382C8C">
        <w:trPr>
          <w:cantSplit/>
        </w:trPr>
        <w:tc>
          <w:tcPr>
            <w:tcW w:w="0" w:type="auto"/>
            <w:tcBorders>
              <w:top w:val="single" w:sz="4" w:space="0" w:color="A6A6A6" w:themeColor="background1" w:themeShade="A6"/>
              <w:right w:val="single" w:sz="4" w:space="0" w:color="000000" w:themeColor="text1"/>
            </w:tcBorders>
          </w:tcPr>
          <w:p w14:paraId="163C7244" w14:textId="77777777" w:rsidR="00382C8C" w:rsidRDefault="00956FCB">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45" w14:textId="77777777" w:rsidR="00382C8C" w:rsidRDefault="00956FCB">
            <w:pPr>
              <w:pStyle w:val="NormalinTable"/>
              <w:tabs>
                <w:tab w:val="left" w:pos="1250"/>
              </w:tabs>
            </w:pPr>
            <w:r>
              <w:t>0.00%</w:t>
            </w:r>
          </w:p>
        </w:tc>
      </w:tr>
      <w:tr w:rsidR="00382C8C" w14:paraId="163C7249" w14:textId="77777777" w:rsidTr="00382C8C">
        <w:trPr>
          <w:cantSplit/>
        </w:trPr>
        <w:tc>
          <w:tcPr>
            <w:tcW w:w="0" w:type="auto"/>
            <w:tcBorders>
              <w:top w:val="single" w:sz="4" w:space="0" w:color="A6A6A6" w:themeColor="background1" w:themeShade="A6"/>
              <w:right w:val="single" w:sz="4" w:space="0" w:color="000000" w:themeColor="text1"/>
            </w:tcBorders>
          </w:tcPr>
          <w:p w14:paraId="163C7247" w14:textId="77777777" w:rsidR="00382C8C" w:rsidRDefault="00956FCB">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48" w14:textId="77777777" w:rsidR="00382C8C" w:rsidRDefault="00956FCB">
            <w:pPr>
              <w:pStyle w:val="NormalinTable"/>
              <w:tabs>
                <w:tab w:val="left" w:pos="1250"/>
              </w:tabs>
            </w:pPr>
            <w:r>
              <w:t>0.00%</w:t>
            </w:r>
          </w:p>
        </w:tc>
      </w:tr>
      <w:tr w:rsidR="00382C8C" w14:paraId="163C724C" w14:textId="77777777" w:rsidTr="00382C8C">
        <w:trPr>
          <w:cantSplit/>
        </w:trPr>
        <w:tc>
          <w:tcPr>
            <w:tcW w:w="0" w:type="auto"/>
            <w:tcBorders>
              <w:top w:val="single" w:sz="4" w:space="0" w:color="A6A6A6" w:themeColor="background1" w:themeShade="A6"/>
              <w:right w:val="single" w:sz="4" w:space="0" w:color="000000" w:themeColor="text1"/>
            </w:tcBorders>
          </w:tcPr>
          <w:p w14:paraId="163C724A" w14:textId="77777777" w:rsidR="00382C8C" w:rsidRDefault="00956FCB">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4B" w14:textId="77777777" w:rsidR="00382C8C" w:rsidRDefault="00956FCB">
            <w:pPr>
              <w:pStyle w:val="NormalinTable"/>
              <w:tabs>
                <w:tab w:val="left" w:pos="1250"/>
              </w:tabs>
            </w:pPr>
            <w:r>
              <w:t>0.00%</w:t>
            </w:r>
          </w:p>
        </w:tc>
      </w:tr>
      <w:tr w:rsidR="00382C8C" w14:paraId="163C724F" w14:textId="77777777" w:rsidTr="00382C8C">
        <w:trPr>
          <w:cantSplit/>
        </w:trPr>
        <w:tc>
          <w:tcPr>
            <w:tcW w:w="0" w:type="auto"/>
            <w:tcBorders>
              <w:top w:val="single" w:sz="4" w:space="0" w:color="A6A6A6" w:themeColor="background1" w:themeShade="A6"/>
              <w:right w:val="single" w:sz="4" w:space="0" w:color="000000" w:themeColor="text1"/>
            </w:tcBorders>
          </w:tcPr>
          <w:p w14:paraId="163C724D" w14:textId="77777777" w:rsidR="00382C8C" w:rsidRDefault="00956FCB">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4E" w14:textId="77777777" w:rsidR="00382C8C" w:rsidRDefault="00956FCB">
            <w:pPr>
              <w:pStyle w:val="NormalinTable"/>
              <w:tabs>
                <w:tab w:val="left" w:pos="1250"/>
              </w:tabs>
            </w:pPr>
            <w:r>
              <w:t>0.00%</w:t>
            </w:r>
          </w:p>
        </w:tc>
      </w:tr>
      <w:tr w:rsidR="00382C8C" w14:paraId="163C7252" w14:textId="77777777" w:rsidTr="00382C8C">
        <w:trPr>
          <w:cantSplit/>
        </w:trPr>
        <w:tc>
          <w:tcPr>
            <w:tcW w:w="0" w:type="auto"/>
            <w:tcBorders>
              <w:top w:val="single" w:sz="4" w:space="0" w:color="A6A6A6" w:themeColor="background1" w:themeShade="A6"/>
              <w:right w:val="single" w:sz="4" w:space="0" w:color="000000" w:themeColor="text1"/>
            </w:tcBorders>
          </w:tcPr>
          <w:p w14:paraId="163C7250" w14:textId="77777777" w:rsidR="00382C8C" w:rsidRDefault="00956FCB">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51" w14:textId="77777777" w:rsidR="00382C8C" w:rsidRDefault="00956FCB">
            <w:pPr>
              <w:pStyle w:val="NormalinTable"/>
              <w:tabs>
                <w:tab w:val="left" w:pos="1250"/>
              </w:tabs>
            </w:pPr>
            <w:r>
              <w:t>0.00%</w:t>
            </w:r>
          </w:p>
        </w:tc>
      </w:tr>
      <w:tr w:rsidR="00382C8C" w14:paraId="163C7255" w14:textId="77777777" w:rsidTr="00382C8C">
        <w:trPr>
          <w:cantSplit/>
        </w:trPr>
        <w:tc>
          <w:tcPr>
            <w:tcW w:w="0" w:type="auto"/>
            <w:tcBorders>
              <w:top w:val="single" w:sz="4" w:space="0" w:color="A6A6A6" w:themeColor="background1" w:themeShade="A6"/>
              <w:right w:val="single" w:sz="4" w:space="0" w:color="000000" w:themeColor="text1"/>
            </w:tcBorders>
          </w:tcPr>
          <w:p w14:paraId="163C7253" w14:textId="77777777" w:rsidR="00382C8C" w:rsidRDefault="00956FCB">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54" w14:textId="77777777" w:rsidR="00382C8C" w:rsidRDefault="00956FCB">
            <w:pPr>
              <w:pStyle w:val="NormalinTable"/>
              <w:tabs>
                <w:tab w:val="left" w:pos="1250"/>
              </w:tabs>
            </w:pPr>
            <w:r>
              <w:t>0.00%</w:t>
            </w:r>
          </w:p>
        </w:tc>
      </w:tr>
      <w:tr w:rsidR="00382C8C" w14:paraId="163C7258" w14:textId="77777777" w:rsidTr="00382C8C">
        <w:trPr>
          <w:cantSplit/>
        </w:trPr>
        <w:tc>
          <w:tcPr>
            <w:tcW w:w="0" w:type="auto"/>
            <w:tcBorders>
              <w:top w:val="single" w:sz="4" w:space="0" w:color="A6A6A6" w:themeColor="background1" w:themeShade="A6"/>
              <w:right w:val="single" w:sz="4" w:space="0" w:color="000000" w:themeColor="text1"/>
            </w:tcBorders>
          </w:tcPr>
          <w:p w14:paraId="163C7256" w14:textId="77777777" w:rsidR="00382C8C" w:rsidRDefault="00956FCB">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C7257" w14:textId="77777777" w:rsidR="00382C8C" w:rsidRDefault="00956FCB">
            <w:pPr>
              <w:pStyle w:val="NormalinTable"/>
              <w:tabs>
                <w:tab w:val="left" w:pos="1250"/>
              </w:tabs>
            </w:pPr>
            <w:r>
              <w:t>0.00%</w:t>
            </w:r>
          </w:p>
        </w:tc>
      </w:tr>
    </w:tbl>
    <w:p w14:paraId="163C7259" w14:textId="77777777" w:rsidR="00382C8C" w:rsidRDefault="00956FCB">
      <w:pPr>
        <w:pStyle w:val="Heading3"/>
      </w:pPr>
      <w:r>
        <w:t>Entry Price Goods (regulation 4 of the Regulations)</w:t>
      </w:r>
    </w:p>
    <w:p w14:paraId="163C725A" w14:textId="77777777" w:rsidR="00382C8C" w:rsidRDefault="00956FCB">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163C725B" w14:textId="77777777" w:rsidR="00382C8C" w:rsidRDefault="00956FCB">
      <w:pPr>
        <w:pStyle w:val="Numberedlist"/>
      </w:pPr>
      <w:r>
        <w:t>A "Specific" duty is a duty expression (or component of a duty expression) making reference to a measure of quantity.</w:t>
      </w:r>
    </w:p>
    <w:p w14:paraId="163C725C" w14:textId="5827A400" w:rsidR="00382C8C" w:rsidRDefault="00956FCB">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w:t>
      </w:r>
      <w:r w:rsidR="009445EF" w:rsidRPr="00F77D95">
        <w:t>8</w:t>
      </w:r>
      <w:r w:rsidR="009445EF" w:rsidRPr="00F77D95">
        <w:rPr>
          <w:vertAlign w:val="superscript"/>
        </w:rPr>
        <w:t>th</w:t>
      </w:r>
      <w:r w:rsidR="009445EF" w:rsidRPr="00F77D95">
        <w:t xml:space="preserve"> </w:t>
      </w:r>
      <w:r w:rsidR="00656310" w:rsidRPr="00F77D95">
        <w:t>March</w:t>
      </w:r>
      <w:r w:rsidRPr="00F77D95">
        <w:t xml:space="preserve"> </w:t>
      </w:r>
      <w:r>
        <w:t>2019 made under the Tariff Regulations.</w:t>
      </w:r>
    </w:p>
    <w:p w14:paraId="163C725D" w14:textId="248C1016" w:rsidR="00382C8C" w:rsidRDefault="00956FCB">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w:t>
      </w:r>
      <w:r w:rsidR="009445EF" w:rsidRPr="00F77D95">
        <w:t>8</w:t>
      </w:r>
      <w:r w:rsidR="009445EF" w:rsidRPr="00F77D95">
        <w:rPr>
          <w:vertAlign w:val="superscript"/>
        </w:rPr>
        <w:t>th</w:t>
      </w:r>
      <w:r w:rsidR="009445EF" w:rsidRPr="00F77D95">
        <w:t xml:space="preserve"> </w:t>
      </w:r>
      <w:r w:rsidR="00656310" w:rsidRPr="00F77D95">
        <w:t>March</w:t>
      </w:r>
      <w:r w:rsidRPr="00F77D95">
        <w:t xml:space="preserve"> </w:t>
      </w:r>
      <w:r>
        <w:t>2019.</w:t>
      </w:r>
    </w:p>
    <w:p w14:paraId="163C725E" w14:textId="77777777" w:rsidR="00382C8C" w:rsidRDefault="00956FCB">
      <w:pPr>
        <w:pStyle w:val="Heading3"/>
      </w:pPr>
      <w:r>
        <w:t>Complex Agricultural Duty Goods (regulation 5 of the Regulations)</w:t>
      </w:r>
    </w:p>
    <w:p w14:paraId="163C725F" w14:textId="77777777" w:rsidR="00382C8C" w:rsidRDefault="00956FCB">
      <w:pPr>
        <w:pStyle w:val="Numberedlist"/>
      </w:pPr>
      <w:r>
        <w:t>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14:paraId="163C7260" w14:textId="77777777" w:rsidR="00382C8C" w:rsidRDefault="00956FCB">
      <w:pPr>
        <w:pStyle w:val="Numberedlist"/>
      </w:pPr>
      <w:r>
        <w:t>The first percentage in column 2 after the word "CAD" is a percentage of the value of the goods to be imported.</w:t>
      </w:r>
    </w:p>
    <w:p w14:paraId="163C7261" w14:textId="3FEE1102" w:rsidR="00382C8C" w:rsidRDefault="00956FCB">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w:t>
      </w:r>
      <w:r w:rsidR="009445EF" w:rsidRPr="00F77D95">
        <w:t>8</w:t>
      </w:r>
      <w:r w:rsidR="009445EF" w:rsidRPr="00F77D95">
        <w:rPr>
          <w:vertAlign w:val="superscript"/>
        </w:rPr>
        <w:t>th</w:t>
      </w:r>
      <w:r w:rsidR="009445EF" w:rsidRPr="00F77D95">
        <w:t xml:space="preserve"> </w:t>
      </w:r>
      <w:r w:rsidR="00656310" w:rsidRPr="00F77D95">
        <w:t>March</w:t>
      </w:r>
      <w:r w:rsidRPr="00F77D95">
        <w:t xml:space="preserve"> </w:t>
      </w:r>
      <w:r>
        <w:t>2019 made under the Tariff Regulations. Where "AC MAX" is shown, the following percentage value is the maximum AC Value that can be charged for the relevant good.</w:t>
      </w:r>
    </w:p>
    <w:p w14:paraId="163C7262" w14:textId="2F46AC37" w:rsidR="00382C8C" w:rsidRDefault="00956FCB">
      <w:pPr>
        <w:pStyle w:val="Numberedlist"/>
      </w:pPr>
      <w:r>
        <w:t xml:space="preserve">Where in the formula in column 2 "SD" is shown, the "SD" (sugar duty) is the SD component for the goods classified under the relevant commodity code, in the relevant row of the Tariff Table in Annex II of the Tariff of the United Kingdom version 1.0 of </w:t>
      </w:r>
      <w:r w:rsidR="009445EF" w:rsidRPr="00F77D95">
        <w:t>8</w:t>
      </w:r>
      <w:r w:rsidR="009445EF" w:rsidRPr="00F77D95">
        <w:rPr>
          <w:vertAlign w:val="superscript"/>
        </w:rPr>
        <w:t>th</w:t>
      </w:r>
      <w:r w:rsidR="009445EF" w:rsidRPr="00F77D95">
        <w:t xml:space="preserve"> </w:t>
      </w:r>
      <w:r w:rsidR="00656310" w:rsidRPr="00F77D95">
        <w:t>March</w:t>
      </w:r>
      <w:r w:rsidRPr="00F77D95">
        <w:t xml:space="preserve"> </w:t>
      </w:r>
      <w:r>
        <w:t>2019 made under the Tariff Regulations.</w:t>
      </w:r>
    </w:p>
    <w:p w14:paraId="163C7263" w14:textId="4DCA451D" w:rsidR="00382C8C" w:rsidRDefault="00956FCB">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w:t>
      </w:r>
      <w:r w:rsidR="009445EF" w:rsidRPr="00F77D95">
        <w:t>8</w:t>
      </w:r>
      <w:r w:rsidR="009445EF" w:rsidRPr="00F77D95">
        <w:rPr>
          <w:vertAlign w:val="superscript"/>
        </w:rPr>
        <w:t>th</w:t>
      </w:r>
      <w:r w:rsidR="009445EF" w:rsidRPr="00F77D95">
        <w:t xml:space="preserve"> </w:t>
      </w:r>
      <w:r w:rsidR="00656310" w:rsidRPr="00F77D95">
        <w:t>March</w:t>
      </w:r>
      <w:r w:rsidRPr="00F77D95">
        <w:t xml:space="preserve"> </w:t>
      </w:r>
      <w:r>
        <w:t>2019 made under the Tariff Regulations.</w:t>
      </w:r>
    </w:p>
    <w:p w14:paraId="163C7264" w14:textId="77777777" w:rsidR="00382C8C" w:rsidRDefault="00956FCB">
      <w:pPr>
        <w:pStyle w:val="Numberedlist"/>
      </w:pPr>
      <w:r>
        <w:t>In column 2 of the Preferential Duty Tariff Table, the percentage shown outside the brackets at the end of the formula is the percentage of the formula inside the brackets that is to be charged for the relevant goods.</w:t>
      </w:r>
    </w:p>
    <w:p w14:paraId="163C7265" w14:textId="6C653616" w:rsidR="00382C8C" w:rsidRDefault="00956FCB">
      <w:pPr>
        <w:pStyle w:val="Numberedlist"/>
      </w:pPr>
      <w:r>
        <w:t xml:space="preserve">Where, in the formula in column 2 "CAD" is shown and there is no Specific component in the relevant row of the Tariff Table in Annex II of the Tariff of the United Kingdom version 1.0 </w:t>
      </w:r>
      <w:r w:rsidRPr="00F77D95">
        <w:t xml:space="preserve">of </w:t>
      </w:r>
      <w:r w:rsidR="009445EF" w:rsidRPr="00F77D95">
        <w:t>8</w:t>
      </w:r>
      <w:r w:rsidR="009445EF" w:rsidRPr="00F77D95">
        <w:rPr>
          <w:vertAlign w:val="superscript"/>
        </w:rPr>
        <w:t>th</w:t>
      </w:r>
      <w:r w:rsidR="009445EF" w:rsidRPr="00F77D95">
        <w:t xml:space="preserve"> </w:t>
      </w:r>
      <w:r w:rsidR="00656310" w:rsidRPr="00F77D95">
        <w:t>March</w:t>
      </w:r>
      <w:r w:rsidRPr="00F77D95">
        <w:t xml:space="preserve"> </w:t>
      </w:r>
      <w:r>
        <w:t>2019, the duty rate will be the by-value percentage with no additional Specific component added.</w:t>
      </w:r>
    </w:p>
    <w:p w14:paraId="163C7266" w14:textId="77777777" w:rsidR="00382C8C" w:rsidRDefault="00956FCB">
      <w:pPr>
        <w:pStyle w:val="Heading3"/>
      </w:pPr>
      <w:r>
        <w:t>Authorised Use Goods (regulation 6 of the Regulations)</w:t>
      </w:r>
    </w:p>
    <w:p w14:paraId="163C7267" w14:textId="77777777" w:rsidR="00382C8C" w:rsidRDefault="00956FCB">
      <w:pPr>
        <w:pStyle w:val="Numberedlist"/>
      </w:pPr>
      <w:r>
        <w:t>Authorised use goods, as identified under regulation 6(1) of the Regulations, which meet the conditions of regulation 6(2) of the Regulations attract the relevant duty rates shown in column 2.</w:t>
      </w:r>
    </w:p>
    <w:p w14:paraId="163C7268" w14:textId="77777777" w:rsidR="00382C8C" w:rsidRDefault="00956FCB">
      <w:pPr>
        <w:pStyle w:val="Heading1"/>
      </w:pPr>
      <w:r>
        <w:t>ANNEX II</w:t>
      </w:r>
      <w:r>
        <w:br/>
        <w:t>PREFERENTIAL QUOTA TABLE</w:t>
      </w:r>
    </w:p>
    <w:p w14:paraId="04A4DC42" w14:textId="77777777" w:rsidR="00526A05" w:rsidRDefault="00526A05" w:rsidP="00901EBF">
      <w:pPr>
        <w:pStyle w:val="Numberedlist-quotas"/>
      </w:pPr>
      <w:r>
        <w:t>This table sets out the preferential quota duty rates for the Agreement, under regulation 3 of the Regulations.</w:t>
      </w:r>
    </w:p>
    <w:p w14:paraId="43A27AB0" w14:textId="77777777" w:rsidR="00526A05" w:rsidRDefault="00526A05" w:rsidP="00901EBF">
      <w:pPr>
        <w:pStyle w:val="Numberedlist-quotas"/>
      </w:pPr>
      <w:r>
        <w:t>The Quota Number in column 1 is defined in regulation 1(3) of the Regulations.</w:t>
      </w:r>
    </w:p>
    <w:p w14:paraId="4B4979F1" w14:textId="77777777" w:rsidR="00526A05" w:rsidRDefault="00526A05" w:rsidP="00901EBF">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14:paraId="5CD801BE" w14:textId="77777777" w:rsidR="00526A05" w:rsidRDefault="00526A05" w:rsidP="00901EBF">
      <w:pPr>
        <w:pStyle w:val="Numberedlist-quotas"/>
      </w:pPr>
      <w:r>
        <w:t>The Commodity Code in column 3 is the commodity code classifying the goods.</w:t>
      </w:r>
    </w:p>
    <w:p w14:paraId="65C7C524" w14:textId="77777777" w:rsidR="00526A05" w:rsidRDefault="00526A05" w:rsidP="00901EBF">
      <w:pPr>
        <w:pStyle w:val="Numberedlist-quotas"/>
      </w:pPr>
      <w:r>
        <w:t>The Quota Duty Rate in column 4 is defined in regulation 3(1) of the Regulations.</w:t>
      </w:r>
    </w:p>
    <w:p w14:paraId="3BE2DE3B" w14:textId="77777777" w:rsidR="00526A05" w:rsidRDefault="00526A05" w:rsidP="00901EBF">
      <w:pPr>
        <w:pStyle w:val="Numberedlist-quotas"/>
      </w:pPr>
      <w:r>
        <w:t>The Quota Volume in column 5 is the maximum quantity of quota goods that can be imported under the quota during the quota period in any year under regulation 10 of the Regulations.</w:t>
      </w:r>
    </w:p>
    <w:p w14:paraId="09744358" w14:textId="77777777" w:rsidR="00526A05" w:rsidRDefault="00526A05" w:rsidP="00901EBF">
      <w:pPr>
        <w:pStyle w:val="Numberedlist-quotas"/>
      </w:pPr>
      <w:r>
        <w:t>The Quota Open Date in column 6 is the date on which the quota period commences under regulation 9(1) of the Regulations.</w:t>
      </w:r>
    </w:p>
    <w:p w14:paraId="4C484C80" w14:textId="77777777" w:rsidR="00526A05" w:rsidRDefault="00526A05" w:rsidP="00901EBF">
      <w:pPr>
        <w:pStyle w:val="Numberedlist-quotas"/>
      </w:pPr>
      <w:r>
        <w:t>The Quota Close Date in column 7 is the date on which the quota period ends under regulation 9(1) of the Regulations.</w:t>
      </w:r>
    </w:p>
    <w:p w14:paraId="0CABB9EC" w14:textId="77777777" w:rsidR="00526A05" w:rsidRDefault="00526A05" w:rsidP="00526A05">
      <w:pPr>
        <w:pStyle w:val="Numberedlist-quotas"/>
      </w:pPr>
      <w:r>
        <w:t xml:space="preserve">Where an </w:t>
      </w:r>
      <w:r w:rsidRPr="006E1C8F">
        <w:t xml:space="preserve">Agreement takes effect on a date which, in respect of a particular quota number, falls between the relevant </w:t>
      </w:r>
      <w:r>
        <w:t>Q</w:t>
      </w:r>
      <w:r w:rsidRPr="006E1C8F">
        <w:t xml:space="preserve">uota </w:t>
      </w:r>
      <w:r>
        <w:t>O</w:t>
      </w:r>
      <w:r w:rsidRPr="006E1C8F">
        <w:t xml:space="preserve">pen </w:t>
      </w:r>
      <w:r>
        <w:t>D</w:t>
      </w:r>
      <w:r w:rsidRPr="006E1C8F">
        <w:t xml:space="preserve">ate and the relevant </w:t>
      </w:r>
      <w:r>
        <w:t>Q</w:t>
      </w:r>
      <w:r w:rsidRPr="006E1C8F">
        <w:t xml:space="preserve">uota </w:t>
      </w:r>
      <w:r>
        <w:t>C</w:t>
      </w:r>
      <w:r w:rsidRPr="006E1C8F">
        <w:t xml:space="preserve">lose </w:t>
      </w:r>
      <w:r>
        <w:t>D</w:t>
      </w:r>
      <w:r w:rsidRPr="006E1C8F">
        <w:t xml:space="preserve">ate, </w:t>
      </w:r>
      <w:r>
        <w:t xml:space="preserve">regulation 9(2) of the Regulations requires </w:t>
      </w:r>
      <w:r w:rsidRPr="006E1C8F">
        <w:t xml:space="preserve">the quota period to be adjusted so that it commences on the date on which the Agreement takes effect and ends on the </w:t>
      </w:r>
      <w:r>
        <w:t>Q</w:t>
      </w:r>
      <w:r w:rsidRPr="006E1C8F">
        <w:t xml:space="preserve">uota </w:t>
      </w:r>
      <w:r>
        <w:t>C</w:t>
      </w:r>
      <w:r w:rsidRPr="006E1C8F">
        <w:t xml:space="preserve">lose </w:t>
      </w:r>
      <w:r>
        <w:t>D</w:t>
      </w:r>
      <w:r w:rsidRPr="006E1C8F">
        <w:t>ate</w:t>
      </w:r>
      <w:r>
        <w:t>. Where this is the case, the Quota Volume associated with that quota number is adjusted pro rata in accordance with regulations 10(2) and 10(3) of the Regulations. T</w:t>
      </w:r>
      <w:r w:rsidRPr="006D01A9">
        <w:t>he quota open date for any such subsequent quota is to revert to the date specified in column 6</w:t>
      </w:r>
      <w:r>
        <w:t xml:space="preserve"> and the Quota Volume will be as written in column 5.</w:t>
      </w:r>
    </w:p>
    <w:tbl>
      <w:tblPr>
        <w:tblStyle w:val="ListTable3"/>
        <w:tblW w:w="5000" w:type="pct"/>
        <w:tblLook w:val="0220" w:firstRow="1" w:lastRow="0" w:firstColumn="0" w:lastColumn="0" w:noHBand="1" w:noVBand="0"/>
      </w:tblPr>
      <w:tblGrid>
        <w:gridCol w:w="856"/>
        <w:gridCol w:w="750"/>
        <w:gridCol w:w="1178"/>
        <w:gridCol w:w="2357"/>
        <w:gridCol w:w="1713"/>
        <w:gridCol w:w="1071"/>
        <w:gridCol w:w="1071"/>
      </w:tblGrid>
      <w:tr w:rsidR="00382C8C" w14:paraId="163C7278" w14:textId="77777777" w:rsidTr="008320BA">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76" w:type="pct"/>
            <w:tcBorders>
              <w:left w:val="single" w:sz="12" w:space="0" w:color="000000" w:themeColor="text1"/>
              <w:right w:val="single" w:sz="12" w:space="0" w:color="000000" w:themeColor="text1"/>
            </w:tcBorders>
          </w:tcPr>
          <w:p w14:paraId="163C7271" w14:textId="77777777" w:rsidR="00382C8C" w:rsidRDefault="00956FCB">
            <w:pPr>
              <w:pStyle w:val="NormalinTable"/>
            </w:pPr>
            <w:r>
              <w:t>1</w:t>
            </w:r>
          </w:p>
        </w:tc>
        <w:tc>
          <w:tcPr>
            <w:tcW w:w="417" w:type="pct"/>
            <w:tcBorders>
              <w:left w:val="single" w:sz="12" w:space="0" w:color="000000" w:themeColor="text1"/>
              <w:right w:val="single" w:sz="12" w:space="0" w:color="000000" w:themeColor="text1"/>
            </w:tcBorders>
          </w:tcPr>
          <w:p w14:paraId="163C7272" w14:textId="77777777" w:rsidR="00382C8C" w:rsidRDefault="00956FCB">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655" w:type="pct"/>
            <w:tcBorders>
              <w:left w:val="single" w:sz="12" w:space="0" w:color="000000" w:themeColor="text1"/>
              <w:right w:val="single" w:sz="12" w:space="0" w:color="000000" w:themeColor="text1"/>
            </w:tcBorders>
          </w:tcPr>
          <w:p w14:paraId="163C7273" w14:textId="77777777" w:rsidR="00382C8C" w:rsidRDefault="00956FCB">
            <w:pPr>
              <w:pStyle w:val="NormalinTable"/>
            </w:pPr>
            <w:r>
              <w:t>3</w:t>
            </w:r>
          </w:p>
        </w:tc>
        <w:tc>
          <w:tcPr>
            <w:tcW w:w="1310" w:type="pct"/>
            <w:tcBorders>
              <w:left w:val="single" w:sz="12" w:space="0" w:color="000000" w:themeColor="text1"/>
              <w:right w:val="single" w:sz="12" w:space="0" w:color="000000" w:themeColor="text1"/>
            </w:tcBorders>
          </w:tcPr>
          <w:p w14:paraId="163C7274" w14:textId="77777777" w:rsidR="00382C8C" w:rsidRDefault="00956FCB">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952" w:type="pct"/>
            <w:tcBorders>
              <w:left w:val="single" w:sz="12" w:space="0" w:color="000000" w:themeColor="text1"/>
              <w:right w:val="single" w:sz="12" w:space="0" w:color="000000" w:themeColor="text1"/>
            </w:tcBorders>
          </w:tcPr>
          <w:p w14:paraId="163C7275" w14:textId="77777777" w:rsidR="00382C8C" w:rsidRDefault="00956FCB">
            <w:pPr>
              <w:pStyle w:val="NormalinTable"/>
            </w:pPr>
            <w:r>
              <w:t>5</w:t>
            </w:r>
          </w:p>
        </w:tc>
        <w:tc>
          <w:tcPr>
            <w:tcW w:w="595" w:type="pct"/>
            <w:tcBorders>
              <w:left w:val="single" w:sz="12" w:space="0" w:color="000000" w:themeColor="text1"/>
              <w:right w:val="single" w:sz="12" w:space="0" w:color="000000" w:themeColor="text1"/>
            </w:tcBorders>
          </w:tcPr>
          <w:p w14:paraId="163C7276" w14:textId="77777777" w:rsidR="00382C8C" w:rsidRDefault="00956FCB">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595" w:type="pct"/>
            <w:tcBorders>
              <w:left w:val="single" w:sz="12" w:space="0" w:color="000000" w:themeColor="text1"/>
              <w:right w:val="single" w:sz="12" w:space="0" w:color="000000" w:themeColor="text1"/>
            </w:tcBorders>
          </w:tcPr>
          <w:p w14:paraId="163C7277" w14:textId="77777777" w:rsidR="00382C8C" w:rsidRDefault="00956FCB">
            <w:pPr>
              <w:pStyle w:val="NormalinTable"/>
            </w:pPr>
            <w:r>
              <w:t>7</w:t>
            </w:r>
          </w:p>
        </w:tc>
      </w:tr>
      <w:tr w:rsidR="00382C8C" w14:paraId="163C7280" w14:textId="77777777" w:rsidTr="008320BA">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76" w:type="pct"/>
            <w:tcBorders>
              <w:left w:val="single" w:sz="12" w:space="0" w:color="000000" w:themeColor="text1"/>
              <w:right w:val="single" w:sz="12" w:space="0" w:color="000000" w:themeColor="text1"/>
            </w:tcBorders>
          </w:tcPr>
          <w:p w14:paraId="163C7279" w14:textId="77777777" w:rsidR="00382C8C" w:rsidRDefault="00956FCB">
            <w:pPr>
              <w:pStyle w:val="NormalinTable"/>
            </w:pPr>
            <w:r>
              <w:t>Quota Number</w:t>
            </w:r>
          </w:p>
        </w:tc>
        <w:tc>
          <w:tcPr>
            <w:tcW w:w="417" w:type="pct"/>
            <w:tcBorders>
              <w:left w:val="single" w:sz="12" w:space="0" w:color="000000" w:themeColor="text1"/>
              <w:right w:val="single" w:sz="12" w:space="0" w:color="000000" w:themeColor="text1"/>
            </w:tcBorders>
          </w:tcPr>
          <w:p w14:paraId="163C727A" w14:textId="77777777" w:rsidR="00382C8C" w:rsidRDefault="00956FCB">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655" w:type="pct"/>
            <w:tcBorders>
              <w:left w:val="single" w:sz="12" w:space="0" w:color="000000" w:themeColor="text1"/>
              <w:right w:val="single" w:sz="12" w:space="0" w:color="000000" w:themeColor="text1"/>
            </w:tcBorders>
          </w:tcPr>
          <w:p w14:paraId="163C727B" w14:textId="77777777" w:rsidR="00382C8C" w:rsidRDefault="00956FCB">
            <w:pPr>
              <w:pStyle w:val="NormalinTable"/>
            </w:pPr>
            <w:r>
              <w:t>Commodity Code</w:t>
            </w:r>
          </w:p>
        </w:tc>
        <w:tc>
          <w:tcPr>
            <w:tcW w:w="1310" w:type="pct"/>
            <w:tcBorders>
              <w:left w:val="single" w:sz="12" w:space="0" w:color="000000" w:themeColor="text1"/>
              <w:right w:val="single" w:sz="12" w:space="0" w:color="000000" w:themeColor="text1"/>
            </w:tcBorders>
          </w:tcPr>
          <w:p w14:paraId="163C727C" w14:textId="77777777" w:rsidR="00382C8C" w:rsidRDefault="00956FCB">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952" w:type="pct"/>
            <w:tcBorders>
              <w:left w:val="single" w:sz="12" w:space="0" w:color="000000" w:themeColor="text1"/>
              <w:right w:val="single" w:sz="12" w:space="0" w:color="000000" w:themeColor="text1"/>
            </w:tcBorders>
          </w:tcPr>
          <w:p w14:paraId="163C727D" w14:textId="77777777" w:rsidR="00382C8C" w:rsidRDefault="00956FCB">
            <w:pPr>
              <w:pStyle w:val="NormalinTable"/>
            </w:pPr>
            <w:r>
              <w:t>Quota Volume</w:t>
            </w:r>
          </w:p>
        </w:tc>
        <w:tc>
          <w:tcPr>
            <w:tcW w:w="595" w:type="pct"/>
            <w:tcBorders>
              <w:left w:val="single" w:sz="12" w:space="0" w:color="000000" w:themeColor="text1"/>
              <w:right w:val="single" w:sz="12" w:space="0" w:color="000000" w:themeColor="text1"/>
            </w:tcBorders>
          </w:tcPr>
          <w:p w14:paraId="163C727E" w14:textId="77777777" w:rsidR="00382C8C" w:rsidRDefault="00956FCB">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595" w:type="pct"/>
            <w:tcBorders>
              <w:left w:val="single" w:sz="12" w:space="0" w:color="000000" w:themeColor="text1"/>
              <w:right w:val="single" w:sz="12" w:space="0" w:color="000000" w:themeColor="text1"/>
            </w:tcBorders>
          </w:tcPr>
          <w:p w14:paraId="163C727F" w14:textId="77777777" w:rsidR="00382C8C" w:rsidRDefault="00956FCB">
            <w:pPr>
              <w:pStyle w:val="NormalinTable"/>
            </w:pPr>
            <w:r>
              <w:t>Quota Close Date</w:t>
            </w:r>
          </w:p>
        </w:tc>
      </w:tr>
      <w:tr w:rsidR="00382C8C" w14:paraId="163C728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281" w14:textId="77777777" w:rsidR="00382C8C" w:rsidRDefault="00956FCB">
            <w:pPr>
              <w:pStyle w:val="NormalinTable"/>
            </w:pPr>
            <w:r>
              <w:rPr>
                <w:b/>
              </w:rPr>
              <w:t>090671</w:t>
            </w:r>
          </w:p>
        </w:tc>
        <w:tc>
          <w:tcPr>
            <w:tcW w:w="0" w:type="auto"/>
            <w:vMerge w:val="restart"/>
            <w:tcBorders>
              <w:top w:val="single" w:sz="12" w:space="0" w:color="000000" w:themeColor="background1" w:themeShade="00"/>
            </w:tcBorders>
          </w:tcPr>
          <w:p w14:paraId="163C728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63C7283" w14:textId="77777777" w:rsidR="00382C8C" w:rsidRDefault="00956FCB">
            <w:pPr>
              <w:pStyle w:val="NormalinTable"/>
            </w:pPr>
            <w:r>
              <w:t>0301 91 90 11</w:t>
            </w:r>
          </w:p>
        </w:tc>
        <w:tc>
          <w:tcPr>
            <w:tcW w:w="0" w:type="auto"/>
            <w:vMerge w:val="restart"/>
            <w:tcBorders>
              <w:top w:val="single" w:sz="12" w:space="0" w:color="000000" w:themeColor="background1" w:themeShade="00"/>
            </w:tcBorders>
          </w:tcPr>
          <w:p w14:paraId="163C7284"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285" w14:textId="77777777" w:rsidR="00382C8C" w:rsidRDefault="00956FCB">
            <w:pPr>
              <w:pStyle w:val="NormalinTable"/>
            </w:pPr>
            <w:r>
              <w:t>95,000 kg</w:t>
            </w:r>
          </w:p>
        </w:tc>
        <w:tc>
          <w:tcPr>
            <w:tcW w:w="0" w:type="auto"/>
            <w:vMerge w:val="restart"/>
            <w:tcBorders>
              <w:top w:val="single" w:sz="12" w:space="0" w:color="000000" w:themeColor="background1" w:themeShade="00"/>
            </w:tcBorders>
          </w:tcPr>
          <w:p w14:paraId="163C7286"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287" w14:textId="77777777" w:rsidR="00382C8C" w:rsidRDefault="00956FCB">
            <w:pPr>
              <w:pStyle w:val="NormalinTable"/>
            </w:pPr>
            <w:r>
              <w:t>31/12</w:t>
            </w:r>
          </w:p>
        </w:tc>
      </w:tr>
      <w:tr w:rsidR="00382C8C" w14:paraId="163C729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89" w14:textId="77777777" w:rsidR="00382C8C" w:rsidRDefault="00382C8C">
            <w:pPr>
              <w:pStyle w:val="NormalinTable"/>
            </w:pPr>
          </w:p>
        </w:tc>
        <w:tc>
          <w:tcPr>
            <w:tcW w:w="0" w:type="auto"/>
            <w:vMerge/>
          </w:tcPr>
          <w:p w14:paraId="163C728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8B" w14:textId="77777777" w:rsidR="00382C8C" w:rsidRDefault="00956FCB">
            <w:pPr>
              <w:pStyle w:val="NormalinTable"/>
            </w:pPr>
            <w:r>
              <w:t>0301 91 90 19</w:t>
            </w:r>
          </w:p>
        </w:tc>
        <w:tc>
          <w:tcPr>
            <w:tcW w:w="0" w:type="auto"/>
            <w:vMerge/>
          </w:tcPr>
          <w:p w14:paraId="163C728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8D" w14:textId="77777777" w:rsidR="00382C8C" w:rsidRDefault="00382C8C">
            <w:pPr>
              <w:pStyle w:val="NormalinTable"/>
            </w:pPr>
          </w:p>
        </w:tc>
        <w:tc>
          <w:tcPr>
            <w:tcW w:w="0" w:type="auto"/>
            <w:vMerge/>
          </w:tcPr>
          <w:p w14:paraId="163C728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8F" w14:textId="77777777" w:rsidR="00382C8C" w:rsidRDefault="00382C8C">
            <w:pPr>
              <w:pStyle w:val="NormalinTable"/>
            </w:pPr>
          </w:p>
        </w:tc>
      </w:tr>
      <w:tr w:rsidR="00382C8C" w14:paraId="163C729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91" w14:textId="77777777" w:rsidR="00382C8C" w:rsidRDefault="00382C8C">
            <w:pPr>
              <w:pStyle w:val="NormalinTable"/>
            </w:pPr>
          </w:p>
        </w:tc>
        <w:tc>
          <w:tcPr>
            <w:tcW w:w="0" w:type="auto"/>
            <w:vMerge/>
          </w:tcPr>
          <w:p w14:paraId="163C729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93" w14:textId="77777777" w:rsidR="00382C8C" w:rsidRDefault="00956FCB">
            <w:pPr>
              <w:pStyle w:val="NormalinTable"/>
            </w:pPr>
            <w:r>
              <w:t>0302 11 20</w:t>
            </w:r>
          </w:p>
        </w:tc>
        <w:tc>
          <w:tcPr>
            <w:tcW w:w="0" w:type="auto"/>
            <w:vMerge/>
          </w:tcPr>
          <w:p w14:paraId="163C729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95" w14:textId="77777777" w:rsidR="00382C8C" w:rsidRDefault="00382C8C">
            <w:pPr>
              <w:pStyle w:val="NormalinTable"/>
            </w:pPr>
          </w:p>
        </w:tc>
        <w:tc>
          <w:tcPr>
            <w:tcW w:w="0" w:type="auto"/>
            <w:vMerge/>
          </w:tcPr>
          <w:p w14:paraId="163C729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97" w14:textId="77777777" w:rsidR="00382C8C" w:rsidRDefault="00382C8C">
            <w:pPr>
              <w:pStyle w:val="NormalinTable"/>
            </w:pPr>
          </w:p>
        </w:tc>
      </w:tr>
      <w:tr w:rsidR="00382C8C" w14:paraId="163C72A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99" w14:textId="77777777" w:rsidR="00382C8C" w:rsidRDefault="00382C8C">
            <w:pPr>
              <w:pStyle w:val="NormalinTable"/>
            </w:pPr>
          </w:p>
        </w:tc>
        <w:tc>
          <w:tcPr>
            <w:tcW w:w="0" w:type="auto"/>
            <w:vMerge/>
          </w:tcPr>
          <w:p w14:paraId="163C729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9B" w14:textId="77777777" w:rsidR="00382C8C" w:rsidRDefault="00956FCB">
            <w:pPr>
              <w:pStyle w:val="NormalinTable"/>
            </w:pPr>
            <w:r>
              <w:t>0302 11 80 11</w:t>
            </w:r>
          </w:p>
        </w:tc>
        <w:tc>
          <w:tcPr>
            <w:tcW w:w="0" w:type="auto"/>
            <w:vMerge/>
          </w:tcPr>
          <w:p w14:paraId="163C729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9D" w14:textId="77777777" w:rsidR="00382C8C" w:rsidRDefault="00382C8C">
            <w:pPr>
              <w:pStyle w:val="NormalinTable"/>
            </w:pPr>
          </w:p>
        </w:tc>
        <w:tc>
          <w:tcPr>
            <w:tcW w:w="0" w:type="auto"/>
            <w:vMerge/>
          </w:tcPr>
          <w:p w14:paraId="163C729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9F" w14:textId="77777777" w:rsidR="00382C8C" w:rsidRDefault="00382C8C">
            <w:pPr>
              <w:pStyle w:val="NormalinTable"/>
            </w:pPr>
          </w:p>
        </w:tc>
      </w:tr>
      <w:tr w:rsidR="00382C8C" w14:paraId="163C72A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A1" w14:textId="77777777" w:rsidR="00382C8C" w:rsidRDefault="00382C8C">
            <w:pPr>
              <w:pStyle w:val="NormalinTable"/>
            </w:pPr>
          </w:p>
        </w:tc>
        <w:tc>
          <w:tcPr>
            <w:tcW w:w="0" w:type="auto"/>
            <w:vMerge/>
          </w:tcPr>
          <w:p w14:paraId="163C72A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A3" w14:textId="77777777" w:rsidR="00382C8C" w:rsidRDefault="00956FCB">
            <w:pPr>
              <w:pStyle w:val="NormalinTable"/>
            </w:pPr>
            <w:r>
              <w:t>0302 11 80 19</w:t>
            </w:r>
          </w:p>
        </w:tc>
        <w:tc>
          <w:tcPr>
            <w:tcW w:w="0" w:type="auto"/>
            <w:vMerge/>
          </w:tcPr>
          <w:p w14:paraId="163C72A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A5" w14:textId="77777777" w:rsidR="00382C8C" w:rsidRDefault="00382C8C">
            <w:pPr>
              <w:pStyle w:val="NormalinTable"/>
            </w:pPr>
          </w:p>
        </w:tc>
        <w:tc>
          <w:tcPr>
            <w:tcW w:w="0" w:type="auto"/>
            <w:vMerge/>
          </w:tcPr>
          <w:p w14:paraId="163C72A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A7" w14:textId="77777777" w:rsidR="00382C8C" w:rsidRDefault="00382C8C">
            <w:pPr>
              <w:pStyle w:val="NormalinTable"/>
            </w:pPr>
          </w:p>
        </w:tc>
      </w:tr>
      <w:tr w:rsidR="00382C8C" w14:paraId="163C72B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A9" w14:textId="77777777" w:rsidR="00382C8C" w:rsidRDefault="00382C8C">
            <w:pPr>
              <w:pStyle w:val="NormalinTable"/>
            </w:pPr>
          </w:p>
        </w:tc>
        <w:tc>
          <w:tcPr>
            <w:tcW w:w="0" w:type="auto"/>
            <w:vMerge/>
          </w:tcPr>
          <w:p w14:paraId="163C72A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AB" w14:textId="77777777" w:rsidR="00382C8C" w:rsidRDefault="00956FCB">
            <w:pPr>
              <w:pStyle w:val="NormalinTable"/>
            </w:pPr>
            <w:r>
              <w:t>0303 14 20</w:t>
            </w:r>
          </w:p>
        </w:tc>
        <w:tc>
          <w:tcPr>
            <w:tcW w:w="0" w:type="auto"/>
            <w:vMerge/>
          </w:tcPr>
          <w:p w14:paraId="163C72A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AD" w14:textId="77777777" w:rsidR="00382C8C" w:rsidRDefault="00382C8C">
            <w:pPr>
              <w:pStyle w:val="NormalinTable"/>
            </w:pPr>
          </w:p>
        </w:tc>
        <w:tc>
          <w:tcPr>
            <w:tcW w:w="0" w:type="auto"/>
            <w:vMerge/>
          </w:tcPr>
          <w:p w14:paraId="163C72A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AF" w14:textId="77777777" w:rsidR="00382C8C" w:rsidRDefault="00382C8C">
            <w:pPr>
              <w:pStyle w:val="NormalinTable"/>
            </w:pPr>
          </w:p>
        </w:tc>
      </w:tr>
      <w:tr w:rsidR="00382C8C" w14:paraId="163C72B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B1" w14:textId="77777777" w:rsidR="00382C8C" w:rsidRDefault="00382C8C">
            <w:pPr>
              <w:pStyle w:val="NormalinTable"/>
            </w:pPr>
          </w:p>
        </w:tc>
        <w:tc>
          <w:tcPr>
            <w:tcW w:w="0" w:type="auto"/>
            <w:vMerge/>
          </w:tcPr>
          <w:p w14:paraId="163C72B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B3" w14:textId="77777777" w:rsidR="00382C8C" w:rsidRDefault="00956FCB">
            <w:pPr>
              <w:pStyle w:val="NormalinTable"/>
            </w:pPr>
            <w:r>
              <w:t>0303 14 90 11</w:t>
            </w:r>
          </w:p>
        </w:tc>
        <w:tc>
          <w:tcPr>
            <w:tcW w:w="0" w:type="auto"/>
            <w:vMerge/>
          </w:tcPr>
          <w:p w14:paraId="163C72B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B5" w14:textId="77777777" w:rsidR="00382C8C" w:rsidRDefault="00382C8C">
            <w:pPr>
              <w:pStyle w:val="NormalinTable"/>
            </w:pPr>
          </w:p>
        </w:tc>
        <w:tc>
          <w:tcPr>
            <w:tcW w:w="0" w:type="auto"/>
            <w:vMerge/>
          </w:tcPr>
          <w:p w14:paraId="163C72B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B7" w14:textId="77777777" w:rsidR="00382C8C" w:rsidRDefault="00382C8C">
            <w:pPr>
              <w:pStyle w:val="NormalinTable"/>
            </w:pPr>
          </w:p>
        </w:tc>
      </w:tr>
      <w:tr w:rsidR="00382C8C" w14:paraId="163C72C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B9" w14:textId="77777777" w:rsidR="00382C8C" w:rsidRDefault="00382C8C">
            <w:pPr>
              <w:pStyle w:val="NormalinTable"/>
            </w:pPr>
          </w:p>
        </w:tc>
        <w:tc>
          <w:tcPr>
            <w:tcW w:w="0" w:type="auto"/>
            <w:vMerge/>
          </w:tcPr>
          <w:p w14:paraId="163C72B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BB" w14:textId="77777777" w:rsidR="00382C8C" w:rsidRDefault="00956FCB">
            <w:pPr>
              <w:pStyle w:val="NormalinTable"/>
            </w:pPr>
            <w:r>
              <w:t>0303 14 90 19</w:t>
            </w:r>
          </w:p>
        </w:tc>
        <w:tc>
          <w:tcPr>
            <w:tcW w:w="0" w:type="auto"/>
            <w:vMerge/>
          </w:tcPr>
          <w:p w14:paraId="163C72B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BD" w14:textId="77777777" w:rsidR="00382C8C" w:rsidRDefault="00382C8C">
            <w:pPr>
              <w:pStyle w:val="NormalinTable"/>
            </w:pPr>
          </w:p>
        </w:tc>
        <w:tc>
          <w:tcPr>
            <w:tcW w:w="0" w:type="auto"/>
            <w:vMerge/>
          </w:tcPr>
          <w:p w14:paraId="163C72B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BF" w14:textId="77777777" w:rsidR="00382C8C" w:rsidRDefault="00382C8C">
            <w:pPr>
              <w:pStyle w:val="NormalinTable"/>
            </w:pPr>
          </w:p>
        </w:tc>
      </w:tr>
      <w:tr w:rsidR="00382C8C" w14:paraId="163C72C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C1" w14:textId="77777777" w:rsidR="00382C8C" w:rsidRDefault="00382C8C">
            <w:pPr>
              <w:pStyle w:val="NormalinTable"/>
            </w:pPr>
          </w:p>
        </w:tc>
        <w:tc>
          <w:tcPr>
            <w:tcW w:w="0" w:type="auto"/>
            <w:vMerge/>
          </w:tcPr>
          <w:p w14:paraId="163C72C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C3" w14:textId="77777777" w:rsidR="00382C8C" w:rsidRDefault="00956FCB">
            <w:pPr>
              <w:pStyle w:val="NormalinTable"/>
            </w:pPr>
            <w:r>
              <w:t>0304 42 10</w:t>
            </w:r>
          </w:p>
        </w:tc>
        <w:tc>
          <w:tcPr>
            <w:tcW w:w="0" w:type="auto"/>
            <w:vMerge/>
          </w:tcPr>
          <w:p w14:paraId="163C72C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C5" w14:textId="77777777" w:rsidR="00382C8C" w:rsidRDefault="00382C8C">
            <w:pPr>
              <w:pStyle w:val="NormalinTable"/>
            </w:pPr>
          </w:p>
        </w:tc>
        <w:tc>
          <w:tcPr>
            <w:tcW w:w="0" w:type="auto"/>
            <w:vMerge/>
          </w:tcPr>
          <w:p w14:paraId="163C72C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C7" w14:textId="77777777" w:rsidR="00382C8C" w:rsidRDefault="00382C8C">
            <w:pPr>
              <w:pStyle w:val="NormalinTable"/>
            </w:pPr>
          </w:p>
        </w:tc>
      </w:tr>
      <w:tr w:rsidR="00382C8C" w14:paraId="163C72D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C9" w14:textId="77777777" w:rsidR="00382C8C" w:rsidRDefault="00382C8C">
            <w:pPr>
              <w:pStyle w:val="NormalinTable"/>
            </w:pPr>
          </w:p>
        </w:tc>
        <w:tc>
          <w:tcPr>
            <w:tcW w:w="0" w:type="auto"/>
            <w:vMerge/>
          </w:tcPr>
          <w:p w14:paraId="163C72C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CB" w14:textId="77777777" w:rsidR="00382C8C" w:rsidRDefault="00956FCB">
            <w:pPr>
              <w:pStyle w:val="NormalinTable"/>
            </w:pPr>
            <w:r>
              <w:t>0304 42 90 10</w:t>
            </w:r>
          </w:p>
        </w:tc>
        <w:tc>
          <w:tcPr>
            <w:tcW w:w="0" w:type="auto"/>
            <w:vMerge/>
          </w:tcPr>
          <w:p w14:paraId="163C72C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CD" w14:textId="77777777" w:rsidR="00382C8C" w:rsidRDefault="00382C8C">
            <w:pPr>
              <w:pStyle w:val="NormalinTable"/>
            </w:pPr>
          </w:p>
        </w:tc>
        <w:tc>
          <w:tcPr>
            <w:tcW w:w="0" w:type="auto"/>
            <w:vMerge/>
          </w:tcPr>
          <w:p w14:paraId="163C72C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CF" w14:textId="77777777" w:rsidR="00382C8C" w:rsidRDefault="00382C8C">
            <w:pPr>
              <w:pStyle w:val="NormalinTable"/>
            </w:pPr>
          </w:p>
        </w:tc>
      </w:tr>
      <w:tr w:rsidR="00382C8C" w14:paraId="163C72D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D1" w14:textId="77777777" w:rsidR="00382C8C" w:rsidRDefault="00382C8C">
            <w:pPr>
              <w:pStyle w:val="NormalinTable"/>
            </w:pPr>
          </w:p>
        </w:tc>
        <w:tc>
          <w:tcPr>
            <w:tcW w:w="0" w:type="auto"/>
            <w:vMerge/>
          </w:tcPr>
          <w:p w14:paraId="163C72D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D3" w14:textId="77777777" w:rsidR="00382C8C" w:rsidRDefault="00956FCB">
            <w:pPr>
              <w:pStyle w:val="NormalinTable"/>
            </w:pPr>
            <w:r>
              <w:t>0304 82 10</w:t>
            </w:r>
          </w:p>
        </w:tc>
        <w:tc>
          <w:tcPr>
            <w:tcW w:w="0" w:type="auto"/>
            <w:vMerge/>
          </w:tcPr>
          <w:p w14:paraId="163C72D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D5" w14:textId="77777777" w:rsidR="00382C8C" w:rsidRDefault="00382C8C">
            <w:pPr>
              <w:pStyle w:val="NormalinTable"/>
            </w:pPr>
          </w:p>
        </w:tc>
        <w:tc>
          <w:tcPr>
            <w:tcW w:w="0" w:type="auto"/>
            <w:vMerge/>
          </w:tcPr>
          <w:p w14:paraId="163C72D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D7" w14:textId="77777777" w:rsidR="00382C8C" w:rsidRDefault="00382C8C">
            <w:pPr>
              <w:pStyle w:val="NormalinTable"/>
            </w:pPr>
          </w:p>
        </w:tc>
      </w:tr>
      <w:tr w:rsidR="00382C8C" w14:paraId="163C72E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D9" w14:textId="77777777" w:rsidR="00382C8C" w:rsidRDefault="00382C8C">
            <w:pPr>
              <w:pStyle w:val="NormalinTable"/>
            </w:pPr>
          </w:p>
        </w:tc>
        <w:tc>
          <w:tcPr>
            <w:tcW w:w="0" w:type="auto"/>
            <w:vMerge/>
          </w:tcPr>
          <w:p w14:paraId="163C72D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DB" w14:textId="77777777" w:rsidR="00382C8C" w:rsidRDefault="00956FCB">
            <w:pPr>
              <w:pStyle w:val="NormalinTable"/>
            </w:pPr>
            <w:r>
              <w:t>0304 82 90 10</w:t>
            </w:r>
          </w:p>
        </w:tc>
        <w:tc>
          <w:tcPr>
            <w:tcW w:w="0" w:type="auto"/>
            <w:vMerge/>
          </w:tcPr>
          <w:p w14:paraId="163C72D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DD" w14:textId="77777777" w:rsidR="00382C8C" w:rsidRDefault="00382C8C">
            <w:pPr>
              <w:pStyle w:val="NormalinTable"/>
            </w:pPr>
          </w:p>
        </w:tc>
        <w:tc>
          <w:tcPr>
            <w:tcW w:w="0" w:type="auto"/>
            <w:vMerge/>
          </w:tcPr>
          <w:p w14:paraId="163C72D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DF" w14:textId="77777777" w:rsidR="00382C8C" w:rsidRDefault="00382C8C">
            <w:pPr>
              <w:pStyle w:val="NormalinTable"/>
            </w:pPr>
          </w:p>
        </w:tc>
      </w:tr>
      <w:tr w:rsidR="00382C8C" w14:paraId="163C72E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E1" w14:textId="77777777" w:rsidR="00382C8C" w:rsidRDefault="00382C8C">
            <w:pPr>
              <w:pStyle w:val="NormalinTable"/>
            </w:pPr>
          </w:p>
        </w:tc>
        <w:tc>
          <w:tcPr>
            <w:tcW w:w="0" w:type="auto"/>
            <w:vMerge/>
          </w:tcPr>
          <w:p w14:paraId="163C72E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E3" w14:textId="77777777" w:rsidR="00382C8C" w:rsidRDefault="00956FCB">
            <w:pPr>
              <w:pStyle w:val="NormalinTable"/>
            </w:pPr>
            <w:r>
              <w:t>0304 99 21 11</w:t>
            </w:r>
          </w:p>
        </w:tc>
        <w:tc>
          <w:tcPr>
            <w:tcW w:w="0" w:type="auto"/>
            <w:vMerge/>
          </w:tcPr>
          <w:p w14:paraId="163C72E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E5" w14:textId="77777777" w:rsidR="00382C8C" w:rsidRDefault="00382C8C">
            <w:pPr>
              <w:pStyle w:val="NormalinTable"/>
            </w:pPr>
          </w:p>
        </w:tc>
        <w:tc>
          <w:tcPr>
            <w:tcW w:w="0" w:type="auto"/>
            <w:vMerge/>
          </w:tcPr>
          <w:p w14:paraId="163C72E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E7" w14:textId="77777777" w:rsidR="00382C8C" w:rsidRDefault="00382C8C">
            <w:pPr>
              <w:pStyle w:val="NormalinTable"/>
            </w:pPr>
          </w:p>
        </w:tc>
      </w:tr>
      <w:tr w:rsidR="00382C8C" w14:paraId="163C72F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2E9" w14:textId="77777777" w:rsidR="00382C8C" w:rsidRDefault="00956FCB">
            <w:pPr>
              <w:pStyle w:val="NormalinTable"/>
            </w:pPr>
            <w:r>
              <w:rPr>
                <w:b/>
              </w:rPr>
              <w:t>090672</w:t>
            </w:r>
          </w:p>
        </w:tc>
        <w:tc>
          <w:tcPr>
            <w:tcW w:w="0" w:type="auto"/>
            <w:vMerge w:val="restart"/>
            <w:tcBorders>
              <w:top w:val="single" w:sz="12" w:space="0" w:color="000000" w:themeColor="background1" w:themeShade="00"/>
            </w:tcBorders>
          </w:tcPr>
          <w:p w14:paraId="163C72E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63C72EB" w14:textId="77777777" w:rsidR="00382C8C" w:rsidRDefault="00956FCB">
            <w:pPr>
              <w:pStyle w:val="NormalinTable"/>
            </w:pPr>
            <w:r>
              <w:t>0305 53 90 10</w:t>
            </w:r>
          </w:p>
        </w:tc>
        <w:tc>
          <w:tcPr>
            <w:tcW w:w="0" w:type="auto"/>
            <w:vMerge w:val="restart"/>
            <w:tcBorders>
              <w:top w:val="single" w:sz="12" w:space="0" w:color="000000" w:themeColor="background1" w:themeShade="00"/>
            </w:tcBorders>
          </w:tcPr>
          <w:p w14:paraId="163C72EC"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2ED" w14:textId="77777777" w:rsidR="00382C8C" w:rsidRDefault="00956FCB">
            <w:pPr>
              <w:pStyle w:val="NormalinTable"/>
            </w:pPr>
            <w:r>
              <w:t>102,000 kg</w:t>
            </w:r>
          </w:p>
        </w:tc>
        <w:tc>
          <w:tcPr>
            <w:tcW w:w="0" w:type="auto"/>
            <w:vMerge w:val="restart"/>
            <w:tcBorders>
              <w:top w:val="single" w:sz="12" w:space="0" w:color="000000" w:themeColor="background1" w:themeShade="00"/>
            </w:tcBorders>
          </w:tcPr>
          <w:p w14:paraId="163C72EE"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2EF" w14:textId="77777777" w:rsidR="00382C8C" w:rsidRDefault="00956FCB">
            <w:pPr>
              <w:pStyle w:val="NormalinTable"/>
            </w:pPr>
            <w:r>
              <w:t>31/12</w:t>
            </w:r>
          </w:p>
        </w:tc>
      </w:tr>
      <w:tr w:rsidR="00382C8C" w14:paraId="163C72F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2F1" w14:textId="77777777" w:rsidR="00382C8C" w:rsidRDefault="00956FCB">
            <w:pPr>
              <w:pStyle w:val="NormalinTable"/>
            </w:pPr>
            <w:r>
              <w:rPr>
                <w:b/>
              </w:rPr>
              <w:t>090674</w:t>
            </w:r>
          </w:p>
        </w:tc>
        <w:tc>
          <w:tcPr>
            <w:tcW w:w="0" w:type="auto"/>
            <w:vMerge w:val="restart"/>
            <w:tcBorders>
              <w:top w:val="single" w:sz="12" w:space="0" w:color="000000" w:themeColor="background1" w:themeShade="00"/>
            </w:tcBorders>
          </w:tcPr>
          <w:p w14:paraId="163C72F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63C72F3" w14:textId="77777777" w:rsidR="00382C8C" w:rsidRDefault="00956FCB">
            <w:pPr>
              <w:pStyle w:val="NormalinTable"/>
            </w:pPr>
            <w:r>
              <w:t>0307 91 00 10</w:t>
            </w:r>
          </w:p>
        </w:tc>
        <w:tc>
          <w:tcPr>
            <w:tcW w:w="0" w:type="auto"/>
            <w:vMerge w:val="restart"/>
            <w:tcBorders>
              <w:top w:val="single" w:sz="12" w:space="0" w:color="000000" w:themeColor="background1" w:themeShade="00"/>
            </w:tcBorders>
          </w:tcPr>
          <w:p w14:paraId="163C72F4"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2F5" w14:textId="77777777" w:rsidR="00382C8C" w:rsidRDefault="00956FCB">
            <w:pPr>
              <w:pStyle w:val="NormalinTable"/>
            </w:pPr>
            <w:r>
              <w:t>163,000 kg</w:t>
            </w:r>
          </w:p>
        </w:tc>
        <w:tc>
          <w:tcPr>
            <w:tcW w:w="0" w:type="auto"/>
            <w:vMerge w:val="restart"/>
            <w:tcBorders>
              <w:top w:val="single" w:sz="12" w:space="0" w:color="000000" w:themeColor="background1" w:themeShade="00"/>
            </w:tcBorders>
          </w:tcPr>
          <w:p w14:paraId="163C72F6"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2F7" w14:textId="77777777" w:rsidR="00382C8C" w:rsidRDefault="00956FCB">
            <w:pPr>
              <w:pStyle w:val="NormalinTable"/>
            </w:pPr>
            <w:r>
              <w:t>31/12</w:t>
            </w:r>
          </w:p>
        </w:tc>
      </w:tr>
      <w:tr w:rsidR="00382C8C" w14:paraId="163C730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2F9" w14:textId="77777777" w:rsidR="00382C8C" w:rsidRDefault="00382C8C">
            <w:pPr>
              <w:pStyle w:val="NormalinTable"/>
            </w:pPr>
          </w:p>
        </w:tc>
        <w:tc>
          <w:tcPr>
            <w:tcW w:w="0" w:type="auto"/>
            <w:vMerge/>
          </w:tcPr>
          <w:p w14:paraId="163C72F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2FB" w14:textId="77777777" w:rsidR="00382C8C" w:rsidRDefault="00956FCB">
            <w:pPr>
              <w:pStyle w:val="NormalinTable"/>
            </w:pPr>
            <w:r>
              <w:t>0307 92 00 10</w:t>
            </w:r>
          </w:p>
        </w:tc>
        <w:tc>
          <w:tcPr>
            <w:tcW w:w="0" w:type="auto"/>
            <w:vMerge/>
          </w:tcPr>
          <w:p w14:paraId="163C72F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FD" w14:textId="77777777" w:rsidR="00382C8C" w:rsidRDefault="00382C8C">
            <w:pPr>
              <w:pStyle w:val="NormalinTable"/>
            </w:pPr>
          </w:p>
        </w:tc>
        <w:tc>
          <w:tcPr>
            <w:tcW w:w="0" w:type="auto"/>
            <w:vMerge/>
          </w:tcPr>
          <w:p w14:paraId="163C72F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2FF" w14:textId="77777777" w:rsidR="00382C8C" w:rsidRDefault="00382C8C">
            <w:pPr>
              <w:pStyle w:val="NormalinTable"/>
            </w:pPr>
          </w:p>
        </w:tc>
      </w:tr>
      <w:tr w:rsidR="00382C8C" w14:paraId="163C730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01" w14:textId="77777777" w:rsidR="00382C8C" w:rsidRDefault="00382C8C">
            <w:pPr>
              <w:pStyle w:val="NormalinTable"/>
            </w:pPr>
          </w:p>
        </w:tc>
        <w:tc>
          <w:tcPr>
            <w:tcW w:w="0" w:type="auto"/>
            <w:vMerge/>
          </w:tcPr>
          <w:p w14:paraId="163C730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03" w14:textId="77777777" w:rsidR="00382C8C" w:rsidRDefault="00956FCB">
            <w:pPr>
              <w:pStyle w:val="NormalinTable"/>
            </w:pPr>
            <w:r>
              <w:t>1605 59 00 10</w:t>
            </w:r>
          </w:p>
        </w:tc>
        <w:tc>
          <w:tcPr>
            <w:tcW w:w="0" w:type="auto"/>
            <w:vMerge/>
          </w:tcPr>
          <w:p w14:paraId="163C730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05" w14:textId="77777777" w:rsidR="00382C8C" w:rsidRDefault="00382C8C">
            <w:pPr>
              <w:pStyle w:val="NormalinTable"/>
            </w:pPr>
          </w:p>
        </w:tc>
        <w:tc>
          <w:tcPr>
            <w:tcW w:w="0" w:type="auto"/>
            <w:vMerge/>
          </w:tcPr>
          <w:p w14:paraId="163C730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07" w14:textId="77777777" w:rsidR="00382C8C" w:rsidRDefault="00382C8C">
            <w:pPr>
              <w:pStyle w:val="NormalinTable"/>
            </w:pPr>
          </w:p>
        </w:tc>
      </w:tr>
      <w:tr w:rsidR="00382C8C" w14:paraId="163C731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309" w14:textId="77777777" w:rsidR="00382C8C" w:rsidRDefault="00956FCB">
            <w:pPr>
              <w:pStyle w:val="NormalinTable"/>
            </w:pPr>
            <w:r>
              <w:rPr>
                <w:b/>
              </w:rPr>
              <w:t>090675</w:t>
            </w:r>
          </w:p>
        </w:tc>
        <w:tc>
          <w:tcPr>
            <w:tcW w:w="0" w:type="auto"/>
            <w:vMerge w:val="restart"/>
            <w:tcBorders>
              <w:top w:val="single" w:sz="12" w:space="0" w:color="000000" w:themeColor="background1" w:themeShade="00"/>
            </w:tcBorders>
          </w:tcPr>
          <w:p w14:paraId="163C730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63C730B" w14:textId="77777777" w:rsidR="00382C8C" w:rsidRDefault="00956FCB">
            <w:pPr>
              <w:pStyle w:val="NormalinTable"/>
            </w:pPr>
            <w:r>
              <w:t>1604 11 00 30</w:t>
            </w:r>
          </w:p>
        </w:tc>
        <w:tc>
          <w:tcPr>
            <w:tcW w:w="0" w:type="auto"/>
            <w:vMerge w:val="restart"/>
            <w:tcBorders>
              <w:top w:val="single" w:sz="12" w:space="0" w:color="000000" w:themeColor="background1" w:themeShade="00"/>
            </w:tcBorders>
          </w:tcPr>
          <w:p w14:paraId="163C730C"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30D" w14:textId="77777777" w:rsidR="00382C8C" w:rsidRDefault="00956FCB">
            <w:pPr>
              <w:pStyle w:val="NormalinTable"/>
            </w:pPr>
            <w:r>
              <w:t>54,000 kg</w:t>
            </w:r>
          </w:p>
        </w:tc>
        <w:tc>
          <w:tcPr>
            <w:tcW w:w="0" w:type="auto"/>
            <w:vMerge w:val="restart"/>
            <w:tcBorders>
              <w:top w:val="single" w:sz="12" w:space="0" w:color="000000" w:themeColor="background1" w:themeShade="00"/>
            </w:tcBorders>
          </w:tcPr>
          <w:p w14:paraId="163C730E"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30F" w14:textId="77777777" w:rsidR="00382C8C" w:rsidRDefault="00956FCB">
            <w:pPr>
              <w:pStyle w:val="NormalinTable"/>
            </w:pPr>
            <w:r>
              <w:t>31/12</w:t>
            </w:r>
          </w:p>
        </w:tc>
      </w:tr>
      <w:tr w:rsidR="00382C8C" w14:paraId="163C731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11" w14:textId="77777777" w:rsidR="00382C8C" w:rsidRDefault="00382C8C">
            <w:pPr>
              <w:pStyle w:val="NormalinTable"/>
            </w:pPr>
          </w:p>
        </w:tc>
        <w:tc>
          <w:tcPr>
            <w:tcW w:w="0" w:type="auto"/>
            <w:vMerge/>
          </w:tcPr>
          <w:p w14:paraId="163C731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13" w14:textId="77777777" w:rsidR="00382C8C" w:rsidRDefault="00956FCB">
            <w:pPr>
              <w:pStyle w:val="NormalinTable"/>
            </w:pPr>
            <w:r>
              <w:t>1604 19 10 10</w:t>
            </w:r>
          </w:p>
        </w:tc>
        <w:tc>
          <w:tcPr>
            <w:tcW w:w="0" w:type="auto"/>
            <w:vMerge/>
          </w:tcPr>
          <w:p w14:paraId="163C731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15" w14:textId="77777777" w:rsidR="00382C8C" w:rsidRDefault="00382C8C">
            <w:pPr>
              <w:pStyle w:val="NormalinTable"/>
            </w:pPr>
          </w:p>
        </w:tc>
        <w:tc>
          <w:tcPr>
            <w:tcW w:w="0" w:type="auto"/>
            <w:vMerge/>
          </w:tcPr>
          <w:p w14:paraId="163C731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17" w14:textId="77777777" w:rsidR="00382C8C" w:rsidRDefault="00382C8C">
            <w:pPr>
              <w:pStyle w:val="NormalinTable"/>
            </w:pPr>
          </w:p>
        </w:tc>
      </w:tr>
      <w:tr w:rsidR="00382C8C" w14:paraId="163C732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19" w14:textId="77777777" w:rsidR="00382C8C" w:rsidRDefault="00382C8C">
            <w:pPr>
              <w:pStyle w:val="NormalinTable"/>
            </w:pPr>
          </w:p>
        </w:tc>
        <w:tc>
          <w:tcPr>
            <w:tcW w:w="0" w:type="auto"/>
            <w:vMerge/>
          </w:tcPr>
          <w:p w14:paraId="163C731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1B" w14:textId="77777777" w:rsidR="00382C8C" w:rsidRDefault="00956FCB">
            <w:pPr>
              <w:pStyle w:val="NormalinTable"/>
            </w:pPr>
            <w:r>
              <w:t>1604 20 10 30</w:t>
            </w:r>
          </w:p>
        </w:tc>
        <w:tc>
          <w:tcPr>
            <w:tcW w:w="0" w:type="auto"/>
            <w:vMerge/>
          </w:tcPr>
          <w:p w14:paraId="163C731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1D" w14:textId="77777777" w:rsidR="00382C8C" w:rsidRDefault="00382C8C">
            <w:pPr>
              <w:pStyle w:val="NormalinTable"/>
            </w:pPr>
          </w:p>
        </w:tc>
        <w:tc>
          <w:tcPr>
            <w:tcW w:w="0" w:type="auto"/>
            <w:vMerge/>
          </w:tcPr>
          <w:p w14:paraId="163C731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1F" w14:textId="77777777" w:rsidR="00382C8C" w:rsidRDefault="00382C8C">
            <w:pPr>
              <w:pStyle w:val="NormalinTable"/>
            </w:pPr>
          </w:p>
        </w:tc>
      </w:tr>
      <w:tr w:rsidR="00382C8C" w14:paraId="163C732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21" w14:textId="77777777" w:rsidR="00382C8C" w:rsidRDefault="00382C8C">
            <w:pPr>
              <w:pStyle w:val="NormalinTable"/>
            </w:pPr>
          </w:p>
        </w:tc>
        <w:tc>
          <w:tcPr>
            <w:tcW w:w="0" w:type="auto"/>
            <w:vMerge/>
          </w:tcPr>
          <w:p w14:paraId="163C732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23" w14:textId="77777777" w:rsidR="00382C8C" w:rsidRDefault="00956FCB">
            <w:pPr>
              <w:pStyle w:val="NormalinTable"/>
            </w:pPr>
            <w:r>
              <w:t>1604 20 30 10</w:t>
            </w:r>
          </w:p>
        </w:tc>
        <w:tc>
          <w:tcPr>
            <w:tcW w:w="0" w:type="auto"/>
            <w:vMerge/>
          </w:tcPr>
          <w:p w14:paraId="163C732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25" w14:textId="77777777" w:rsidR="00382C8C" w:rsidRDefault="00382C8C">
            <w:pPr>
              <w:pStyle w:val="NormalinTable"/>
            </w:pPr>
          </w:p>
        </w:tc>
        <w:tc>
          <w:tcPr>
            <w:tcW w:w="0" w:type="auto"/>
            <w:vMerge/>
          </w:tcPr>
          <w:p w14:paraId="163C732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27" w14:textId="77777777" w:rsidR="00382C8C" w:rsidRDefault="00382C8C">
            <w:pPr>
              <w:pStyle w:val="NormalinTable"/>
            </w:pPr>
          </w:p>
        </w:tc>
      </w:tr>
      <w:tr w:rsidR="00382C8C" w14:paraId="163C733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329" w14:textId="77777777" w:rsidR="00382C8C" w:rsidRDefault="00956FCB">
            <w:pPr>
              <w:pStyle w:val="NormalinTable"/>
            </w:pPr>
            <w:r>
              <w:rPr>
                <w:b/>
              </w:rPr>
              <w:t>090676</w:t>
            </w:r>
          </w:p>
        </w:tc>
        <w:tc>
          <w:tcPr>
            <w:tcW w:w="0" w:type="auto"/>
            <w:vMerge w:val="restart"/>
            <w:tcBorders>
              <w:top w:val="single" w:sz="12" w:space="0" w:color="000000" w:themeColor="background1" w:themeShade="00"/>
            </w:tcBorders>
          </w:tcPr>
          <w:p w14:paraId="163C732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63C732B" w14:textId="77777777" w:rsidR="00382C8C" w:rsidRDefault="00956FCB">
            <w:pPr>
              <w:pStyle w:val="NormalinTable"/>
            </w:pPr>
            <w:r>
              <w:t>0306 14 90 10</w:t>
            </w:r>
          </w:p>
        </w:tc>
        <w:tc>
          <w:tcPr>
            <w:tcW w:w="0" w:type="auto"/>
            <w:vMerge w:val="restart"/>
            <w:tcBorders>
              <w:top w:val="single" w:sz="12" w:space="0" w:color="000000" w:themeColor="background1" w:themeShade="00"/>
            </w:tcBorders>
          </w:tcPr>
          <w:p w14:paraId="163C732C"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32D" w14:textId="77777777" w:rsidR="00382C8C" w:rsidRDefault="00956FCB">
            <w:pPr>
              <w:pStyle w:val="NormalinTable"/>
            </w:pPr>
            <w:r>
              <w:t>102,000 kg</w:t>
            </w:r>
          </w:p>
        </w:tc>
        <w:tc>
          <w:tcPr>
            <w:tcW w:w="0" w:type="auto"/>
            <w:vMerge w:val="restart"/>
            <w:tcBorders>
              <w:top w:val="single" w:sz="12" w:space="0" w:color="000000" w:themeColor="background1" w:themeShade="00"/>
            </w:tcBorders>
          </w:tcPr>
          <w:p w14:paraId="163C732E"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32F" w14:textId="77777777" w:rsidR="00382C8C" w:rsidRDefault="00956FCB">
            <w:pPr>
              <w:pStyle w:val="NormalinTable"/>
            </w:pPr>
            <w:r>
              <w:t>31/12</w:t>
            </w:r>
          </w:p>
        </w:tc>
      </w:tr>
      <w:tr w:rsidR="00382C8C" w14:paraId="163C733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331" w14:textId="77777777" w:rsidR="00382C8C" w:rsidRDefault="00956FCB">
            <w:pPr>
              <w:pStyle w:val="NormalinTable"/>
            </w:pPr>
            <w:r>
              <w:rPr>
                <w:b/>
              </w:rPr>
              <w:t>090679</w:t>
            </w:r>
          </w:p>
        </w:tc>
        <w:tc>
          <w:tcPr>
            <w:tcW w:w="0" w:type="auto"/>
            <w:vMerge w:val="restart"/>
            <w:tcBorders>
              <w:top w:val="single" w:sz="12" w:space="0" w:color="000000" w:themeColor="background1" w:themeShade="00"/>
            </w:tcBorders>
          </w:tcPr>
          <w:p w14:paraId="163C733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63C7333" w14:textId="77777777" w:rsidR="00382C8C" w:rsidRDefault="00956FCB">
            <w:pPr>
              <w:pStyle w:val="NormalinTable"/>
            </w:pPr>
            <w:r>
              <w:t>0306 16 91</w:t>
            </w:r>
          </w:p>
        </w:tc>
        <w:tc>
          <w:tcPr>
            <w:tcW w:w="0" w:type="auto"/>
            <w:vMerge w:val="restart"/>
            <w:tcBorders>
              <w:top w:val="single" w:sz="12" w:space="0" w:color="000000" w:themeColor="background1" w:themeShade="00"/>
            </w:tcBorders>
          </w:tcPr>
          <w:p w14:paraId="163C7334"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335" w14:textId="77777777" w:rsidR="00382C8C" w:rsidRDefault="00956FCB">
            <w:pPr>
              <w:pStyle w:val="NormalinTable"/>
            </w:pPr>
            <w:r>
              <w:t>545,000 kg</w:t>
            </w:r>
          </w:p>
        </w:tc>
        <w:tc>
          <w:tcPr>
            <w:tcW w:w="0" w:type="auto"/>
            <w:vMerge w:val="restart"/>
            <w:tcBorders>
              <w:top w:val="single" w:sz="12" w:space="0" w:color="000000" w:themeColor="background1" w:themeShade="00"/>
            </w:tcBorders>
          </w:tcPr>
          <w:p w14:paraId="163C7336"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0" w:type="auto"/>
            <w:vMerge w:val="restart"/>
            <w:tcBorders>
              <w:top w:val="single" w:sz="12" w:space="0" w:color="000000" w:themeColor="background1" w:themeShade="00"/>
            </w:tcBorders>
          </w:tcPr>
          <w:p w14:paraId="163C7337" w14:textId="77777777" w:rsidR="00382C8C" w:rsidRDefault="00956FCB">
            <w:pPr>
              <w:pStyle w:val="NormalinTable"/>
            </w:pPr>
            <w:r>
              <w:t>31/12</w:t>
            </w:r>
          </w:p>
        </w:tc>
      </w:tr>
      <w:tr w:rsidR="00382C8C" w14:paraId="163C734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39" w14:textId="77777777" w:rsidR="00382C8C" w:rsidRDefault="00382C8C">
            <w:pPr>
              <w:pStyle w:val="NormalinTable"/>
            </w:pPr>
          </w:p>
        </w:tc>
        <w:tc>
          <w:tcPr>
            <w:tcW w:w="0" w:type="auto"/>
            <w:vMerge/>
          </w:tcPr>
          <w:p w14:paraId="163C733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3B" w14:textId="77777777" w:rsidR="00382C8C" w:rsidRDefault="00956FCB">
            <w:pPr>
              <w:pStyle w:val="NormalinTable"/>
            </w:pPr>
            <w:r>
              <w:t>0306 16 99</w:t>
            </w:r>
          </w:p>
        </w:tc>
        <w:tc>
          <w:tcPr>
            <w:tcW w:w="0" w:type="auto"/>
            <w:vMerge/>
          </w:tcPr>
          <w:p w14:paraId="163C733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3D" w14:textId="77777777" w:rsidR="00382C8C" w:rsidRDefault="00382C8C">
            <w:pPr>
              <w:pStyle w:val="NormalinTable"/>
            </w:pPr>
          </w:p>
        </w:tc>
        <w:tc>
          <w:tcPr>
            <w:tcW w:w="0" w:type="auto"/>
            <w:vMerge/>
          </w:tcPr>
          <w:p w14:paraId="163C733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3F" w14:textId="77777777" w:rsidR="00382C8C" w:rsidRDefault="00382C8C">
            <w:pPr>
              <w:pStyle w:val="NormalinTable"/>
            </w:pPr>
          </w:p>
        </w:tc>
      </w:tr>
      <w:tr w:rsidR="00382C8C" w14:paraId="163C734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41" w14:textId="77777777" w:rsidR="00382C8C" w:rsidRDefault="00382C8C">
            <w:pPr>
              <w:pStyle w:val="NormalinTable"/>
            </w:pPr>
          </w:p>
        </w:tc>
        <w:tc>
          <w:tcPr>
            <w:tcW w:w="0" w:type="auto"/>
            <w:vMerge/>
          </w:tcPr>
          <w:p w14:paraId="163C734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43" w14:textId="77777777" w:rsidR="00382C8C" w:rsidRDefault="00956FCB">
            <w:pPr>
              <w:pStyle w:val="NormalinTable"/>
            </w:pPr>
            <w:r>
              <w:t>0306 17 91</w:t>
            </w:r>
          </w:p>
        </w:tc>
        <w:tc>
          <w:tcPr>
            <w:tcW w:w="0" w:type="auto"/>
            <w:vMerge/>
          </w:tcPr>
          <w:p w14:paraId="163C734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45" w14:textId="77777777" w:rsidR="00382C8C" w:rsidRDefault="00382C8C">
            <w:pPr>
              <w:pStyle w:val="NormalinTable"/>
            </w:pPr>
          </w:p>
        </w:tc>
        <w:tc>
          <w:tcPr>
            <w:tcW w:w="0" w:type="auto"/>
            <w:vMerge/>
          </w:tcPr>
          <w:p w14:paraId="163C734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47" w14:textId="77777777" w:rsidR="00382C8C" w:rsidRDefault="00382C8C">
            <w:pPr>
              <w:pStyle w:val="NormalinTable"/>
            </w:pPr>
          </w:p>
        </w:tc>
      </w:tr>
      <w:tr w:rsidR="00382C8C" w14:paraId="163C735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49" w14:textId="77777777" w:rsidR="00382C8C" w:rsidRDefault="00382C8C">
            <w:pPr>
              <w:pStyle w:val="NormalinTable"/>
            </w:pPr>
          </w:p>
        </w:tc>
        <w:tc>
          <w:tcPr>
            <w:tcW w:w="0" w:type="auto"/>
            <w:vMerge/>
          </w:tcPr>
          <w:p w14:paraId="163C734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4B" w14:textId="77777777" w:rsidR="00382C8C" w:rsidRDefault="00956FCB">
            <w:pPr>
              <w:pStyle w:val="NormalinTable"/>
            </w:pPr>
            <w:r>
              <w:t>0306 17 92</w:t>
            </w:r>
          </w:p>
        </w:tc>
        <w:tc>
          <w:tcPr>
            <w:tcW w:w="0" w:type="auto"/>
            <w:vMerge/>
          </w:tcPr>
          <w:p w14:paraId="163C734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4D" w14:textId="77777777" w:rsidR="00382C8C" w:rsidRDefault="00382C8C">
            <w:pPr>
              <w:pStyle w:val="NormalinTable"/>
            </w:pPr>
          </w:p>
        </w:tc>
        <w:tc>
          <w:tcPr>
            <w:tcW w:w="0" w:type="auto"/>
            <w:vMerge/>
          </w:tcPr>
          <w:p w14:paraId="163C734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4F" w14:textId="77777777" w:rsidR="00382C8C" w:rsidRDefault="00382C8C">
            <w:pPr>
              <w:pStyle w:val="NormalinTable"/>
            </w:pPr>
          </w:p>
        </w:tc>
      </w:tr>
      <w:tr w:rsidR="00382C8C" w14:paraId="163C735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51" w14:textId="77777777" w:rsidR="00382C8C" w:rsidRDefault="00382C8C">
            <w:pPr>
              <w:pStyle w:val="NormalinTable"/>
            </w:pPr>
          </w:p>
        </w:tc>
        <w:tc>
          <w:tcPr>
            <w:tcW w:w="0" w:type="auto"/>
            <w:vMerge/>
          </w:tcPr>
          <w:p w14:paraId="163C735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53" w14:textId="77777777" w:rsidR="00382C8C" w:rsidRDefault="00956FCB">
            <w:pPr>
              <w:pStyle w:val="NormalinTable"/>
            </w:pPr>
            <w:r>
              <w:t>0306 17 93</w:t>
            </w:r>
          </w:p>
        </w:tc>
        <w:tc>
          <w:tcPr>
            <w:tcW w:w="0" w:type="auto"/>
            <w:vMerge/>
          </w:tcPr>
          <w:p w14:paraId="163C735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55" w14:textId="77777777" w:rsidR="00382C8C" w:rsidRDefault="00382C8C">
            <w:pPr>
              <w:pStyle w:val="NormalinTable"/>
            </w:pPr>
          </w:p>
        </w:tc>
        <w:tc>
          <w:tcPr>
            <w:tcW w:w="0" w:type="auto"/>
            <w:vMerge/>
          </w:tcPr>
          <w:p w14:paraId="163C735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57" w14:textId="77777777" w:rsidR="00382C8C" w:rsidRDefault="00382C8C">
            <w:pPr>
              <w:pStyle w:val="NormalinTable"/>
            </w:pPr>
          </w:p>
        </w:tc>
      </w:tr>
      <w:tr w:rsidR="00382C8C" w14:paraId="163C736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59" w14:textId="77777777" w:rsidR="00382C8C" w:rsidRDefault="00382C8C">
            <w:pPr>
              <w:pStyle w:val="NormalinTable"/>
            </w:pPr>
          </w:p>
        </w:tc>
        <w:tc>
          <w:tcPr>
            <w:tcW w:w="0" w:type="auto"/>
            <w:vMerge/>
          </w:tcPr>
          <w:p w14:paraId="163C735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5B" w14:textId="77777777" w:rsidR="00382C8C" w:rsidRDefault="00956FCB">
            <w:pPr>
              <w:pStyle w:val="NormalinTable"/>
            </w:pPr>
            <w:r>
              <w:t>0306 17 94</w:t>
            </w:r>
          </w:p>
        </w:tc>
        <w:tc>
          <w:tcPr>
            <w:tcW w:w="0" w:type="auto"/>
            <w:vMerge/>
          </w:tcPr>
          <w:p w14:paraId="163C735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5D" w14:textId="77777777" w:rsidR="00382C8C" w:rsidRDefault="00382C8C">
            <w:pPr>
              <w:pStyle w:val="NormalinTable"/>
            </w:pPr>
          </w:p>
        </w:tc>
        <w:tc>
          <w:tcPr>
            <w:tcW w:w="0" w:type="auto"/>
            <w:vMerge/>
          </w:tcPr>
          <w:p w14:paraId="163C735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5F" w14:textId="77777777" w:rsidR="00382C8C" w:rsidRDefault="00382C8C">
            <w:pPr>
              <w:pStyle w:val="NormalinTable"/>
            </w:pPr>
          </w:p>
        </w:tc>
      </w:tr>
      <w:tr w:rsidR="00382C8C" w14:paraId="163C736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61" w14:textId="77777777" w:rsidR="00382C8C" w:rsidRDefault="00382C8C">
            <w:pPr>
              <w:pStyle w:val="NormalinTable"/>
            </w:pPr>
          </w:p>
        </w:tc>
        <w:tc>
          <w:tcPr>
            <w:tcW w:w="0" w:type="auto"/>
            <w:vMerge/>
          </w:tcPr>
          <w:p w14:paraId="163C736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63" w14:textId="77777777" w:rsidR="00382C8C" w:rsidRDefault="00956FCB">
            <w:pPr>
              <w:pStyle w:val="NormalinTable"/>
            </w:pPr>
            <w:r>
              <w:t>0306 17 99</w:t>
            </w:r>
          </w:p>
        </w:tc>
        <w:tc>
          <w:tcPr>
            <w:tcW w:w="0" w:type="auto"/>
            <w:vMerge/>
          </w:tcPr>
          <w:p w14:paraId="163C736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65" w14:textId="77777777" w:rsidR="00382C8C" w:rsidRDefault="00382C8C">
            <w:pPr>
              <w:pStyle w:val="NormalinTable"/>
            </w:pPr>
          </w:p>
        </w:tc>
        <w:tc>
          <w:tcPr>
            <w:tcW w:w="0" w:type="auto"/>
            <w:vMerge/>
          </w:tcPr>
          <w:p w14:paraId="163C736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67" w14:textId="77777777" w:rsidR="00382C8C" w:rsidRDefault="00382C8C">
            <w:pPr>
              <w:pStyle w:val="NormalinTable"/>
            </w:pPr>
          </w:p>
        </w:tc>
      </w:tr>
      <w:tr w:rsidR="00382C8C" w14:paraId="163C737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69" w14:textId="77777777" w:rsidR="00382C8C" w:rsidRDefault="00382C8C">
            <w:pPr>
              <w:pStyle w:val="NormalinTable"/>
            </w:pPr>
          </w:p>
        </w:tc>
        <w:tc>
          <w:tcPr>
            <w:tcW w:w="0" w:type="auto"/>
            <w:vMerge/>
          </w:tcPr>
          <w:p w14:paraId="163C736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6B" w14:textId="77777777" w:rsidR="00382C8C" w:rsidRDefault="00956FCB">
            <w:pPr>
              <w:pStyle w:val="NormalinTable"/>
            </w:pPr>
            <w:r>
              <w:t>0306 94 00</w:t>
            </w:r>
          </w:p>
        </w:tc>
        <w:tc>
          <w:tcPr>
            <w:tcW w:w="0" w:type="auto"/>
            <w:vMerge/>
          </w:tcPr>
          <w:p w14:paraId="163C736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6D" w14:textId="77777777" w:rsidR="00382C8C" w:rsidRDefault="00382C8C">
            <w:pPr>
              <w:pStyle w:val="NormalinTable"/>
            </w:pPr>
          </w:p>
        </w:tc>
        <w:tc>
          <w:tcPr>
            <w:tcW w:w="0" w:type="auto"/>
            <w:vMerge/>
          </w:tcPr>
          <w:p w14:paraId="163C736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6F" w14:textId="77777777" w:rsidR="00382C8C" w:rsidRDefault="00382C8C">
            <w:pPr>
              <w:pStyle w:val="NormalinTable"/>
            </w:pPr>
          </w:p>
        </w:tc>
      </w:tr>
      <w:tr w:rsidR="00382C8C" w14:paraId="163C737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71" w14:textId="77777777" w:rsidR="00382C8C" w:rsidRDefault="00382C8C">
            <w:pPr>
              <w:pStyle w:val="NormalinTable"/>
            </w:pPr>
          </w:p>
        </w:tc>
        <w:tc>
          <w:tcPr>
            <w:tcW w:w="0" w:type="auto"/>
            <w:vMerge/>
          </w:tcPr>
          <w:p w14:paraId="163C737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73" w14:textId="77777777" w:rsidR="00382C8C" w:rsidRDefault="00956FCB">
            <w:pPr>
              <w:pStyle w:val="NormalinTable"/>
            </w:pPr>
            <w:r>
              <w:t>0306 95 11</w:t>
            </w:r>
          </w:p>
        </w:tc>
        <w:tc>
          <w:tcPr>
            <w:tcW w:w="0" w:type="auto"/>
            <w:vMerge/>
          </w:tcPr>
          <w:p w14:paraId="163C737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75" w14:textId="77777777" w:rsidR="00382C8C" w:rsidRDefault="00382C8C">
            <w:pPr>
              <w:pStyle w:val="NormalinTable"/>
            </w:pPr>
          </w:p>
        </w:tc>
        <w:tc>
          <w:tcPr>
            <w:tcW w:w="0" w:type="auto"/>
            <w:vMerge/>
          </w:tcPr>
          <w:p w14:paraId="163C737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77" w14:textId="77777777" w:rsidR="00382C8C" w:rsidRDefault="00382C8C">
            <w:pPr>
              <w:pStyle w:val="NormalinTable"/>
            </w:pPr>
          </w:p>
        </w:tc>
      </w:tr>
      <w:tr w:rsidR="00382C8C" w14:paraId="163C738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79" w14:textId="77777777" w:rsidR="00382C8C" w:rsidRDefault="00382C8C">
            <w:pPr>
              <w:pStyle w:val="NormalinTable"/>
            </w:pPr>
          </w:p>
        </w:tc>
        <w:tc>
          <w:tcPr>
            <w:tcW w:w="0" w:type="auto"/>
            <w:vMerge/>
          </w:tcPr>
          <w:p w14:paraId="163C737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7B" w14:textId="77777777" w:rsidR="00382C8C" w:rsidRDefault="00956FCB">
            <w:pPr>
              <w:pStyle w:val="NormalinTable"/>
            </w:pPr>
            <w:r>
              <w:t>0306 95 19</w:t>
            </w:r>
          </w:p>
        </w:tc>
        <w:tc>
          <w:tcPr>
            <w:tcW w:w="0" w:type="auto"/>
            <w:vMerge/>
          </w:tcPr>
          <w:p w14:paraId="163C737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7D" w14:textId="77777777" w:rsidR="00382C8C" w:rsidRDefault="00382C8C">
            <w:pPr>
              <w:pStyle w:val="NormalinTable"/>
            </w:pPr>
          </w:p>
        </w:tc>
        <w:tc>
          <w:tcPr>
            <w:tcW w:w="0" w:type="auto"/>
            <w:vMerge/>
          </w:tcPr>
          <w:p w14:paraId="163C737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7F" w14:textId="77777777" w:rsidR="00382C8C" w:rsidRDefault="00382C8C">
            <w:pPr>
              <w:pStyle w:val="NormalinTable"/>
            </w:pPr>
          </w:p>
        </w:tc>
      </w:tr>
      <w:tr w:rsidR="00382C8C" w14:paraId="163C738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81" w14:textId="77777777" w:rsidR="00382C8C" w:rsidRDefault="00382C8C">
            <w:pPr>
              <w:pStyle w:val="NormalinTable"/>
            </w:pPr>
          </w:p>
        </w:tc>
        <w:tc>
          <w:tcPr>
            <w:tcW w:w="0" w:type="auto"/>
            <w:vMerge/>
          </w:tcPr>
          <w:p w14:paraId="163C738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83" w14:textId="77777777" w:rsidR="00382C8C" w:rsidRDefault="00956FCB">
            <w:pPr>
              <w:pStyle w:val="NormalinTable"/>
            </w:pPr>
            <w:r>
              <w:t>0306 95 20</w:t>
            </w:r>
          </w:p>
        </w:tc>
        <w:tc>
          <w:tcPr>
            <w:tcW w:w="0" w:type="auto"/>
            <w:vMerge/>
          </w:tcPr>
          <w:p w14:paraId="163C738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85" w14:textId="77777777" w:rsidR="00382C8C" w:rsidRDefault="00382C8C">
            <w:pPr>
              <w:pStyle w:val="NormalinTable"/>
            </w:pPr>
          </w:p>
        </w:tc>
        <w:tc>
          <w:tcPr>
            <w:tcW w:w="0" w:type="auto"/>
            <w:vMerge/>
          </w:tcPr>
          <w:p w14:paraId="163C738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87" w14:textId="77777777" w:rsidR="00382C8C" w:rsidRDefault="00382C8C">
            <w:pPr>
              <w:pStyle w:val="NormalinTable"/>
            </w:pPr>
          </w:p>
        </w:tc>
      </w:tr>
      <w:tr w:rsidR="00382C8C" w14:paraId="163C739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89" w14:textId="77777777" w:rsidR="00382C8C" w:rsidRDefault="00382C8C">
            <w:pPr>
              <w:pStyle w:val="NormalinTable"/>
            </w:pPr>
          </w:p>
        </w:tc>
        <w:tc>
          <w:tcPr>
            <w:tcW w:w="0" w:type="auto"/>
            <w:vMerge/>
          </w:tcPr>
          <w:p w14:paraId="163C738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8B" w14:textId="77777777" w:rsidR="00382C8C" w:rsidRDefault="00956FCB">
            <w:pPr>
              <w:pStyle w:val="NormalinTable"/>
            </w:pPr>
            <w:r>
              <w:t>0306 95 30 91</w:t>
            </w:r>
          </w:p>
        </w:tc>
        <w:tc>
          <w:tcPr>
            <w:tcW w:w="0" w:type="auto"/>
            <w:vMerge/>
          </w:tcPr>
          <w:p w14:paraId="163C738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8D" w14:textId="77777777" w:rsidR="00382C8C" w:rsidRDefault="00382C8C">
            <w:pPr>
              <w:pStyle w:val="NormalinTable"/>
            </w:pPr>
          </w:p>
        </w:tc>
        <w:tc>
          <w:tcPr>
            <w:tcW w:w="0" w:type="auto"/>
            <w:vMerge/>
          </w:tcPr>
          <w:p w14:paraId="163C738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8F" w14:textId="77777777" w:rsidR="00382C8C" w:rsidRDefault="00382C8C">
            <w:pPr>
              <w:pStyle w:val="NormalinTable"/>
            </w:pPr>
          </w:p>
        </w:tc>
      </w:tr>
      <w:tr w:rsidR="00382C8C" w14:paraId="163C739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91" w14:textId="77777777" w:rsidR="00382C8C" w:rsidRDefault="00382C8C">
            <w:pPr>
              <w:pStyle w:val="NormalinTable"/>
            </w:pPr>
          </w:p>
        </w:tc>
        <w:tc>
          <w:tcPr>
            <w:tcW w:w="0" w:type="auto"/>
            <w:vMerge/>
          </w:tcPr>
          <w:p w14:paraId="163C739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93" w14:textId="77777777" w:rsidR="00382C8C" w:rsidRDefault="00956FCB">
            <w:pPr>
              <w:pStyle w:val="NormalinTable"/>
            </w:pPr>
            <w:r>
              <w:t>0306 95 30 99</w:t>
            </w:r>
          </w:p>
        </w:tc>
        <w:tc>
          <w:tcPr>
            <w:tcW w:w="0" w:type="auto"/>
            <w:vMerge/>
          </w:tcPr>
          <w:p w14:paraId="163C739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95" w14:textId="77777777" w:rsidR="00382C8C" w:rsidRDefault="00382C8C">
            <w:pPr>
              <w:pStyle w:val="NormalinTable"/>
            </w:pPr>
          </w:p>
        </w:tc>
        <w:tc>
          <w:tcPr>
            <w:tcW w:w="0" w:type="auto"/>
            <w:vMerge/>
          </w:tcPr>
          <w:p w14:paraId="163C739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97" w14:textId="77777777" w:rsidR="00382C8C" w:rsidRDefault="00382C8C">
            <w:pPr>
              <w:pStyle w:val="NormalinTable"/>
            </w:pPr>
          </w:p>
        </w:tc>
      </w:tr>
      <w:tr w:rsidR="00382C8C" w14:paraId="163C73A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99" w14:textId="77777777" w:rsidR="00382C8C" w:rsidRDefault="00382C8C">
            <w:pPr>
              <w:pStyle w:val="NormalinTable"/>
            </w:pPr>
          </w:p>
        </w:tc>
        <w:tc>
          <w:tcPr>
            <w:tcW w:w="0" w:type="auto"/>
            <w:vMerge/>
          </w:tcPr>
          <w:p w14:paraId="163C739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9B" w14:textId="77777777" w:rsidR="00382C8C" w:rsidRDefault="00956FCB">
            <w:pPr>
              <w:pStyle w:val="NormalinTable"/>
            </w:pPr>
            <w:r>
              <w:t>0306 95 40</w:t>
            </w:r>
          </w:p>
        </w:tc>
        <w:tc>
          <w:tcPr>
            <w:tcW w:w="0" w:type="auto"/>
            <w:vMerge/>
          </w:tcPr>
          <w:p w14:paraId="163C739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9D" w14:textId="77777777" w:rsidR="00382C8C" w:rsidRDefault="00382C8C">
            <w:pPr>
              <w:pStyle w:val="NormalinTable"/>
            </w:pPr>
          </w:p>
        </w:tc>
        <w:tc>
          <w:tcPr>
            <w:tcW w:w="0" w:type="auto"/>
            <w:vMerge/>
          </w:tcPr>
          <w:p w14:paraId="163C739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9F" w14:textId="77777777" w:rsidR="00382C8C" w:rsidRDefault="00382C8C">
            <w:pPr>
              <w:pStyle w:val="NormalinTable"/>
            </w:pPr>
          </w:p>
        </w:tc>
      </w:tr>
      <w:tr w:rsidR="00382C8C" w14:paraId="163C73A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A1" w14:textId="77777777" w:rsidR="00382C8C" w:rsidRDefault="00382C8C">
            <w:pPr>
              <w:pStyle w:val="NormalinTable"/>
            </w:pPr>
          </w:p>
        </w:tc>
        <w:tc>
          <w:tcPr>
            <w:tcW w:w="0" w:type="auto"/>
            <w:vMerge/>
          </w:tcPr>
          <w:p w14:paraId="163C73A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A3" w14:textId="77777777" w:rsidR="00382C8C" w:rsidRDefault="00956FCB">
            <w:pPr>
              <w:pStyle w:val="NormalinTable"/>
            </w:pPr>
            <w:r>
              <w:t>0306 95 90</w:t>
            </w:r>
          </w:p>
        </w:tc>
        <w:tc>
          <w:tcPr>
            <w:tcW w:w="0" w:type="auto"/>
            <w:vMerge/>
          </w:tcPr>
          <w:p w14:paraId="163C73A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A5" w14:textId="77777777" w:rsidR="00382C8C" w:rsidRDefault="00382C8C">
            <w:pPr>
              <w:pStyle w:val="NormalinTable"/>
            </w:pPr>
          </w:p>
        </w:tc>
        <w:tc>
          <w:tcPr>
            <w:tcW w:w="0" w:type="auto"/>
            <w:vMerge/>
          </w:tcPr>
          <w:p w14:paraId="163C73A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A7" w14:textId="77777777" w:rsidR="00382C8C" w:rsidRDefault="00382C8C">
            <w:pPr>
              <w:pStyle w:val="NormalinTable"/>
            </w:pPr>
          </w:p>
        </w:tc>
      </w:tr>
      <w:tr w:rsidR="00382C8C" w14:paraId="163C73B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A9" w14:textId="77777777" w:rsidR="00382C8C" w:rsidRDefault="00382C8C">
            <w:pPr>
              <w:pStyle w:val="NormalinTable"/>
            </w:pPr>
          </w:p>
        </w:tc>
        <w:tc>
          <w:tcPr>
            <w:tcW w:w="0" w:type="auto"/>
            <w:vMerge/>
          </w:tcPr>
          <w:p w14:paraId="163C73A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AB" w14:textId="77777777" w:rsidR="00382C8C" w:rsidRDefault="00956FCB">
            <w:pPr>
              <w:pStyle w:val="NormalinTable"/>
            </w:pPr>
            <w:r>
              <w:t>1605 21 10</w:t>
            </w:r>
          </w:p>
        </w:tc>
        <w:tc>
          <w:tcPr>
            <w:tcW w:w="0" w:type="auto"/>
            <w:vMerge/>
          </w:tcPr>
          <w:p w14:paraId="163C73A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AD" w14:textId="77777777" w:rsidR="00382C8C" w:rsidRDefault="00382C8C">
            <w:pPr>
              <w:pStyle w:val="NormalinTable"/>
            </w:pPr>
          </w:p>
        </w:tc>
        <w:tc>
          <w:tcPr>
            <w:tcW w:w="0" w:type="auto"/>
            <w:vMerge/>
          </w:tcPr>
          <w:p w14:paraId="163C73A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AF" w14:textId="77777777" w:rsidR="00382C8C" w:rsidRDefault="00382C8C">
            <w:pPr>
              <w:pStyle w:val="NormalinTable"/>
            </w:pPr>
          </w:p>
        </w:tc>
      </w:tr>
      <w:tr w:rsidR="00382C8C" w14:paraId="163C73B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B1" w14:textId="77777777" w:rsidR="00382C8C" w:rsidRDefault="00382C8C">
            <w:pPr>
              <w:pStyle w:val="NormalinTable"/>
            </w:pPr>
          </w:p>
        </w:tc>
        <w:tc>
          <w:tcPr>
            <w:tcW w:w="0" w:type="auto"/>
            <w:vMerge/>
          </w:tcPr>
          <w:p w14:paraId="163C73B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B3" w14:textId="77777777" w:rsidR="00382C8C" w:rsidRDefault="00956FCB">
            <w:pPr>
              <w:pStyle w:val="NormalinTable"/>
            </w:pPr>
            <w:r>
              <w:t>1605 21 90</w:t>
            </w:r>
          </w:p>
        </w:tc>
        <w:tc>
          <w:tcPr>
            <w:tcW w:w="0" w:type="auto"/>
            <w:vMerge/>
          </w:tcPr>
          <w:p w14:paraId="163C73B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B5" w14:textId="77777777" w:rsidR="00382C8C" w:rsidRDefault="00382C8C">
            <w:pPr>
              <w:pStyle w:val="NormalinTable"/>
            </w:pPr>
          </w:p>
        </w:tc>
        <w:tc>
          <w:tcPr>
            <w:tcW w:w="0" w:type="auto"/>
            <w:vMerge/>
          </w:tcPr>
          <w:p w14:paraId="163C73B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B7" w14:textId="77777777" w:rsidR="00382C8C" w:rsidRDefault="00382C8C">
            <w:pPr>
              <w:pStyle w:val="NormalinTable"/>
            </w:pPr>
          </w:p>
        </w:tc>
      </w:tr>
      <w:tr w:rsidR="00382C8C" w14:paraId="163C73C0"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B9" w14:textId="77777777" w:rsidR="00382C8C" w:rsidRDefault="00382C8C">
            <w:pPr>
              <w:pStyle w:val="NormalinTable"/>
            </w:pPr>
          </w:p>
        </w:tc>
        <w:tc>
          <w:tcPr>
            <w:tcW w:w="0" w:type="auto"/>
            <w:vMerge/>
          </w:tcPr>
          <w:p w14:paraId="163C73BA"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BB" w14:textId="77777777" w:rsidR="00382C8C" w:rsidRDefault="00956FCB">
            <w:pPr>
              <w:pStyle w:val="NormalinTable"/>
            </w:pPr>
            <w:r>
              <w:t>1605 29 00</w:t>
            </w:r>
          </w:p>
        </w:tc>
        <w:tc>
          <w:tcPr>
            <w:tcW w:w="0" w:type="auto"/>
            <w:vMerge/>
          </w:tcPr>
          <w:p w14:paraId="163C73BC"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BD" w14:textId="77777777" w:rsidR="00382C8C" w:rsidRDefault="00382C8C">
            <w:pPr>
              <w:pStyle w:val="NormalinTable"/>
            </w:pPr>
          </w:p>
        </w:tc>
        <w:tc>
          <w:tcPr>
            <w:tcW w:w="0" w:type="auto"/>
            <w:vMerge/>
          </w:tcPr>
          <w:p w14:paraId="163C73BE"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BF" w14:textId="77777777" w:rsidR="00382C8C" w:rsidRDefault="00382C8C">
            <w:pPr>
              <w:pStyle w:val="NormalinTable"/>
            </w:pPr>
          </w:p>
        </w:tc>
      </w:tr>
      <w:tr w:rsidR="00382C8C" w14:paraId="163C73C8"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0" w:type="auto"/>
            <w:vMerge/>
          </w:tcPr>
          <w:p w14:paraId="163C73C1" w14:textId="77777777" w:rsidR="00382C8C" w:rsidRDefault="00382C8C">
            <w:pPr>
              <w:pStyle w:val="NormalinTable"/>
            </w:pPr>
          </w:p>
        </w:tc>
        <w:tc>
          <w:tcPr>
            <w:tcW w:w="0" w:type="auto"/>
            <w:vMerge/>
          </w:tcPr>
          <w:p w14:paraId="163C73C2"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C73C3" w14:textId="77777777" w:rsidR="00382C8C" w:rsidRDefault="00956FCB">
            <w:pPr>
              <w:pStyle w:val="NormalinTable"/>
            </w:pPr>
            <w:r>
              <w:t>1605 40 00 20</w:t>
            </w:r>
          </w:p>
        </w:tc>
        <w:tc>
          <w:tcPr>
            <w:tcW w:w="0" w:type="auto"/>
            <w:vMerge/>
          </w:tcPr>
          <w:p w14:paraId="163C73C4"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C5" w14:textId="77777777" w:rsidR="00382C8C" w:rsidRDefault="00382C8C">
            <w:pPr>
              <w:pStyle w:val="NormalinTable"/>
            </w:pPr>
          </w:p>
        </w:tc>
        <w:tc>
          <w:tcPr>
            <w:tcW w:w="0" w:type="auto"/>
            <w:vMerge/>
          </w:tcPr>
          <w:p w14:paraId="163C73C6"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Merge/>
          </w:tcPr>
          <w:p w14:paraId="163C73C7" w14:textId="77777777" w:rsidR="00382C8C" w:rsidRDefault="00382C8C">
            <w:pPr>
              <w:pStyle w:val="NormalinTable"/>
            </w:pPr>
          </w:p>
        </w:tc>
      </w:tr>
    </w:tbl>
    <w:p w14:paraId="163C73C9" w14:textId="77777777" w:rsidR="008320BA" w:rsidRDefault="008320BA"/>
    <w:tbl>
      <w:tblPr>
        <w:tblStyle w:val="ListTable3"/>
        <w:tblW w:w="5000" w:type="pct"/>
        <w:tblInd w:w="10" w:type="dxa"/>
        <w:tblLook w:val="0220" w:firstRow="1" w:lastRow="0" w:firstColumn="0" w:lastColumn="0" w:noHBand="1" w:noVBand="0"/>
      </w:tblPr>
      <w:tblGrid>
        <w:gridCol w:w="838"/>
        <w:gridCol w:w="848"/>
        <w:gridCol w:w="1275"/>
        <w:gridCol w:w="2126"/>
        <w:gridCol w:w="1708"/>
        <w:gridCol w:w="1134"/>
        <w:gridCol w:w="1087"/>
      </w:tblGrid>
      <w:tr w:rsidR="008320BA" w14:paraId="163C73D1" w14:textId="77777777" w:rsidTr="008320BA">
        <w:trPr>
          <w:cnfStyle w:val="100000000000" w:firstRow="1" w:lastRow="0" w:firstColumn="0" w:lastColumn="0" w:oddVBand="0" w:evenVBand="0" w:oddHBand="0"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65" w:type="pct"/>
            <w:tcBorders>
              <w:top w:val="single" w:sz="12" w:space="0" w:color="000000" w:themeColor="background1" w:themeShade="00"/>
            </w:tcBorders>
          </w:tcPr>
          <w:p w14:paraId="163C73CA" w14:textId="77777777" w:rsidR="008320BA" w:rsidRPr="00342231" w:rsidRDefault="008320BA" w:rsidP="008320BA">
            <w:pPr>
              <w:pStyle w:val="NormalinTable"/>
            </w:pPr>
            <w:r w:rsidRPr="00342231">
              <w:t>1</w:t>
            </w:r>
          </w:p>
        </w:tc>
        <w:tc>
          <w:tcPr>
            <w:tcW w:w="470" w:type="pct"/>
            <w:tcBorders>
              <w:top w:val="single" w:sz="12" w:space="0" w:color="000000" w:themeColor="background1" w:themeShade="00"/>
            </w:tcBorders>
          </w:tcPr>
          <w:p w14:paraId="163C73CB" w14:textId="77777777" w:rsidR="008320BA" w:rsidRPr="00342231" w:rsidRDefault="008320BA" w:rsidP="008320BA">
            <w:pPr>
              <w:pStyle w:val="NormalinTable"/>
              <w:cnfStyle w:val="100000000000" w:firstRow="1" w:lastRow="0" w:firstColumn="0" w:lastColumn="0" w:oddVBand="0" w:evenVBand="0" w:oddHBand="0" w:evenHBand="0" w:firstRowFirstColumn="0" w:firstRowLastColumn="0" w:lastRowFirstColumn="0" w:lastRowLastColumn="0"/>
            </w:pPr>
            <w:r w:rsidRPr="00342231">
              <w:t>2</w:t>
            </w:r>
          </w:p>
        </w:tc>
        <w:tc>
          <w:tcPr>
            <w:cnfStyle w:val="000010000000" w:firstRow="0" w:lastRow="0" w:firstColumn="0" w:lastColumn="0" w:oddVBand="1" w:evenVBand="0" w:oddHBand="0" w:evenHBand="0" w:firstRowFirstColumn="0" w:firstRowLastColumn="0" w:lastRowFirstColumn="0" w:lastRowLastColumn="0"/>
            <w:tcW w:w="707" w:type="pct"/>
            <w:tcBorders>
              <w:top w:val="single" w:sz="12" w:space="0" w:color="000000" w:themeColor="background1" w:themeShade="00"/>
            </w:tcBorders>
          </w:tcPr>
          <w:p w14:paraId="163C73CC" w14:textId="77777777" w:rsidR="008320BA" w:rsidRPr="00342231" w:rsidRDefault="008320BA" w:rsidP="008320BA">
            <w:pPr>
              <w:pStyle w:val="NormalinTable"/>
            </w:pPr>
            <w:r w:rsidRPr="00342231">
              <w:t>3</w:t>
            </w:r>
          </w:p>
        </w:tc>
        <w:tc>
          <w:tcPr>
            <w:tcW w:w="1179" w:type="pct"/>
            <w:tcBorders>
              <w:top w:val="single" w:sz="12" w:space="0" w:color="000000" w:themeColor="background1" w:themeShade="00"/>
            </w:tcBorders>
          </w:tcPr>
          <w:p w14:paraId="163C73CD" w14:textId="77777777" w:rsidR="008320BA" w:rsidRPr="00342231" w:rsidRDefault="008320BA" w:rsidP="008320BA">
            <w:pPr>
              <w:pStyle w:val="NormalinTable"/>
              <w:cnfStyle w:val="100000000000" w:firstRow="1" w:lastRow="0" w:firstColumn="0" w:lastColumn="0" w:oddVBand="0" w:evenVBand="0" w:oddHBand="0" w:evenHBand="0" w:firstRowFirstColumn="0" w:firstRowLastColumn="0" w:lastRowFirstColumn="0" w:lastRowLastColumn="0"/>
            </w:pPr>
            <w:r w:rsidRPr="00342231">
              <w:t>4</w:t>
            </w:r>
          </w:p>
        </w:tc>
        <w:tc>
          <w:tcPr>
            <w:cnfStyle w:val="000010000000" w:firstRow="0" w:lastRow="0" w:firstColumn="0" w:lastColumn="0" w:oddVBand="1" w:evenVBand="0" w:oddHBand="0" w:evenHBand="0" w:firstRowFirstColumn="0" w:firstRowLastColumn="0" w:lastRowFirstColumn="0" w:lastRowLastColumn="0"/>
            <w:tcW w:w="947" w:type="pct"/>
            <w:tcBorders>
              <w:top w:val="single" w:sz="12" w:space="0" w:color="000000" w:themeColor="background1" w:themeShade="00"/>
            </w:tcBorders>
          </w:tcPr>
          <w:p w14:paraId="163C73CE" w14:textId="77777777" w:rsidR="008320BA" w:rsidRPr="00342231" w:rsidRDefault="008320BA" w:rsidP="008320BA">
            <w:pPr>
              <w:pStyle w:val="NormalinTable"/>
            </w:pPr>
            <w:r w:rsidRPr="00342231">
              <w:t>5</w:t>
            </w:r>
          </w:p>
        </w:tc>
        <w:tc>
          <w:tcPr>
            <w:tcW w:w="629" w:type="pct"/>
            <w:tcBorders>
              <w:top w:val="single" w:sz="12" w:space="0" w:color="000000" w:themeColor="background1" w:themeShade="00"/>
            </w:tcBorders>
          </w:tcPr>
          <w:p w14:paraId="163C73CF" w14:textId="77777777" w:rsidR="008320BA" w:rsidRPr="00342231" w:rsidRDefault="008320BA" w:rsidP="008320BA">
            <w:pPr>
              <w:pStyle w:val="NormalinTable"/>
              <w:cnfStyle w:val="100000000000" w:firstRow="1" w:lastRow="0" w:firstColumn="0" w:lastColumn="0" w:oddVBand="0" w:evenVBand="0" w:oddHBand="0" w:evenHBand="0" w:firstRowFirstColumn="0" w:firstRowLastColumn="0" w:lastRowFirstColumn="0" w:lastRowLastColumn="0"/>
            </w:pPr>
            <w:r w:rsidRPr="00342231">
              <w:t>6</w:t>
            </w:r>
          </w:p>
        </w:tc>
        <w:tc>
          <w:tcPr>
            <w:cnfStyle w:val="000010000000" w:firstRow="0" w:lastRow="0" w:firstColumn="0" w:lastColumn="0" w:oddVBand="1" w:evenVBand="0" w:oddHBand="0" w:evenHBand="0" w:firstRowFirstColumn="0" w:firstRowLastColumn="0" w:lastRowFirstColumn="0" w:lastRowLastColumn="0"/>
            <w:tcW w:w="603" w:type="pct"/>
            <w:tcBorders>
              <w:top w:val="single" w:sz="12" w:space="0" w:color="000000" w:themeColor="background1" w:themeShade="00"/>
            </w:tcBorders>
          </w:tcPr>
          <w:p w14:paraId="163C73D0" w14:textId="77777777" w:rsidR="008320BA" w:rsidRPr="00342231" w:rsidRDefault="008320BA" w:rsidP="008320BA">
            <w:pPr>
              <w:pStyle w:val="NormalinTable"/>
            </w:pPr>
            <w:r w:rsidRPr="00342231">
              <w:t>7</w:t>
            </w:r>
          </w:p>
        </w:tc>
      </w:tr>
      <w:tr w:rsidR="008320BA" w14:paraId="163C73D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tcBorders>
              <w:top w:val="single" w:sz="12" w:space="0" w:color="000000" w:themeColor="background1" w:themeShade="00"/>
            </w:tcBorders>
            <w:shd w:val="clear" w:color="auto" w:fill="000000" w:themeFill="text1"/>
          </w:tcPr>
          <w:p w14:paraId="163C73D2" w14:textId="77777777" w:rsidR="008320BA" w:rsidRPr="00342231" w:rsidRDefault="008320BA" w:rsidP="008320BA">
            <w:pPr>
              <w:pStyle w:val="NormalinTable"/>
              <w:rPr>
                <w:color w:val="FFFFFF" w:themeColor="background1"/>
              </w:rPr>
            </w:pPr>
            <w:r w:rsidRPr="00342231">
              <w:rPr>
                <w:color w:val="FFFFFF" w:themeColor="background1"/>
              </w:rPr>
              <w:t>Quota Number</w:t>
            </w:r>
          </w:p>
        </w:tc>
        <w:tc>
          <w:tcPr>
            <w:tcW w:w="470" w:type="pct"/>
            <w:tcBorders>
              <w:top w:val="single" w:sz="12" w:space="0" w:color="000000" w:themeColor="background1" w:themeShade="00"/>
            </w:tcBorders>
            <w:shd w:val="clear" w:color="auto" w:fill="000000" w:themeFill="text1"/>
          </w:tcPr>
          <w:p w14:paraId="163C73D3" w14:textId="77777777" w:rsidR="008320BA" w:rsidRPr="00342231" w:rsidRDefault="008320BA" w:rsidP="008320BA">
            <w:pPr>
              <w:pStyle w:val="NormalinTable"/>
              <w:cnfStyle w:val="000000000000" w:firstRow="0" w:lastRow="0" w:firstColumn="0" w:lastColumn="0" w:oddVBand="0" w:evenVBand="0" w:oddHBand="0" w:evenHBand="0" w:firstRowFirstColumn="0" w:firstRowLastColumn="0" w:lastRowFirstColumn="0" w:lastRowLastColumn="0"/>
              <w:rPr>
                <w:color w:val="FFFFFF" w:themeColor="background1"/>
              </w:rPr>
            </w:pPr>
            <w:r w:rsidRPr="00342231">
              <w:rPr>
                <w:color w:val="FFFFFF" w:themeColor="background1"/>
              </w:rPr>
              <w:t>Origin Quota</w:t>
            </w:r>
          </w:p>
        </w:tc>
        <w:tc>
          <w:tcPr>
            <w:cnfStyle w:val="000010000000" w:firstRow="0" w:lastRow="0" w:firstColumn="0" w:lastColumn="0" w:oddVBand="1" w:evenVBand="0" w:oddHBand="0" w:evenHBand="0" w:firstRowFirstColumn="0" w:firstRowLastColumn="0" w:lastRowFirstColumn="0" w:lastRowLastColumn="0"/>
            <w:tcW w:w="707" w:type="pct"/>
            <w:tcBorders>
              <w:top w:val="single" w:sz="12" w:space="0" w:color="000000" w:themeColor="background1" w:themeShade="00"/>
            </w:tcBorders>
            <w:shd w:val="clear" w:color="auto" w:fill="000000" w:themeFill="text1"/>
          </w:tcPr>
          <w:p w14:paraId="163C73D4" w14:textId="77777777" w:rsidR="008320BA" w:rsidRPr="00342231" w:rsidRDefault="008320BA" w:rsidP="008320BA">
            <w:pPr>
              <w:pStyle w:val="NormalinTable"/>
              <w:rPr>
                <w:color w:val="FFFFFF" w:themeColor="background1"/>
              </w:rPr>
            </w:pPr>
            <w:r w:rsidRPr="00342231">
              <w:rPr>
                <w:color w:val="FFFFFF" w:themeColor="background1"/>
              </w:rPr>
              <w:t>Commodity Code</w:t>
            </w:r>
          </w:p>
        </w:tc>
        <w:tc>
          <w:tcPr>
            <w:tcW w:w="1179" w:type="pct"/>
            <w:tcBorders>
              <w:top w:val="single" w:sz="12" w:space="0" w:color="000000" w:themeColor="background1" w:themeShade="00"/>
            </w:tcBorders>
            <w:shd w:val="clear" w:color="auto" w:fill="000000" w:themeFill="text1"/>
          </w:tcPr>
          <w:p w14:paraId="163C73D5" w14:textId="77777777" w:rsidR="008320BA" w:rsidRPr="00342231" w:rsidRDefault="008320BA" w:rsidP="008320BA">
            <w:pPr>
              <w:pStyle w:val="NormalinTable"/>
              <w:cnfStyle w:val="000000000000" w:firstRow="0" w:lastRow="0" w:firstColumn="0" w:lastColumn="0" w:oddVBand="0" w:evenVBand="0" w:oddHBand="0" w:evenHBand="0" w:firstRowFirstColumn="0" w:firstRowLastColumn="0" w:lastRowFirstColumn="0" w:lastRowLastColumn="0"/>
              <w:rPr>
                <w:color w:val="FFFFFF" w:themeColor="background1"/>
              </w:rPr>
            </w:pPr>
            <w:r w:rsidRPr="00342231">
              <w:rPr>
                <w:color w:val="FFFFFF" w:themeColor="background1"/>
              </w:rPr>
              <w:t>Preferential Quota Duty Rate</w:t>
            </w:r>
          </w:p>
        </w:tc>
        <w:tc>
          <w:tcPr>
            <w:cnfStyle w:val="000010000000" w:firstRow="0" w:lastRow="0" w:firstColumn="0" w:lastColumn="0" w:oddVBand="1" w:evenVBand="0" w:oddHBand="0" w:evenHBand="0" w:firstRowFirstColumn="0" w:firstRowLastColumn="0" w:lastRowFirstColumn="0" w:lastRowLastColumn="0"/>
            <w:tcW w:w="947" w:type="pct"/>
            <w:tcBorders>
              <w:top w:val="single" w:sz="12" w:space="0" w:color="000000" w:themeColor="background1" w:themeShade="00"/>
            </w:tcBorders>
            <w:shd w:val="clear" w:color="auto" w:fill="000000" w:themeFill="text1"/>
          </w:tcPr>
          <w:p w14:paraId="163C73D6" w14:textId="77777777" w:rsidR="008320BA" w:rsidRPr="00342231" w:rsidRDefault="008320BA" w:rsidP="008320BA">
            <w:pPr>
              <w:pStyle w:val="NormalinTable"/>
              <w:rPr>
                <w:color w:val="FFFFFF" w:themeColor="background1"/>
              </w:rPr>
            </w:pPr>
            <w:r w:rsidRPr="00342231">
              <w:rPr>
                <w:color w:val="FFFFFF" w:themeColor="background1"/>
              </w:rPr>
              <w:t>Quota Volume</w:t>
            </w:r>
          </w:p>
        </w:tc>
        <w:tc>
          <w:tcPr>
            <w:tcW w:w="629" w:type="pct"/>
            <w:tcBorders>
              <w:top w:val="single" w:sz="12" w:space="0" w:color="000000" w:themeColor="background1" w:themeShade="00"/>
            </w:tcBorders>
            <w:shd w:val="clear" w:color="auto" w:fill="000000" w:themeFill="text1"/>
          </w:tcPr>
          <w:p w14:paraId="163C73D7" w14:textId="77777777" w:rsidR="008320BA" w:rsidRPr="00342231" w:rsidRDefault="008320BA" w:rsidP="008320BA">
            <w:pPr>
              <w:pStyle w:val="NormalinTable"/>
              <w:cnfStyle w:val="000000000000" w:firstRow="0" w:lastRow="0" w:firstColumn="0" w:lastColumn="0" w:oddVBand="0" w:evenVBand="0" w:oddHBand="0" w:evenHBand="0" w:firstRowFirstColumn="0" w:firstRowLastColumn="0" w:lastRowFirstColumn="0" w:lastRowLastColumn="0"/>
              <w:rPr>
                <w:color w:val="FFFFFF" w:themeColor="background1"/>
              </w:rPr>
            </w:pPr>
            <w:r w:rsidRPr="00342231">
              <w:rPr>
                <w:color w:val="FFFFFF" w:themeColor="background1"/>
              </w:rPr>
              <w:t>Quota Open Date</w:t>
            </w:r>
          </w:p>
        </w:tc>
        <w:tc>
          <w:tcPr>
            <w:cnfStyle w:val="000010000000" w:firstRow="0" w:lastRow="0" w:firstColumn="0" w:lastColumn="0" w:oddVBand="1" w:evenVBand="0" w:oddHBand="0" w:evenHBand="0" w:firstRowFirstColumn="0" w:firstRowLastColumn="0" w:lastRowFirstColumn="0" w:lastRowLastColumn="0"/>
            <w:tcW w:w="603" w:type="pct"/>
            <w:tcBorders>
              <w:top w:val="single" w:sz="12" w:space="0" w:color="000000" w:themeColor="background1" w:themeShade="00"/>
            </w:tcBorders>
            <w:shd w:val="clear" w:color="auto" w:fill="000000" w:themeFill="text1"/>
          </w:tcPr>
          <w:p w14:paraId="163C73D8" w14:textId="77777777" w:rsidR="008320BA" w:rsidRPr="00342231" w:rsidRDefault="008320BA" w:rsidP="008320BA">
            <w:pPr>
              <w:pStyle w:val="NormalinTable"/>
              <w:rPr>
                <w:color w:val="FFFFFF" w:themeColor="background1"/>
              </w:rPr>
            </w:pPr>
            <w:r w:rsidRPr="00342231">
              <w:rPr>
                <w:color w:val="FFFFFF" w:themeColor="background1"/>
              </w:rPr>
              <w:t>Quota Close Date</w:t>
            </w:r>
          </w:p>
        </w:tc>
      </w:tr>
      <w:tr w:rsidR="008320BA" w14:paraId="163C73E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val="restart"/>
            <w:tcBorders>
              <w:top w:val="single" w:sz="12" w:space="0" w:color="000000" w:themeColor="background1" w:themeShade="00"/>
            </w:tcBorders>
          </w:tcPr>
          <w:p w14:paraId="163C73DA" w14:textId="77777777" w:rsidR="00382C8C" w:rsidRDefault="00956FCB">
            <w:pPr>
              <w:pStyle w:val="NormalinTable"/>
            </w:pPr>
            <w:r>
              <w:rPr>
                <w:b/>
              </w:rPr>
              <w:t>090681</w:t>
            </w:r>
          </w:p>
        </w:tc>
        <w:tc>
          <w:tcPr>
            <w:tcW w:w="470" w:type="pct"/>
            <w:vMerge w:val="restart"/>
            <w:tcBorders>
              <w:top w:val="single" w:sz="12" w:space="0" w:color="000000" w:themeColor="background1" w:themeShade="00"/>
            </w:tcBorders>
          </w:tcPr>
          <w:p w14:paraId="163C73D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Borders>
              <w:top w:val="single" w:sz="12" w:space="0" w:color="000000" w:themeColor="background1" w:themeShade="00"/>
            </w:tcBorders>
          </w:tcPr>
          <w:p w14:paraId="163C73DC" w14:textId="77777777" w:rsidR="00382C8C" w:rsidRDefault="00956FCB">
            <w:pPr>
              <w:pStyle w:val="NormalinTable"/>
            </w:pPr>
            <w:r>
              <w:t>1604 17 00</w:t>
            </w:r>
          </w:p>
        </w:tc>
        <w:tc>
          <w:tcPr>
            <w:tcW w:w="1179" w:type="pct"/>
            <w:vMerge w:val="restart"/>
            <w:tcBorders>
              <w:top w:val="single" w:sz="12" w:space="0" w:color="000000" w:themeColor="background1" w:themeShade="00"/>
            </w:tcBorders>
          </w:tcPr>
          <w:p w14:paraId="163C73DD"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947" w:type="pct"/>
            <w:vMerge w:val="restart"/>
            <w:tcBorders>
              <w:top w:val="single" w:sz="12" w:space="0" w:color="000000" w:themeColor="background1" w:themeShade="00"/>
            </w:tcBorders>
          </w:tcPr>
          <w:p w14:paraId="163C73DE" w14:textId="77777777" w:rsidR="00382C8C" w:rsidRDefault="00956FCB">
            <w:pPr>
              <w:pStyle w:val="NormalinTable"/>
            </w:pPr>
            <w:r>
              <w:t>163,000 kg</w:t>
            </w:r>
          </w:p>
        </w:tc>
        <w:tc>
          <w:tcPr>
            <w:tcW w:w="629" w:type="pct"/>
            <w:vMerge w:val="restart"/>
            <w:tcBorders>
              <w:top w:val="single" w:sz="12" w:space="0" w:color="000000" w:themeColor="background1" w:themeShade="00"/>
            </w:tcBorders>
          </w:tcPr>
          <w:p w14:paraId="163C73DF"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03" w:type="pct"/>
            <w:vMerge w:val="restart"/>
            <w:tcBorders>
              <w:top w:val="single" w:sz="12" w:space="0" w:color="000000" w:themeColor="background1" w:themeShade="00"/>
            </w:tcBorders>
          </w:tcPr>
          <w:p w14:paraId="163C73E0" w14:textId="77777777" w:rsidR="00382C8C" w:rsidRDefault="00956FCB">
            <w:pPr>
              <w:pStyle w:val="NormalinTable"/>
            </w:pPr>
            <w:r>
              <w:t>31/12</w:t>
            </w:r>
          </w:p>
        </w:tc>
      </w:tr>
      <w:tr w:rsidR="008320BA" w14:paraId="163C73E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3E2" w14:textId="77777777" w:rsidR="00382C8C" w:rsidRDefault="00382C8C">
            <w:pPr>
              <w:pStyle w:val="NormalinTable"/>
            </w:pPr>
          </w:p>
        </w:tc>
        <w:tc>
          <w:tcPr>
            <w:tcW w:w="470" w:type="pct"/>
            <w:vMerge/>
          </w:tcPr>
          <w:p w14:paraId="163C73E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3E4" w14:textId="77777777" w:rsidR="00382C8C" w:rsidRDefault="00956FCB">
            <w:pPr>
              <w:pStyle w:val="NormalinTable"/>
            </w:pPr>
            <w:r>
              <w:t>1604 18 00</w:t>
            </w:r>
          </w:p>
        </w:tc>
        <w:tc>
          <w:tcPr>
            <w:tcW w:w="1179" w:type="pct"/>
            <w:vMerge/>
          </w:tcPr>
          <w:p w14:paraId="163C73E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3E6" w14:textId="77777777" w:rsidR="00382C8C" w:rsidRDefault="00382C8C">
            <w:pPr>
              <w:pStyle w:val="NormalinTable"/>
            </w:pPr>
          </w:p>
        </w:tc>
        <w:tc>
          <w:tcPr>
            <w:tcW w:w="629" w:type="pct"/>
            <w:vMerge/>
          </w:tcPr>
          <w:p w14:paraId="163C73E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3E8" w14:textId="77777777" w:rsidR="00382C8C" w:rsidRDefault="00382C8C">
            <w:pPr>
              <w:pStyle w:val="NormalinTable"/>
            </w:pPr>
          </w:p>
        </w:tc>
      </w:tr>
      <w:tr w:rsidR="008320BA" w14:paraId="163C73F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3EA" w14:textId="77777777" w:rsidR="00382C8C" w:rsidRDefault="00382C8C">
            <w:pPr>
              <w:pStyle w:val="NormalinTable"/>
            </w:pPr>
          </w:p>
        </w:tc>
        <w:tc>
          <w:tcPr>
            <w:tcW w:w="470" w:type="pct"/>
            <w:vMerge/>
          </w:tcPr>
          <w:p w14:paraId="163C73E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3EC" w14:textId="77777777" w:rsidR="00382C8C" w:rsidRDefault="00956FCB">
            <w:pPr>
              <w:pStyle w:val="NormalinTable"/>
            </w:pPr>
            <w:r>
              <w:t>1604 19 92</w:t>
            </w:r>
          </w:p>
        </w:tc>
        <w:tc>
          <w:tcPr>
            <w:tcW w:w="1179" w:type="pct"/>
            <w:vMerge/>
          </w:tcPr>
          <w:p w14:paraId="163C73E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3EE" w14:textId="77777777" w:rsidR="00382C8C" w:rsidRDefault="00382C8C">
            <w:pPr>
              <w:pStyle w:val="NormalinTable"/>
            </w:pPr>
          </w:p>
        </w:tc>
        <w:tc>
          <w:tcPr>
            <w:tcW w:w="629" w:type="pct"/>
            <w:vMerge/>
          </w:tcPr>
          <w:p w14:paraId="163C73E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3F0" w14:textId="77777777" w:rsidR="00382C8C" w:rsidRDefault="00382C8C">
            <w:pPr>
              <w:pStyle w:val="NormalinTable"/>
            </w:pPr>
          </w:p>
        </w:tc>
      </w:tr>
      <w:tr w:rsidR="008320BA" w14:paraId="163C73F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3F2" w14:textId="77777777" w:rsidR="00382C8C" w:rsidRDefault="00382C8C">
            <w:pPr>
              <w:pStyle w:val="NormalinTable"/>
            </w:pPr>
          </w:p>
        </w:tc>
        <w:tc>
          <w:tcPr>
            <w:tcW w:w="470" w:type="pct"/>
            <w:vMerge/>
          </w:tcPr>
          <w:p w14:paraId="163C73F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3F4" w14:textId="77777777" w:rsidR="00382C8C" w:rsidRDefault="00956FCB">
            <w:pPr>
              <w:pStyle w:val="NormalinTable"/>
            </w:pPr>
            <w:r>
              <w:t>1604 19 93</w:t>
            </w:r>
          </w:p>
        </w:tc>
        <w:tc>
          <w:tcPr>
            <w:tcW w:w="1179" w:type="pct"/>
            <w:vMerge/>
          </w:tcPr>
          <w:p w14:paraId="163C73F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3F6" w14:textId="77777777" w:rsidR="00382C8C" w:rsidRDefault="00382C8C">
            <w:pPr>
              <w:pStyle w:val="NormalinTable"/>
            </w:pPr>
          </w:p>
        </w:tc>
        <w:tc>
          <w:tcPr>
            <w:tcW w:w="629" w:type="pct"/>
            <w:vMerge/>
          </w:tcPr>
          <w:p w14:paraId="163C73F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3F8" w14:textId="77777777" w:rsidR="00382C8C" w:rsidRDefault="00382C8C">
            <w:pPr>
              <w:pStyle w:val="NormalinTable"/>
            </w:pPr>
          </w:p>
        </w:tc>
      </w:tr>
      <w:tr w:rsidR="008320BA" w14:paraId="163C740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3FA" w14:textId="77777777" w:rsidR="00382C8C" w:rsidRDefault="00382C8C">
            <w:pPr>
              <w:pStyle w:val="NormalinTable"/>
            </w:pPr>
          </w:p>
        </w:tc>
        <w:tc>
          <w:tcPr>
            <w:tcW w:w="470" w:type="pct"/>
            <w:vMerge/>
          </w:tcPr>
          <w:p w14:paraId="163C73F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3FC" w14:textId="77777777" w:rsidR="00382C8C" w:rsidRDefault="00956FCB">
            <w:pPr>
              <w:pStyle w:val="NormalinTable"/>
            </w:pPr>
            <w:r>
              <w:t>1604 19 94</w:t>
            </w:r>
          </w:p>
        </w:tc>
        <w:tc>
          <w:tcPr>
            <w:tcW w:w="1179" w:type="pct"/>
            <w:vMerge/>
          </w:tcPr>
          <w:p w14:paraId="163C73F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3FE" w14:textId="77777777" w:rsidR="00382C8C" w:rsidRDefault="00382C8C">
            <w:pPr>
              <w:pStyle w:val="NormalinTable"/>
            </w:pPr>
          </w:p>
        </w:tc>
        <w:tc>
          <w:tcPr>
            <w:tcW w:w="629" w:type="pct"/>
            <w:vMerge/>
          </w:tcPr>
          <w:p w14:paraId="163C73F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00" w14:textId="77777777" w:rsidR="00382C8C" w:rsidRDefault="00382C8C">
            <w:pPr>
              <w:pStyle w:val="NormalinTable"/>
            </w:pPr>
          </w:p>
        </w:tc>
      </w:tr>
      <w:tr w:rsidR="008320BA" w14:paraId="163C740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02" w14:textId="77777777" w:rsidR="00382C8C" w:rsidRDefault="00382C8C">
            <w:pPr>
              <w:pStyle w:val="NormalinTable"/>
            </w:pPr>
          </w:p>
        </w:tc>
        <w:tc>
          <w:tcPr>
            <w:tcW w:w="470" w:type="pct"/>
            <w:vMerge/>
          </w:tcPr>
          <w:p w14:paraId="163C740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04" w14:textId="77777777" w:rsidR="00382C8C" w:rsidRDefault="00956FCB">
            <w:pPr>
              <w:pStyle w:val="NormalinTable"/>
            </w:pPr>
            <w:r>
              <w:t>1604 19 95</w:t>
            </w:r>
          </w:p>
        </w:tc>
        <w:tc>
          <w:tcPr>
            <w:tcW w:w="1179" w:type="pct"/>
            <w:vMerge/>
          </w:tcPr>
          <w:p w14:paraId="163C740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06" w14:textId="77777777" w:rsidR="00382C8C" w:rsidRDefault="00382C8C">
            <w:pPr>
              <w:pStyle w:val="NormalinTable"/>
            </w:pPr>
          </w:p>
        </w:tc>
        <w:tc>
          <w:tcPr>
            <w:tcW w:w="629" w:type="pct"/>
            <w:vMerge/>
          </w:tcPr>
          <w:p w14:paraId="163C740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08" w14:textId="77777777" w:rsidR="00382C8C" w:rsidRDefault="00382C8C">
            <w:pPr>
              <w:pStyle w:val="NormalinTable"/>
            </w:pPr>
          </w:p>
        </w:tc>
      </w:tr>
      <w:tr w:rsidR="008320BA" w14:paraId="163C741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0A" w14:textId="77777777" w:rsidR="00382C8C" w:rsidRDefault="00382C8C">
            <w:pPr>
              <w:pStyle w:val="NormalinTable"/>
            </w:pPr>
          </w:p>
        </w:tc>
        <w:tc>
          <w:tcPr>
            <w:tcW w:w="470" w:type="pct"/>
            <w:vMerge/>
          </w:tcPr>
          <w:p w14:paraId="163C740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0C" w14:textId="77777777" w:rsidR="00382C8C" w:rsidRDefault="00956FCB">
            <w:pPr>
              <w:pStyle w:val="NormalinTable"/>
            </w:pPr>
            <w:r>
              <w:t>1604 19 97</w:t>
            </w:r>
          </w:p>
        </w:tc>
        <w:tc>
          <w:tcPr>
            <w:tcW w:w="1179" w:type="pct"/>
            <w:vMerge/>
          </w:tcPr>
          <w:p w14:paraId="163C740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0E" w14:textId="77777777" w:rsidR="00382C8C" w:rsidRDefault="00382C8C">
            <w:pPr>
              <w:pStyle w:val="NormalinTable"/>
            </w:pPr>
          </w:p>
        </w:tc>
        <w:tc>
          <w:tcPr>
            <w:tcW w:w="629" w:type="pct"/>
            <w:vMerge/>
          </w:tcPr>
          <w:p w14:paraId="163C740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10" w14:textId="77777777" w:rsidR="00382C8C" w:rsidRDefault="00382C8C">
            <w:pPr>
              <w:pStyle w:val="NormalinTable"/>
            </w:pPr>
          </w:p>
        </w:tc>
      </w:tr>
      <w:tr w:rsidR="008320BA" w14:paraId="163C741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12" w14:textId="77777777" w:rsidR="00382C8C" w:rsidRDefault="00382C8C">
            <w:pPr>
              <w:pStyle w:val="NormalinTable"/>
            </w:pPr>
          </w:p>
        </w:tc>
        <w:tc>
          <w:tcPr>
            <w:tcW w:w="470" w:type="pct"/>
            <w:vMerge/>
          </w:tcPr>
          <w:p w14:paraId="163C741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14" w14:textId="77777777" w:rsidR="00382C8C" w:rsidRDefault="00956FCB">
            <w:pPr>
              <w:pStyle w:val="NormalinTable"/>
            </w:pPr>
            <w:r>
              <w:t>1604 20 05</w:t>
            </w:r>
          </w:p>
        </w:tc>
        <w:tc>
          <w:tcPr>
            <w:tcW w:w="1179" w:type="pct"/>
            <w:vMerge/>
          </w:tcPr>
          <w:p w14:paraId="163C741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16" w14:textId="77777777" w:rsidR="00382C8C" w:rsidRDefault="00382C8C">
            <w:pPr>
              <w:pStyle w:val="NormalinTable"/>
            </w:pPr>
          </w:p>
        </w:tc>
        <w:tc>
          <w:tcPr>
            <w:tcW w:w="629" w:type="pct"/>
            <w:vMerge/>
          </w:tcPr>
          <w:p w14:paraId="163C741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18" w14:textId="77777777" w:rsidR="00382C8C" w:rsidRDefault="00382C8C">
            <w:pPr>
              <w:pStyle w:val="NormalinTable"/>
            </w:pPr>
          </w:p>
        </w:tc>
      </w:tr>
      <w:tr w:rsidR="008320BA" w14:paraId="163C742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1A" w14:textId="77777777" w:rsidR="00382C8C" w:rsidRDefault="00382C8C">
            <w:pPr>
              <w:pStyle w:val="NormalinTable"/>
            </w:pPr>
          </w:p>
        </w:tc>
        <w:tc>
          <w:tcPr>
            <w:tcW w:w="470" w:type="pct"/>
            <w:vMerge/>
          </w:tcPr>
          <w:p w14:paraId="163C741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1C" w14:textId="77777777" w:rsidR="00382C8C" w:rsidRDefault="00956FCB">
            <w:pPr>
              <w:pStyle w:val="NormalinTable"/>
            </w:pPr>
            <w:r>
              <w:t>1604 20 90 20</w:t>
            </w:r>
          </w:p>
        </w:tc>
        <w:tc>
          <w:tcPr>
            <w:tcW w:w="1179" w:type="pct"/>
            <w:vMerge/>
          </w:tcPr>
          <w:p w14:paraId="163C741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1E" w14:textId="77777777" w:rsidR="00382C8C" w:rsidRDefault="00382C8C">
            <w:pPr>
              <w:pStyle w:val="NormalinTable"/>
            </w:pPr>
          </w:p>
        </w:tc>
        <w:tc>
          <w:tcPr>
            <w:tcW w:w="629" w:type="pct"/>
            <w:vMerge/>
          </w:tcPr>
          <w:p w14:paraId="163C741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20" w14:textId="77777777" w:rsidR="00382C8C" w:rsidRDefault="00382C8C">
            <w:pPr>
              <w:pStyle w:val="NormalinTable"/>
            </w:pPr>
          </w:p>
        </w:tc>
      </w:tr>
      <w:tr w:rsidR="008320BA" w14:paraId="163C742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22" w14:textId="77777777" w:rsidR="00382C8C" w:rsidRDefault="00382C8C">
            <w:pPr>
              <w:pStyle w:val="NormalinTable"/>
            </w:pPr>
          </w:p>
        </w:tc>
        <w:tc>
          <w:tcPr>
            <w:tcW w:w="470" w:type="pct"/>
            <w:vMerge/>
          </w:tcPr>
          <w:p w14:paraId="163C742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24" w14:textId="77777777" w:rsidR="00382C8C" w:rsidRDefault="00956FCB">
            <w:pPr>
              <w:pStyle w:val="NormalinTable"/>
            </w:pPr>
            <w:r>
              <w:t>1604 20 90 30</w:t>
            </w:r>
          </w:p>
        </w:tc>
        <w:tc>
          <w:tcPr>
            <w:tcW w:w="1179" w:type="pct"/>
            <w:vMerge/>
          </w:tcPr>
          <w:p w14:paraId="163C742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26" w14:textId="77777777" w:rsidR="00382C8C" w:rsidRDefault="00382C8C">
            <w:pPr>
              <w:pStyle w:val="NormalinTable"/>
            </w:pPr>
          </w:p>
        </w:tc>
        <w:tc>
          <w:tcPr>
            <w:tcW w:w="629" w:type="pct"/>
            <w:vMerge/>
          </w:tcPr>
          <w:p w14:paraId="163C742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28" w14:textId="77777777" w:rsidR="00382C8C" w:rsidRDefault="00382C8C">
            <w:pPr>
              <w:pStyle w:val="NormalinTable"/>
            </w:pPr>
          </w:p>
        </w:tc>
      </w:tr>
      <w:tr w:rsidR="008320BA" w14:paraId="163C743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2A" w14:textId="77777777" w:rsidR="00382C8C" w:rsidRDefault="00382C8C">
            <w:pPr>
              <w:pStyle w:val="NormalinTable"/>
            </w:pPr>
          </w:p>
        </w:tc>
        <w:tc>
          <w:tcPr>
            <w:tcW w:w="470" w:type="pct"/>
            <w:vMerge/>
          </w:tcPr>
          <w:p w14:paraId="163C742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2C" w14:textId="77777777" w:rsidR="00382C8C" w:rsidRDefault="00956FCB">
            <w:pPr>
              <w:pStyle w:val="NormalinTable"/>
            </w:pPr>
            <w:r>
              <w:t>1604 20 90 35</w:t>
            </w:r>
          </w:p>
        </w:tc>
        <w:tc>
          <w:tcPr>
            <w:tcW w:w="1179" w:type="pct"/>
            <w:vMerge/>
          </w:tcPr>
          <w:p w14:paraId="163C742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2E" w14:textId="77777777" w:rsidR="00382C8C" w:rsidRDefault="00382C8C">
            <w:pPr>
              <w:pStyle w:val="NormalinTable"/>
            </w:pPr>
          </w:p>
        </w:tc>
        <w:tc>
          <w:tcPr>
            <w:tcW w:w="629" w:type="pct"/>
            <w:vMerge/>
          </w:tcPr>
          <w:p w14:paraId="163C742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30" w14:textId="77777777" w:rsidR="00382C8C" w:rsidRDefault="00382C8C">
            <w:pPr>
              <w:pStyle w:val="NormalinTable"/>
            </w:pPr>
          </w:p>
        </w:tc>
      </w:tr>
      <w:tr w:rsidR="008320BA" w14:paraId="163C743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32" w14:textId="77777777" w:rsidR="00382C8C" w:rsidRDefault="00382C8C">
            <w:pPr>
              <w:pStyle w:val="NormalinTable"/>
            </w:pPr>
          </w:p>
        </w:tc>
        <w:tc>
          <w:tcPr>
            <w:tcW w:w="470" w:type="pct"/>
            <w:vMerge/>
          </w:tcPr>
          <w:p w14:paraId="163C743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34" w14:textId="77777777" w:rsidR="00382C8C" w:rsidRDefault="00956FCB">
            <w:pPr>
              <w:pStyle w:val="NormalinTable"/>
            </w:pPr>
            <w:r>
              <w:t>1604 20 90 40</w:t>
            </w:r>
          </w:p>
        </w:tc>
        <w:tc>
          <w:tcPr>
            <w:tcW w:w="1179" w:type="pct"/>
            <w:vMerge/>
          </w:tcPr>
          <w:p w14:paraId="163C743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36" w14:textId="77777777" w:rsidR="00382C8C" w:rsidRDefault="00382C8C">
            <w:pPr>
              <w:pStyle w:val="NormalinTable"/>
            </w:pPr>
          </w:p>
        </w:tc>
        <w:tc>
          <w:tcPr>
            <w:tcW w:w="629" w:type="pct"/>
            <w:vMerge/>
          </w:tcPr>
          <w:p w14:paraId="163C743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38" w14:textId="77777777" w:rsidR="00382C8C" w:rsidRDefault="00382C8C">
            <w:pPr>
              <w:pStyle w:val="NormalinTable"/>
            </w:pPr>
          </w:p>
        </w:tc>
      </w:tr>
      <w:tr w:rsidR="008320BA" w14:paraId="163C744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3A" w14:textId="77777777" w:rsidR="00382C8C" w:rsidRDefault="00382C8C">
            <w:pPr>
              <w:pStyle w:val="NormalinTable"/>
            </w:pPr>
          </w:p>
        </w:tc>
        <w:tc>
          <w:tcPr>
            <w:tcW w:w="470" w:type="pct"/>
            <w:vMerge/>
          </w:tcPr>
          <w:p w14:paraId="163C743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3C" w14:textId="77777777" w:rsidR="00382C8C" w:rsidRDefault="00956FCB">
            <w:pPr>
              <w:pStyle w:val="NormalinTable"/>
            </w:pPr>
            <w:r>
              <w:t>1604 20 90 50</w:t>
            </w:r>
          </w:p>
        </w:tc>
        <w:tc>
          <w:tcPr>
            <w:tcW w:w="1179" w:type="pct"/>
            <w:vMerge/>
          </w:tcPr>
          <w:p w14:paraId="163C743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3E" w14:textId="77777777" w:rsidR="00382C8C" w:rsidRDefault="00382C8C">
            <w:pPr>
              <w:pStyle w:val="NormalinTable"/>
            </w:pPr>
          </w:p>
        </w:tc>
        <w:tc>
          <w:tcPr>
            <w:tcW w:w="629" w:type="pct"/>
            <w:vMerge/>
          </w:tcPr>
          <w:p w14:paraId="163C743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40" w14:textId="77777777" w:rsidR="00382C8C" w:rsidRDefault="00382C8C">
            <w:pPr>
              <w:pStyle w:val="NormalinTable"/>
            </w:pPr>
          </w:p>
        </w:tc>
      </w:tr>
      <w:tr w:rsidR="008320BA" w14:paraId="163C744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42" w14:textId="77777777" w:rsidR="00382C8C" w:rsidRDefault="00382C8C">
            <w:pPr>
              <w:pStyle w:val="NormalinTable"/>
            </w:pPr>
          </w:p>
        </w:tc>
        <w:tc>
          <w:tcPr>
            <w:tcW w:w="470" w:type="pct"/>
            <w:vMerge/>
          </w:tcPr>
          <w:p w14:paraId="163C744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44" w14:textId="77777777" w:rsidR="00382C8C" w:rsidRDefault="00956FCB">
            <w:pPr>
              <w:pStyle w:val="NormalinTable"/>
            </w:pPr>
            <w:r>
              <w:t>1604 20 90 60</w:t>
            </w:r>
          </w:p>
        </w:tc>
        <w:tc>
          <w:tcPr>
            <w:tcW w:w="1179" w:type="pct"/>
            <w:vMerge/>
          </w:tcPr>
          <w:p w14:paraId="163C744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46" w14:textId="77777777" w:rsidR="00382C8C" w:rsidRDefault="00382C8C">
            <w:pPr>
              <w:pStyle w:val="NormalinTable"/>
            </w:pPr>
          </w:p>
        </w:tc>
        <w:tc>
          <w:tcPr>
            <w:tcW w:w="629" w:type="pct"/>
            <w:vMerge/>
          </w:tcPr>
          <w:p w14:paraId="163C744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48" w14:textId="77777777" w:rsidR="00382C8C" w:rsidRDefault="00382C8C">
            <w:pPr>
              <w:pStyle w:val="NormalinTable"/>
            </w:pPr>
          </w:p>
        </w:tc>
      </w:tr>
      <w:tr w:rsidR="008320BA" w14:paraId="163C745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4A" w14:textId="77777777" w:rsidR="00382C8C" w:rsidRDefault="00382C8C">
            <w:pPr>
              <w:pStyle w:val="NormalinTable"/>
            </w:pPr>
          </w:p>
        </w:tc>
        <w:tc>
          <w:tcPr>
            <w:tcW w:w="470" w:type="pct"/>
            <w:vMerge/>
          </w:tcPr>
          <w:p w14:paraId="163C744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4C" w14:textId="77777777" w:rsidR="00382C8C" w:rsidRDefault="00956FCB">
            <w:pPr>
              <w:pStyle w:val="NormalinTable"/>
            </w:pPr>
            <w:r>
              <w:t>1604 20 90 90</w:t>
            </w:r>
          </w:p>
        </w:tc>
        <w:tc>
          <w:tcPr>
            <w:tcW w:w="1179" w:type="pct"/>
            <w:vMerge/>
          </w:tcPr>
          <w:p w14:paraId="163C744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4E" w14:textId="77777777" w:rsidR="00382C8C" w:rsidRDefault="00382C8C">
            <w:pPr>
              <w:pStyle w:val="NormalinTable"/>
            </w:pPr>
          </w:p>
        </w:tc>
        <w:tc>
          <w:tcPr>
            <w:tcW w:w="629" w:type="pct"/>
            <w:vMerge/>
          </w:tcPr>
          <w:p w14:paraId="163C744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50" w14:textId="77777777" w:rsidR="00382C8C" w:rsidRDefault="00382C8C">
            <w:pPr>
              <w:pStyle w:val="NormalinTable"/>
            </w:pPr>
          </w:p>
        </w:tc>
      </w:tr>
      <w:tr w:rsidR="008320BA" w14:paraId="163C745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val="restart"/>
            <w:tcBorders>
              <w:top w:val="single" w:sz="12" w:space="0" w:color="000000" w:themeColor="background1" w:themeShade="00"/>
            </w:tcBorders>
          </w:tcPr>
          <w:p w14:paraId="163C7452" w14:textId="77777777" w:rsidR="00382C8C" w:rsidRDefault="00956FCB">
            <w:pPr>
              <w:pStyle w:val="NormalinTable"/>
            </w:pPr>
            <w:r>
              <w:rPr>
                <w:b/>
              </w:rPr>
              <w:t>090689</w:t>
            </w:r>
          </w:p>
        </w:tc>
        <w:tc>
          <w:tcPr>
            <w:tcW w:w="470" w:type="pct"/>
            <w:vMerge w:val="restart"/>
            <w:tcBorders>
              <w:top w:val="single" w:sz="12" w:space="0" w:color="000000" w:themeColor="background1" w:themeShade="00"/>
            </w:tcBorders>
          </w:tcPr>
          <w:p w14:paraId="163C745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Borders>
              <w:top w:val="single" w:sz="12" w:space="0" w:color="000000" w:themeColor="background1" w:themeShade="00"/>
            </w:tcBorders>
          </w:tcPr>
          <w:p w14:paraId="163C7454" w14:textId="77777777" w:rsidR="00382C8C" w:rsidRDefault="00956FCB">
            <w:pPr>
              <w:pStyle w:val="NormalinTable"/>
            </w:pPr>
            <w:r>
              <w:t>2309 90 10 21</w:t>
            </w:r>
          </w:p>
        </w:tc>
        <w:tc>
          <w:tcPr>
            <w:tcW w:w="1179" w:type="pct"/>
            <w:vMerge w:val="restart"/>
            <w:tcBorders>
              <w:top w:val="single" w:sz="12" w:space="0" w:color="000000" w:themeColor="background1" w:themeShade="00"/>
            </w:tcBorders>
          </w:tcPr>
          <w:p w14:paraId="163C7455"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947" w:type="pct"/>
            <w:vMerge w:val="restart"/>
            <w:tcBorders>
              <w:top w:val="single" w:sz="12" w:space="0" w:color="000000" w:themeColor="background1" w:themeShade="00"/>
            </w:tcBorders>
          </w:tcPr>
          <w:p w14:paraId="163C7456" w14:textId="77777777" w:rsidR="00382C8C" w:rsidRDefault="00956FCB">
            <w:pPr>
              <w:pStyle w:val="NormalinTable"/>
            </w:pPr>
            <w:r>
              <w:t>2,724,000 kg</w:t>
            </w:r>
          </w:p>
        </w:tc>
        <w:tc>
          <w:tcPr>
            <w:tcW w:w="629" w:type="pct"/>
            <w:vMerge w:val="restart"/>
            <w:tcBorders>
              <w:top w:val="single" w:sz="12" w:space="0" w:color="000000" w:themeColor="background1" w:themeShade="00"/>
            </w:tcBorders>
          </w:tcPr>
          <w:p w14:paraId="163C7457"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03" w:type="pct"/>
            <w:vMerge w:val="restart"/>
            <w:tcBorders>
              <w:top w:val="single" w:sz="12" w:space="0" w:color="000000" w:themeColor="background1" w:themeShade="00"/>
            </w:tcBorders>
          </w:tcPr>
          <w:p w14:paraId="163C7458" w14:textId="77777777" w:rsidR="00382C8C" w:rsidRDefault="00956FCB">
            <w:pPr>
              <w:pStyle w:val="NormalinTable"/>
            </w:pPr>
            <w:r>
              <w:t>31/12</w:t>
            </w:r>
          </w:p>
        </w:tc>
      </w:tr>
      <w:tr w:rsidR="008320BA" w14:paraId="163C746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5A" w14:textId="77777777" w:rsidR="00382C8C" w:rsidRDefault="00382C8C">
            <w:pPr>
              <w:pStyle w:val="NormalinTable"/>
            </w:pPr>
          </w:p>
        </w:tc>
        <w:tc>
          <w:tcPr>
            <w:tcW w:w="470" w:type="pct"/>
            <w:vMerge/>
          </w:tcPr>
          <w:p w14:paraId="163C745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5C" w14:textId="77777777" w:rsidR="00382C8C" w:rsidRDefault="00956FCB">
            <w:pPr>
              <w:pStyle w:val="NormalinTable"/>
            </w:pPr>
            <w:r>
              <w:t>2309 90 10 81</w:t>
            </w:r>
          </w:p>
        </w:tc>
        <w:tc>
          <w:tcPr>
            <w:tcW w:w="1179" w:type="pct"/>
            <w:vMerge/>
          </w:tcPr>
          <w:p w14:paraId="163C745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5E" w14:textId="77777777" w:rsidR="00382C8C" w:rsidRDefault="00382C8C">
            <w:pPr>
              <w:pStyle w:val="NormalinTable"/>
            </w:pPr>
          </w:p>
        </w:tc>
        <w:tc>
          <w:tcPr>
            <w:tcW w:w="629" w:type="pct"/>
            <w:vMerge/>
          </w:tcPr>
          <w:p w14:paraId="163C745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60" w14:textId="77777777" w:rsidR="00382C8C" w:rsidRDefault="00382C8C">
            <w:pPr>
              <w:pStyle w:val="NormalinTable"/>
            </w:pPr>
          </w:p>
        </w:tc>
      </w:tr>
      <w:tr w:rsidR="008320BA" w14:paraId="163C746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62" w14:textId="77777777" w:rsidR="00382C8C" w:rsidRDefault="00382C8C">
            <w:pPr>
              <w:pStyle w:val="NormalinTable"/>
            </w:pPr>
          </w:p>
        </w:tc>
        <w:tc>
          <w:tcPr>
            <w:tcW w:w="470" w:type="pct"/>
            <w:vMerge/>
          </w:tcPr>
          <w:p w14:paraId="163C746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64" w14:textId="77777777" w:rsidR="00382C8C" w:rsidRDefault="00956FCB">
            <w:pPr>
              <w:pStyle w:val="NormalinTable"/>
            </w:pPr>
            <w:r>
              <w:t>2309 90 31 30</w:t>
            </w:r>
          </w:p>
        </w:tc>
        <w:tc>
          <w:tcPr>
            <w:tcW w:w="1179" w:type="pct"/>
            <w:vMerge/>
          </w:tcPr>
          <w:p w14:paraId="163C746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66" w14:textId="77777777" w:rsidR="00382C8C" w:rsidRDefault="00382C8C">
            <w:pPr>
              <w:pStyle w:val="NormalinTable"/>
            </w:pPr>
          </w:p>
        </w:tc>
        <w:tc>
          <w:tcPr>
            <w:tcW w:w="629" w:type="pct"/>
            <w:vMerge/>
          </w:tcPr>
          <w:p w14:paraId="163C746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68" w14:textId="77777777" w:rsidR="00382C8C" w:rsidRDefault="00382C8C">
            <w:pPr>
              <w:pStyle w:val="NormalinTable"/>
            </w:pPr>
          </w:p>
        </w:tc>
      </w:tr>
      <w:tr w:rsidR="008320BA" w14:paraId="163C747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6A" w14:textId="77777777" w:rsidR="00382C8C" w:rsidRDefault="00382C8C">
            <w:pPr>
              <w:pStyle w:val="NormalinTable"/>
            </w:pPr>
          </w:p>
        </w:tc>
        <w:tc>
          <w:tcPr>
            <w:tcW w:w="470" w:type="pct"/>
            <w:vMerge/>
          </w:tcPr>
          <w:p w14:paraId="163C746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6C" w14:textId="77777777" w:rsidR="00382C8C" w:rsidRDefault="00956FCB">
            <w:pPr>
              <w:pStyle w:val="NormalinTable"/>
            </w:pPr>
            <w:r>
              <w:t>2309 90 41 20</w:t>
            </w:r>
          </w:p>
        </w:tc>
        <w:tc>
          <w:tcPr>
            <w:tcW w:w="1179" w:type="pct"/>
            <w:vMerge/>
          </w:tcPr>
          <w:p w14:paraId="163C746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6E" w14:textId="77777777" w:rsidR="00382C8C" w:rsidRDefault="00382C8C">
            <w:pPr>
              <w:pStyle w:val="NormalinTable"/>
            </w:pPr>
          </w:p>
        </w:tc>
        <w:tc>
          <w:tcPr>
            <w:tcW w:w="629" w:type="pct"/>
            <w:vMerge/>
          </w:tcPr>
          <w:p w14:paraId="163C746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70" w14:textId="77777777" w:rsidR="00382C8C" w:rsidRDefault="00382C8C">
            <w:pPr>
              <w:pStyle w:val="NormalinTable"/>
            </w:pPr>
          </w:p>
        </w:tc>
      </w:tr>
      <w:tr w:rsidR="008320BA" w14:paraId="163C747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val="restart"/>
            <w:tcBorders>
              <w:top w:val="single" w:sz="12" w:space="0" w:color="000000" w:themeColor="background1" w:themeShade="00"/>
            </w:tcBorders>
          </w:tcPr>
          <w:p w14:paraId="163C7472" w14:textId="77777777" w:rsidR="00382C8C" w:rsidRDefault="008320BA">
            <w:pPr>
              <w:pStyle w:val="NormalinTable"/>
            </w:pPr>
            <w:r w:rsidRPr="4BC9D67A">
              <w:rPr>
                <w:b/>
              </w:rPr>
              <w:t xml:space="preserve">090690 </w:t>
            </w:r>
            <w:r>
              <w:t xml:space="preserve">(linked quota to quotas </w:t>
            </w:r>
            <w:r w:rsidRPr="4BC9D67A">
              <w:rPr>
                <w:b/>
              </w:rPr>
              <w:t>092129</w:t>
            </w:r>
            <w:r>
              <w:t xml:space="preserve"> and </w:t>
            </w:r>
            <w:r w:rsidRPr="4BC9D67A">
              <w:rPr>
                <w:b/>
              </w:rPr>
              <w:t>092130</w:t>
            </w:r>
            <w:r>
              <w:t>)</w:t>
            </w:r>
          </w:p>
        </w:tc>
        <w:tc>
          <w:tcPr>
            <w:tcW w:w="470" w:type="pct"/>
            <w:vMerge w:val="restart"/>
            <w:tcBorders>
              <w:top w:val="single" w:sz="12" w:space="0" w:color="000000" w:themeColor="background1" w:themeShade="00"/>
            </w:tcBorders>
          </w:tcPr>
          <w:p w14:paraId="163C747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Borders>
              <w:top w:val="single" w:sz="12" w:space="0" w:color="000000" w:themeColor="background1" w:themeShade="00"/>
            </w:tcBorders>
          </w:tcPr>
          <w:p w14:paraId="163C7474" w14:textId="77777777" w:rsidR="00382C8C" w:rsidRDefault="00956FCB">
            <w:pPr>
              <w:pStyle w:val="NormalinTable"/>
            </w:pPr>
            <w:r>
              <w:t>0204 10 00</w:t>
            </w:r>
          </w:p>
        </w:tc>
        <w:tc>
          <w:tcPr>
            <w:tcW w:w="1179" w:type="pct"/>
            <w:vMerge w:val="restart"/>
            <w:tcBorders>
              <w:top w:val="single" w:sz="12" w:space="0" w:color="000000" w:themeColor="background1" w:themeShade="00"/>
            </w:tcBorders>
          </w:tcPr>
          <w:p w14:paraId="163C7475"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947" w:type="pct"/>
            <w:vMerge w:val="restart"/>
            <w:tcBorders>
              <w:top w:val="single" w:sz="12" w:space="0" w:color="000000" w:themeColor="background1" w:themeShade="00"/>
            </w:tcBorders>
          </w:tcPr>
          <w:p w14:paraId="163C7476" w14:textId="77777777" w:rsidR="00382C8C" w:rsidRDefault="00956FCB">
            <w:pPr>
              <w:pStyle w:val="NormalinTable"/>
            </w:pPr>
            <w:r>
              <w:t>3,000 kg</w:t>
            </w:r>
          </w:p>
        </w:tc>
        <w:tc>
          <w:tcPr>
            <w:tcW w:w="629" w:type="pct"/>
            <w:vMerge w:val="restart"/>
            <w:tcBorders>
              <w:top w:val="single" w:sz="12" w:space="0" w:color="000000" w:themeColor="background1" w:themeShade="00"/>
            </w:tcBorders>
          </w:tcPr>
          <w:p w14:paraId="163C7477"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03" w:type="pct"/>
            <w:vMerge w:val="restart"/>
            <w:tcBorders>
              <w:top w:val="single" w:sz="12" w:space="0" w:color="000000" w:themeColor="background1" w:themeShade="00"/>
            </w:tcBorders>
          </w:tcPr>
          <w:p w14:paraId="163C7478" w14:textId="77777777" w:rsidR="00382C8C" w:rsidRDefault="00956FCB">
            <w:pPr>
              <w:pStyle w:val="NormalinTable"/>
            </w:pPr>
            <w:r>
              <w:t>31/12</w:t>
            </w:r>
          </w:p>
        </w:tc>
      </w:tr>
      <w:tr w:rsidR="008320BA" w14:paraId="163C748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7A" w14:textId="77777777" w:rsidR="00382C8C" w:rsidRDefault="00382C8C">
            <w:pPr>
              <w:pStyle w:val="NormalinTable"/>
            </w:pPr>
          </w:p>
        </w:tc>
        <w:tc>
          <w:tcPr>
            <w:tcW w:w="470" w:type="pct"/>
            <w:vMerge/>
          </w:tcPr>
          <w:p w14:paraId="163C747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7C" w14:textId="77777777" w:rsidR="00382C8C" w:rsidRDefault="00956FCB">
            <w:pPr>
              <w:pStyle w:val="NormalinTable"/>
            </w:pPr>
            <w:r>
              <w:t>0204 21 00</w:t>
            </w:r>
          </w:p>
        </w:tc>
        <w:tc>
          <w:tcPr>
            <w:tcW w:w="1179" w:type="pct"/>
            <w:vMerge/>
          </w:tcPr>
          <w:p w14:paraId="163C747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7E" w14:textId="77777777" w:rsidR="00382C8C" w:rsidRDefault="00382C8C">
            <w:pPr>
              <w:pStyle w:val="NormalinTable"/>
            </w:pPr>
          </w:p>
        </w:tc>
        <w:tc>
          <w:tcPr>
            <w:tcW w:w="629" w:type="pct"/>
            <w:vMerge/>
          </w:tcPr>
          <w:p w14:paraId="163C747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80" w14:textId="77777777" w:rsidR="00382C8C" w:rsidRDefault="00382C8C">
            <w:pPr>
              <w:pStyle w:val="NormalinTable"/>
            </w:pPr>
          </w:p>
        </w:tc>
      </w:tr>
      <w:tr w:rsidR="008320BA" w14:paraId="163C748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82" w14:textId="77777777" w:rsidR="00382C8C" w:rsidRDefault="00382C8C">
            <w:pPr>
              <w:pStyle w:val="NormalinTable"/>
            </w:pPr>
          </w:p>
        </w:tc>
        <w:tc>
          <w:tcPr>
            <w:tcW w:w="470" w:type="pct"/>
            <w:vMerge/>
          </w:tcPr>
          <w:p w14:paraId="163C748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84" w14:textId="77777777" w:rsidR="00382C8C" w:rsidRDefault="00956FCB">
            <w:pPr>
              <w:pStyle w:val="NormalinTable"/>
            </w:pPr>
            <w:r>
              <w:t>0204 22 00</w:t>
            </w:r>
          </w:p>
        </w:tc>
        <w:tc>
          <w:tcPr>
            <w:tcW w:w="1179" w:type="pct"/>
            <w:vMerge/>
          </w:tcPr>
          <w:p w14:paraId="163C748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86" w14:textId="77777777" w:rsidR="00382C8C" w:rsidRDefault="00382C8C">
            <w:pPr>
              <w:pStyle w:val="NormalinTable"/>
            </w:pPr>
          </w:p>
        </w:tc>
        <w:tc>
          <w:tcPr>
            <w:tcW w:w="629" w:type="pct"/>
            <w:vMerge/>
          </w:tcPr>
          <w:p w14:paraId="163C748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88" w14:textId="77777777" w:rsidR="00382C8C" w:rsidRDefault="00382C8C">
            <w:pPr>
              <w:pStyle w:val="NormalinTable"/>
            </w:pPr>
          </w:p>
        </w:tc>
      </w:tr>
      <w:tr w:rsidR="008320BA" w14:paraId="163C749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8A" w14:textId="77777777" w:rsidR="00382C8C" w:rsidRDefault="00382C8C">
            <w:pPr>
              <w:pStyle w:val="NormalinTable"/>
            </w:pPr>
          </w:p>
        </w:tc>
        <w:tc>
          <w:tcPr>
            <w:tcW w:w="470" w:type="pct"/>
            <w:vMerge/>
          </w:tcPr>
          <w:p w14:paraId="163C748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8C" w14:textId="77777777" w:rsidR="00382C8C" w:rsidRDefault="00956FCB">
            <w:pPr>
              <w:pStyle w:val="NormalinTable"/>
            </w:pPr>
            <w:r>
              <w:t>0204 30 00</w:t>
            </w:r>
          </w:p>
        </w:tc>
        <w:tc>
          <w:tcPr>
            <w:tcW w:w="1179" w:type="pct"/>
            <w:vMerge/>
          </w:tcPr>
          <w:p w14:paraId="163C748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8E" w14:textId="77777777" w:rsidR="00382C8C" w:rsidRDefault="00382C8C">
            <w:pPr>
              <w:pStyle w:val="NormalinTable"/>
            </w:pPr>
          </w:p>
        </w:tc>
        <w:tc>
          <w:tcPr>
            <w:tcW w:w="629" w:type="pct"/>
            <w:vMerge/>
          </w:tcPr>
          <w:p w14:paraId="163C748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90" w14:textId="77777777" w:rsidR="00382C8C" w:rsidRDefault="00382C8C">
            <w:pPr>
              <w:pStyle w:val="NormalinTable"/>
            </w:pPr>
          </w:p>
        </w:tc>
      </w:tr>
      <w:tr w:rsidR="008320BA" w14:paraId="163C749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92" w14:textId="77777777" w:rsidR="00382C8C" w:rsidRDefault="00382C8C">
            <w:pPr>
              <w:pStyle w:val="NormalinTable"/>
            </w:pPr>
          </w:p>
        </w:tc>
        <w:tc>
          <w:tcPr>
            <w:tcW w:w="470" w:type="pct"/>
            <w:vMerge/>
          </w:tcPr>
          <w:p w14:paraId="163C749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94" w14:textId="77777777" w:rsidR="00382C8C" w:rsidRDefault="00956FCB">
            <w:pPr>
              <w:pStyle w:val="NormalinTable"/>
            </w:pPr>
            <w:r>
              <w:t>0204 41 00</w:t>
            </w:r>
          </w:p>
        </w:tc>
        <w:tc>
          <w:tcPr>
            <w:tcW w:w="1179" w:type="pct"/>
            <w:vMerge/>
          </w:tcPr>
          <w:p w14:paraId="163C749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96" w14:textId="77777777" w:rsidR="00382C8C" w:rsidRDefault="00382C8C">
            <w:pPr>
              <w:pStyle w:val="NormalinTable"/>
            </w:pPr>
          </w:p>
        </w:tc>
        <w:tc>
          <w:tcPr>
            <w:tcW w:w="629" w:type="pct"/>
            <w:vMerge/>
          </w:tcPr>
          <w:p w14:paraId="163C749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98" w14:textId="77777777" w:rsidR="00382C8C" w:rsidRDefault="00382C8C">
            <w:pPr>
              <w:pStyle w:val="NormalinTable"/>
            </w:pPr>
          </w:p>
        </w:tc>
      </w:tr>
      <w:tr w:rsidR="008320BA" w14:paraId="163C74A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9A" w14:textId="77777777" w:rsidR="00382C8C" w:rsidRDefault="00382C8C">
            <w:pPr>
              <w:pStyle w:val="NormalinTable"/>
            </w:pPr>
          </w:p>
        </w:tc>
        <w:tc>
          <w:tcPr>
            <w:tcW w:w="470" w:type="pct"/>
            <w:vMerge/>
          </w:tcPr>
          <w:p w14:paraId="163C749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9C" w14:textId="77777777" w:rsidR="00382C8C" w:rsidRDefault="00956FCB">
            <w:pPr>
              <w:pStyle w:val="NormalinTable"/>
            </w:pPr>
            <w:r>
              <w:t>0204 42 00</w:t>
            </w:r>
          </w:p>
        </w:tc>
        <w:tc>
          <w:tcPr>
            <w:tcW w:w="1179" w:type="pct"/>
            <w:vMerge/>
          </w:tcPr>
          <w:p w14:paraId="163C749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9E" w14:textId="77777777" w:rsidR="00382C8C" w:rsidRDefault="00382C8C">
            <w:pPr>
              <w:pStyle w:val="NormalinTable"/>
            </w:pPr>
          </w:p>
        </w:tc>
        <w:tc>
          <w:tcPr>
            <w:tcW w:w="629" w:type="pct"/>
            <w:vMerge/>
          </w:tcPr>
          <w:p w14:paraId="163C749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A0" w14:textId="77777777" w:rsidR="00382C8C" w:rsidRDefault="00382C8C">
            <w:pPr>
              <w:pStyle w:val="NormalinTable"/>
            </w:pPr>
          </w:p>
        </w:tc>
      </w:tr>
      <w:tr w:rsidR="008320BA" w14:paraId="163C74A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A2" w14:textId="77777777" w:rsidR="00382C8C" w:rsidRDefault="00382C8C">
            <w:pPr>
              <w:pStyle w:val="NormalinTable"/>
            </w:pPr>
          </w:p>
        </w:tc>
        <w:tc>
          <w:tcPr>
            <w:tcW w:w="470" w:type="pct"/>
            <w:vMerge/>
          </w:tcPr>
          <w:p w14:paraId="163C74A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A4" w14:textId="77777777" w:rsidR="00382C8C" w:rsidRDefault="00956FCB">
            <w:pPr>
              <w:pStyle w:val="NormalinTable"/>
            </w:pPr>
            <w:r>
              <w:t>0204 50 11</w:t>
            </w:r>
          </w:p>
        </w:tc>
        <w:tc>
          <w:tcPr>
            <w:tcW w:w="1179" w:type="pct"/>
            <w:vMerge/>
          </w:tcPr>
          <w:p w14:paraId="163C74A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A6" w14:textId="77777777" w:rsidR="00382C8C" w:rsidRDefault="00382C8C">
            <w:pPr>
              <w:pStyle w:val="NormalinTable"/>
            </w:pPr>
          </w:p>
        </w:tc>
        <w:tc>
          <w:tcPr>
            <w:tcW w:w="629" w:type="pct"/>
            <w:vMerge/>
          </w:tcPr>
          <w:p w14:paraId="163C74A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A8" w14:textId="77777777" w:rsidR="00382C8C" w:rsidRDefault="00382C8C">
            <w:pPr>
              <w:pStyle w:val="NormalinTable"/>
            </w:pPr>
          </w:p>
        </w:tc>
      </w:tr>
      <w:tr w:rsidR="008320BA" w14:paraId="163C74B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AA" w14:textId="77777777" w:rsidR="00382C8C" w:rsidRDefault="00382C8C">
            <w:pPr>
              <w:pStyle w:val="NormalinTable"/>
            </w:pPr>
          </w:p>
        </w:tc>
        <w:tc>
          <w:tcPr>
            <w:tcW w:w="470" w:type="pct"/>
            <w:vMerge/>
          </w:tcPr>
          <w:p w14:paraId="163C74A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AC" w14:textId="77777777" w:rsidR="00382C8C" w:rsidRDefault="00956FCB">
            <w:pPr>
              <w:pStyle w:val="NormalinTable"/>
            </w:pPr>
            <w:r>
              <w:t>0204 50 13</w:t>
            </w:r>
          </w:p>
        </w:tc>
        <w:tc>
          <w:tcPr>
            <w:tcW w:w="1179" w:type="pct"/>
            <w:vMerge/>
          </w:tcPr>
          <w:p w14:paraId="163C74A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AE" w14:textId="77777777" w:rsidR="00382C8C" w:rsidRDefault="00382C8C">
            <w:pPr>
              <w:pStyle w:val="NormalinTable"/>
            </w:pPr>
          </w:p>
        </w:tc>
        <w:tc>
          <w:tcPr>
            <w:tcW w:w="629" w:type="pct"/>
            <w:vMerge/>
          </w:tcPr>
          <w:p w14:paraId="163C74A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B0" w14:textId="77777777" w:rsidR="00382C8C" w:rsidRDefault="00382C8C">
            <w:pPr>
              <w:pStyle w:val="NormalinTable"/>
            </w:pPr>
          </w:p>
        </w:tc>
      </w:tr>
      <w:tr w:rsidR="008320BA" w14:paraId="163C74B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B2" w14:textId="77777777" w:rsidR="00382C8C" w:rsidRDefault="00382C8C">
            <w:pPr>
              <w:pStyle w:val="NormalinTable"/>
            </w:pPr>
          </w:p>
        </w:tc>
        <w:tc>
          <w:tcPr>
            <w:tcW w:w="470" w:type="pct"/>
            <w:vMerge/>
          </w:tcPr>
          <w:p w14:paraId="163C74B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B4" w14:textId="77777777" w:rsidR="00382C8C" w:rsidRDefault="00956FCB">
            <w:pPr>
              <w:pStyle w:val="NormalinTable"/>
            </w:pPr>
            <w:r>
              <w:t>0204 50 15</w:t>
            </w:r>
          </w:p>
        </w:tc>
        <w:tc>
          <w:tcPr>
            <w:tcW w:w="1179" w:type="pct"/>
            <w:vMerge/>
          </w:tcPr>
          <w:p w14:paraId="163C74B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B6" w14:textId="77777777" w:rsidR="00382C8C" w:rsidRDefault="00382C8C">
            <w:pPr>
              <w:pStyle w:val="NormalinTable"/>
            </w:pPr>
          </w:p>
        </w:tc>
        <w:tc>
          <w:tcPr>
            <w:tcW w:w="629" w:type="pct"/>
            <w:vMerge/>
          </w:tcPr>
          <w:p w14:paraId="163C74B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B8" w14:textId="77777777" w:rsidR="00382C8C" w:rsidRDefault="00382C8C">
            <w:pPr>
              <w:pStyle w:val="NormalinTable"/>
            </w:pPr>
          </w:p>
        </w:tc>
      </w:tr>
      <w:tr w:rsidR="008320BA" w14:paraId="163C74C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BA" w14:textId="77777777" w:rsidR="00382C8C" w:rsidRDefault="00382C8C">
            <w:pPr>
              <w:pStyle w:val="NormalinTable"/>
            </w:pPr>
          </w:p>
        </w:tc>
        <w:tc>
          <w:tcPr>
            <w:tcW w:w="470" w:type="pct"/>
            <w:vMerge/>
          </w:tcPr>
          <w:p w14:paraId="163C74B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BC" w14:textId="77777777" w:rsidR="00382C8C" w:rsidRDefault="00956FCB">
            <w:pPr>
              <w:pStyle w:val="NormalinTable"/>
            </w:pPr>
            <w:r>
              <w:t>0204 50 19</w:t>
            </w:r>
          </w:p>
        </w:tc>
        <w:tc>
          <w:tcPr>
            <w:tcW w:w="1179" w:type="pct"/>
            <w:vMerge/>
          </w:tcPr>
          <w:p w14:paraId="163C74B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BE" w14:textId="77777777" w:rsidR="00382C8C" w:rsidRDefault="00382C8C">
            <w:pPr>
              <w:pStyle w:val="NormalinTable"/>
            </w:pPr>
          </w:p>
        </w:tc>
        <w:tc>
          <w:tcPr>
            <w:tcW w:w="629" w:type="pct"/>
            <w:vMerge/>
          </w:tcPr>
          <w:p w14:paraId="163C74B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C0" w14:textId="77777777" w:rsidR="00382C8C" w:rsidRDefault="00382C8C">
            <w:pPr>
              <w:pStyle w:val="NormalinTable"/>
            </w:pPr>
          </w:p>
        </w:tc>
      </w:tr>
      <w:tr w:rsidR="008320BA" w14:paraId="163C74C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C2" w14:textId="77777777" w:rsidR="00382C8C" w:rsidRDefault="00382C8C">
            <w:pPr>
              <w:pStyle w:val="NormalinTable"/>
            </w:pPr>
          </w:p>
        </w:tc>
        <w:tc>
          <w:tcPr>
            <w:tcW w:w="470" w:type="pct"/>
            <w:vMerge/>
          </w:tcPr>
          <w:p w14:paraId="163C74C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C4" w14:textId="77777777" w:rsidR="00382C8C" w:rsidRDefault="00956FCB">
            <w:pPr>
              <w:pStyle w:val="NormalinTable"/>
            </w:pPr>
            <w:r>
              <w:t>0204 50 31</w:t>
            </w:r>
          </w:p>
        </w:tc>
        <w:tc>
          <w:tcPr>
            <w:tcW w:w="1179" w:type="pct"/>
            <w:vMerge/>
          </w:tcPr>
          <w:p w14:paraId="163C74C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C6" w14:textId="77777777" w:rsidR="00382C8C" w:rsidRDefault="00382C8C">
            <w:pPr>
              <w:pStyle w:val="NormalinTable"/>
            </w:pPr>
          </w:p>
        </w:tc>
        <w:tc>
          <w:tcPr>
            <w:tcW w:w="629" w:type="pct"/>
            <w:vMerge/>
          </w:tcPr>
          <w:p w14:paraId="163C74C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C8" w14:textId="77777777" w:rsidR="00382C8C" w:rsidRDefault="00382C8C">
            <w:pPr>
              <w:pStyle w:val="NormalinTable"/>
            </w:pPr>
          </w:p>
        </w:tc>
      </w:tr>
      <w:tr w:rsidR="008320BA" w14:paraId="163C74D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CA" w14:textId="77777777" w:rsidR="00382C8C" w:rsidRDefault="00382C8C">
            <w:pPr>
              <w:pStyle w:val="NormalinTable"/>
            </w:pPr>
          </w:p>
        </w:tc>
        <w:tc>
          <w:tcPr>
            <w:tcW w:w="470" w:type="pct"/>
            <w:vMerge/>
          </w:tcPr>
          <w:p w14:paraId="163C74C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CC" w14:textId="77777777" w:rsidR="00382C8C" w:rsidRDefault="00956FCB">
            <w:pPr>
              <w:pStyle w:val="NormalinTable"/>
            </w:pPr>
            <w:r>
              <w:t>0204 50 51</w:t>
            </w:r>
          </w:p>
        </w:tc>
        <w:tc>
          <w:tcPr>
            <w:tcW w:w="1179" w:type="pct"/>
            <w:vMerge/>
          </w:tcPr>
          <w:p w14:paraId="163C74C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CE" w14:textId="77777777" w:rsidR="00382C8C" w:rsidRDefault="00382C8C">
            <w:pPr>
              <w:pStyle w:val="NormalinTable"/>
            </w:pPr>
          </w:p>
        </w:tc>
        <w:tc>
          <w:tcPr>
            <w:tcW w:w="629" w:type="pct"/>
            <w:vMerge/>
          </w:tcPr>
          <w:p w14:paraId="163C74C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D0" w14:textId="77777777" w:rsidR="00382C8C" w:rsidRDefault="00382C8C">
            <w:pPr>
              <w:pStyle w:val="NormalinTable"/>
            </w:pPr>
          </w:p>
        </w:tc>
      </w:tr>
      <w:tr w:rsidR="008320BA" w14:paraId="163C74D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D2" w14:textId="77777777" w:rsidR="00382C8C" w:rsidRDefault="00382C8C">
            <w:pPr>
              <w:pStyle w:val="NormalinTable"/>
            </w:pPr>
          </w:p>
        </w:tc>
        <w:tc>
          <w:tcPr>
            <w:tcW w:w="470" w:type="pct"/>
            <w:vMerge/>
          </w:tcPr>
          <w:p w14:paraId="163C74D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D4" w14:textId="77777777" w:rsidR="00382C8C" w:rsidRDefault="00956FCB">
            <w:pPr>
              <w:pStyle w:val="NormalinTable"/>
            </w:pPr>
            <w:r>
              <w:t>0204 50 53</w:t>
            </w:r>
          </w:p>
        </w:tc>
        <w:tc>
          <w:tcPr>
            <w:tcW w:w="1179" w:type="pct"/>
            <w:vMerge/>
          </w:tcPr>
          <w:p w14:paraId="163C74D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D6" w14:textId="77777777" w:rsidR="00382C8C" w:rsidRDefault="00382C8C">
            <w:pPr>
              <w:pStyle w:val="NormalinTable"/>
            </w:pPr>
          </w:p>
        </w:tc>
        <w:tc>
          <w:tcPr>
            <w:tcW w:w="629" w:type="pct"/>
            <w:vMerge/>
          </w:tcPr>
          <w:p w14:paraId="163C74D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D8" w14:textId="77777777" w:rsidR="00382C8C" w:rsidRDefault="00382C8C">
            <w:pPr>
              <w:pStyle w:val="NormalinTable"/>
            </w:pPr>
          </w:p>
        </w:tc>
      </w:tr>
      <w:tr w:rsidR="008320BA" w14:paraId="163C74E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DA" w14:textId="77777777" w:rsidR="00382C8C" w:rsidRDefault="00382C8C">
            <w:pPr>
              <w:pStyle w:val="NormalinTable"/>
            </w:pPr>
          </w:p>
        </w:tc>
        <w:tc>
          <w:tcPr>
            <w:tcW w:w="470" w:type="pct"/>
            <w:vMerge/>
          </w:tcPr>
          <w:p w14:paraId="163C74D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DC" w14:textId="77777777" w:rsidR="00382C8C" w:rsidRDefault="00956FCB">
            <w:pPr>
              <w:pStyle w:val="NormalinTable"/>
            </w:pPr>
            <w:r>
              <w:t>0204 50 55</w:t>
            </w:r>
          </w:p>
        </w:tc>
        <w:tc>
          <w:tcPr>
            <w:tcW w:w="1179" w:type="pct"/>
            <w:vMerge/>
          </w:tcPr>
          <w:p w14:paraId="163C74D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DE" w14:textId="77777777" w:rsidR="00382C8C" w:rsidRDefault="00382C8C">
            <w:pPr>
              <w:pStyle w:val="NormalinTable"/>
            </w:pPr>
          </w:p>
        </w:tc>
        <w:tc>
          <w:tcPr>
            <w:tcW w:w="629" w:type="pct"/>
            <w:vMerge/>
          </w:tcPr>
          <w:p w14:paraId="163C74D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E0" w14:textId="77777777" w:rsidR="00382C8C" w:rsidRDefault="00382C8C">
            <w:pPr>
              <w:pStyle w:val="NormalinTable"/>
            </w:pPr>
          </w:p>
        </w:tc>
      </w:tr>
      <w:tr w:rsidR="008320BA" w14:paraId="163C74E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E2" w14:textId="77777777" w:rsidR="00382C8C" w:rsidRDefault="00382C8C">
            <w:pPr>
              <w:pStyle w:val="NormalinTable"/>
            </w:pPr>
          </w:p>
        </w:tc>
        <w:tc>
          <w:tcPr>
            <w:tcW w:w="470" w:type="pct"/>
            <w:vMerge/>
          </w:tcPr>
          <w:p w14:paraId="163C74E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E4" w14:textId="77777777" w:rsidR="00382C8C" w:rsidRDefault="00956FCB">
            <w:pPr>
              <w:pStyle w:val="NormalinTable"/>
            </w:pPr>
            <w:r>
              <w:t>0204 50 59</w:t>
            </w:r>
          </w:p>
        </w:tc>
        <w:tc>
          <w:tcPr>
            <w:tcW w:w="1179" w:type="pct"/>
            <w:vMerge/>
          </w:tcPr>
          <w:p w14:paraId="163C74E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E6" w14:textId="77777777" w:rsidR="00382C8C" w:rsidRDefault="00382C8C">
            <w:pPr>
              <w:pStyle w:val="NormalinTable"/>
            </w:pPr>
          </w:p>
        </w:tc>
        <w:tc>
          <w:tcPr>
            <w:tcW w:w="629" w:type="pct"/>
            <w:vMerge/>
          </w:tcPr>
          <w:p w14:paraId="163C74E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E8" w14:textId="77777777" w:rsidR="00382C8C" w:rsidRDefault="00382C8C">
            <w:pPr>
              <w:pStyle w:val="NormalinTable"/>
            </w:pPr>
          </w:p>
        </w:tc>
      </w:tr>
      <w:tr w:rsidR="008320BA" w14:paraId="163C74F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EA" w14:textId="77777777" w:rsidR="00382C8C" w:rsidRDefault="00382C8C">
            <w:pPr>
              <w:pStyle w:val="NormalinTable"/>
            </w:pPr>
          </w:p>
        </w:tc>
        <w:tc>
          <w:tcPr>
            <w:tcW w:w="470" w:type="pct"/>
            <w:vMerge/>
          </w:tcPr>
          <w:p w14:paraId="163C74E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EC" w14:textId="77777777" w:rsidR="00382C8C" w:rsidRDefault="00956FCB">
            <w:pPr>
              <w:pStyle w:val="NormalinTable"/>
            </w:pPr>
            <w:r>
              <w:t>0204 50 71</w:t>
            </w:r>
          </w:p>
        </w:tc>
        <w:tc>
          <w:tcPr>
            <w:tcW w:w="1179" w:type="pct"/>
            <w:vMerge/>
          </w:tcPr>
          <w:p w14:paraId="163C74E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EE" w14:textId="77777777" w:rsidR="00382C8C" w:rsidRDefault="00382C8C">
            <w:pPr>
              <w:pStyle w:val="NormalinTable"/>
            </w:pPr>
          </w:p>
        </w:tc>
        <w:tc>
          <w:tcPr>
            <w:tcW w:w="629" w:type="pct"/>
            <w:vMerge/>
          </w:tcPr>
          <w:p w14:paraId="163C74E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4F0" w14:textId="77777777" w:rsidR="00382C8C" w:rsidRDefault="00382C8C">
            <w:pPr>
              <w:pStyle w:val="NormalinTable"/>
            </w:pPr>
          </w:p>
        </w:tc>
      </w:tr>
      <w:tr w:rsidR="008320BA" w14:paraId="163C74F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val="restart"/>
            <w:tcBorders>
              <w:top w:val="single" w:sz="12" w:space="0" w:color="000000" w:themeColor="background1" w:themeShade="00"/>
            </w:tcBorders>
          </w:tcPr>
          <w:p w14:paraId="163C74F2" w14:textId="77777777" w:rsidR="00382C8C" w:rsidRDefault="008320BA">
            <w:pPr>
              <w:pStyle w:val="NormalinTable"/>
            </w:pPr>
            <w:r>
              <w:rPr>
                <w:b/>
              </w:rPr>
              <w:t xml:space="preserve">092129 </w:t>
            </w:r>
            <w:r>
              <w:t xml:space="preserve">(linked quota to quotas </w:t>
            </w:r>
            <w:r w:rsidRPr="00140F34">
              <w:rPr>
                <w:b/>
              </w:rPr>
              <w:t>090690</w:t>
            </w:r>
            <w:r>
              <w:t xml:space="preserve"> and </w:t>
            </w:r>
            <w:r w:rsidRPr="00140F34">
              <w:rPr>
                <w:b/>
              </w:rPr>
              <w:t>092130</w:t>
            </w:r>
            <w:r>
              <w:t>)</w:t>
            </w:r>
          </w:p>
        </w:tc>
        <w:tc>
          <w:tcPr>
            <w:tcW w:w="470" w:type="pct"/>
            <w:vMerge w:val="restart"/>
            <w:tcBorders>
              <w:top w:val="single" w:sz="12" w:space="0" w:color="000000" w:themeColor="background1" w:themeShade="00"/>
            </w:tcBorders>
          </w:tcPr>
          <w:p w14:paraId="163C74F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Borders>
              <w:top w:val="single" w:sz="12" w:space="0" w:color="000000" w:themeColor="background1" w:themeShade="00"/>
            </w:tcBorders>
          </w:tcPr>
          <w:p w14:paraId="163C74F4" w14:textId="77777777" w:rsidR="00382C8C" w:rsidRDefault="00956FCB">
            <w:pPr>
              <w:pStyle w:val="NormalinTable"/>
            </w:pPr>
            <w:r>
              <w:t>0204 23 00 11</w:t>
            </w:r>
          </w:p>
        </w:tc>
        <w:tc>
          <w:tcPr>
            <w:tcW w:w="1179" w:type="pct"/>
            <w:vMerge w:val="restart"/>
            <w:tcBorders>
              <w:top w:val="single" w:sz="12" w:space="0" w:color="000000" w:themeColor="background1" w:themeShade="00"/>
            </w:tcBorders>
          </w:tcPr>
          <w:p w14:paraId="163C74F5"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947" w:type="pct"/>
            <w:vMerge w:val="restart"/>
            <w:tcBorders>
              <w:top w:val="single" w:sz="12" w:space="0" w:color="000000" w:themeColor="background1" w:themeShade="00"/>
            </w:tcBorders>
          </w:tcPr>
          <w:p w14:paraId="163C74F6" w14:textId="77777777" w:rsidR="00382C8C" w:rsidRDefault="00956FCB">
            <w:pPr>
              <w:pStyle w:val="NormalinTable"/>
            </w:pPr>
            <w:r>
              <w:t>3,000 kg</w:t>
            </w:r>
          </w:p>
        </w:tc>
        <w:tc>
          <w:tcPr>
            <w:tcW w:w="629" w:type="pct"/>
            <w:vMerge w:val="restart"/>
            <w:tcBorders>
              <w:top w:val="single" w:sz="12" w:space="0" w:color="000000" w:themeColor="background1" w:themeShade="00"/>
            </w:tcBorders>
          </w:tcPr>
          <w:p w14:paraId="163C74F7"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03" w:type="pct"/>
            <w:vMerge w:val="restart"/>
            <w:tcBorders>
              <w:top w:val="single" w:sz="12" w:space="0" w:color="000000" w:themeColor="background1" w:themeShade="00"/>
            </w:tcBorders>
          </w:tcPr>
          <w:p w14:paraId="163C74F8" w14:textId="77777777" w:rsidR="00382C8C" w:rsidRDefault="00956FCB">
            <w:pPr>
              <w:pStyle w:val="NormalinTable"/>
            </w:pPr>
            <w:r>
              <w:t>31/12</w:t>
            </w:r>
          </w:p>
        </w:tc>
      </w:tr>
      <w:tr w:rsidR="008320BA" w14:paraId="163C750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4FA" w14:textId="77777777" w:rsidR="00382C8C" w:rsidRDefault="00382C8C">
            <w:pPr>
              <w:pStyle w:val="NormalinTable"/>
            </w:pPr>
          </w:p>
        </w:tc>
        <w:tc>
          <w:tcPr>
            <w:tcW w:w="470" w:type="pct"/>
            <w:vMerge/>
          </w:tcPr>
          <w:p w14:paraId="163C74F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4FC" w14:textId="77777777" w:rsidR="00382C8C" w:rsidRDefault="00956FCB">
            <w:pPr>
              <w:pStyle w:val="NormalinTable"/>
            </w:pPr>
            <w:r>
              <w:t>0204 23 00 91</w:t>
            </w:r>
          </w:p>
        </w:tc>
        <w:tc>
          <w:tcPr>
            <w:tcW w:w="1179" w:type="pct"/>
            <w:vMerge/>
          </w:tcPr>
          <w:p w14:paraId="163C74F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4FE" w14:textId="77777777" w:rsidR="00382C8C" w:rsidRDefault="00382C8C">
            <w:pPr>
              <w:pStyle w:val="NormalinTable"/>
            </w:pPr>
          </w:p>
        </w:tc>
        <w:tc>
          <w:tcPr>
            <w:tcW w:w="629" w:type="pct"/>
            <w:vMerge/>
          </w:tcPr>
          <w:p w14:paraId="163C74F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500" w14:textId="77777777" w:rsidR="00382C8C" w:rsidRDefault="00382C8C">
            <w:pPr>
              <w:pStyle w:val="NormalinTable"/>
            </w:pPr>
          </w:p>
        </w:tc>
      </w:tr>
      <w:tr w:rsidR="008320BA" w14:paraId="163C750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502" w14:textId="77777777" w:rsidR="00382C8C" w:rsidRDefault="00382C8C">
            <w:pPr>
              <w:pStyle w:val="NormalinTable"/>
            </w:pPr>
          </w:p>
        </w:tc>
        <w:tc>
          <w:tcPr>
            <w:tcW w:w="470" w:type="pct"/>
            <w:vMerge/>
          </w:tcPr>
          <w:p w14:paraId="163C750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504" w14:textId="77777777" w:rsidR="00382C8C" w:rsidRDefault="00956FCB">
            <w:pPr>
              <w:pStyle w:val="NormalinTable"/>
            </w:pPr>
            <w:r>
              <w:t>0204 43 10</w:t>
            </w:r>
          </w:p>
        </w:tc>
        <w:tc>
          <w:tcPr>
            <w:tcW w:w="1179" w:type="pct"/>
            <w:vMerge/>
          </w:tcPr>
          <w:p w14:paraId="163C750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506" w14:textId="77777777" w:rsidR="00382C8C" w:rsidRDefault="00382C8C">
            <w:pPr>
              <w:pStyle w:val="NormalinTable"/>
            </w:pPr>
          </w:p>
        </w:tc>
        <w:tc>
          <w:tcPr>
            <w:tcW w:w="629" w:type="pct"/>
            <w:vMerge/>
          </w:tcPr>
          <w:p w14:paraId="163C750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508" w14:textId="77777777" w:rsidR="00382C8C" w:rsidRDefault="00382C8C">
            <w:pPr>
              <w:pStyle w:val="NormalinTable"/>
            </w:pPr>
          </w:p>
        </w:tc>
      </w:tr>
      <w:tr w:rsidR="008320BA" w14:paraId="163C751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50A" w14:textId="77777777" w:rsidR="00382C8C" w:rsidRDefault="00382C8C">
            <w:pPr>
              <w:pStyle w:val="NormalinTable"/>
            </w:pPr>
          </w:p>
        </w:tc>
        <w:tc>
          <w:tcPr>
            <w:tcW w:w="470" w:type="pct"/>
            <w:vMerge/>
          </w:tcPr>
          <w:p w14:paraId="163C750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50C" w14:textId="77777777" w:rsidR="00382C8C" w:rsidRDefault="00956FCB">
            <w:pPr>
              <w:pStyle w:val="NormalinTable"/>
            </w:pPr>
            <w:r>
              <w:t>0204 50 39 10</w:t>
            </w:r>
          </w:p>
        </w:tc>
        <w:tc>
          <w:tcPr>
            <w:tcW w:w="1179" w:type="pct"/>
            <w:vMerge/>
          </w:tcPr>
          <w:p w14:paraId="163C750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50E" w14:textId="77777777" w:rsidR="00382C8C" w:rsidRDefault="00382C8C">
            <w:pPr>
              <w:pStyle w:val="NormalinTable"/>
            </w:pPr>
          </w:p>
        </w:tc>
        <w:tc>
          <w:tcPr>
            <w:tcW w:w="629" w:type="pct"/>
            <w:vMerge/>
          </w:tcPr>
          <w:p w14:paraId="163C750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510" w14:textId="77777777" w:rsidR="00382C8C" w:rsidRDefault="00382C8C">
            <w:pPr>
              <w:pStyle w:val="NormalinTable"/>
            </w:pPr>
          </w:p>
        </w:tc>
      </w:tr>
      <w:tr w:rsidR="008320BA" w14:paraId="163C751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512" w14:textId="77777777" w:rsidR="00382C8C" w:rsidRDefault="00382C8C">
            <w:pPr>
              <w:pStyle w:val="NormalinTable"/>
            </w:pPr>
          </w:p>
        </w:tc>
        <w:tc>
          <w:tcPr>
            <w:tcW w:w="470" w:type="pct"/>
            <w:vMerge/>
          </w:tcPr>
          <w:p w14:paraId="163C751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514" w14:textId="77777777" w:rsidR="00382C8C" w:rsidRDefault="00956FCB">
            <w:pPr>
              <w:pStyle w:val="NormalinTable"/>
            </w:pPr>
            <w:r>
              <w:t>0204 50 79 10</w:t>
            </w:r>
          </w:p>
        </w:tc>
        <w:tc>
          <w:tcPr>
            <w:tcW w:w="1179" w:type="pct"/>
            <w:vMerge/>
          </w:tcPr>
          <w:p w14:paraId="163C751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516" w14:textId="77777777" w:rsidR="00382C8C" w:rsidRDefault="00382C8C">
            <w:pPr>
              <w:pStyle w:val="NormalinTable"/>
            </w:pPr>
          </w:p>
        </w:tc>
        <w:tc>
          <w:tcPr>
            <w:tcW w:w="629" w:type="pct"/>
            <w:vMerge/>
          </w:tcPr>
          <w:p w14:paraId="163C751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518" w14:textId="77777777" w:rsidR="00382C8C" w:rsidRDefault="00382C8C">
            <w:pPr>
              <w:pStyle w:val="NormalinTable"/>
            </w:pPr>
          </w:p>
        </w:tc>
      </w:tr>
      <w:tr w:rsidR="008320BA" w14:paraId="163C752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val="restart"/>
            <w:tcBorders>
              <w:top w:val="single" w:sz="12" w:space="0" w:color="000000" w:themeColor="background1" w:themeShade="00"/>
            </w:tcBorders>
          </w:tcPr>
          <w:p w14:paraId="163C751A" w14:textId="77777777" w:rsidR="00382C8C" w:rsidRDefault="008320BA">
            <w:pPr>
              <w:pStyle w:val="NormalinTable"/>
            </w:pPr>
            <w:r>
              <w:rPr>
                <w:b/>
              </w:rPr>
              <w:t xml:space="preserve">092130 </w:t>
            </w:r>
            <w:r>
              <w:t xml:space="preserve">(linked quota to quotas </w:t>
            </w:r>
            <w:r w:rsidRPr="00140F34">
              <w:rPr>
                <w:b/>
              </w:rPr>
              <w:t>090690</w:t>
            </w:r>
            <w:r>
              <w:t xml:space="preserve"> and </w:t>
            </w:r>
            <w:r w:rsidRPr="00140F34">
              <w:rPr>
                <w:b/>
              </w:rPr>
              <w:t>092129</w:t>
            </w:r>
            <w:r>
              <w:t>)</w:t>
            </w:r>
          </w:p>
        </w:tc>
        <w:tc>
          <w:tcPr>
            <w:tcW w:w="470" w:type="pct"/>
            <w:vMerge w:val="restart"/>
            <w:tcBorders>
              <w:top w:val="single" w:sz="12" w:space="0" w:color="000000" w:themeColor="background1" w:themeShade="00"/>
            </w:tcBorders>
          </w:tcPr>
          <w:p w14:paraId="163C751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Borders>
              <w:top w:val="single" w:sz="12" w:space="0" w:color="000000" w:themeColor="background1" w:themeShade="00"/>
            </w:tcBorders>
          </w:tcPr>
          <w:p w14:paraId="163C751C" w14:textId="77777777" w:rsidR="00382C8C" w:rsidRDefault="00956FCB">
            <w:pPr>
              <w:pStyle w:val="NormalinTable"/>
            </w:pPr>
            <w:r>
              <w:t>0204 23 00 19</w:t>
            </w:r>
          </w:p>
        </w:tc>
        <w:tc>
          <w:tcPr>
            <w:tcW w:w="1179" w:type="pct"/>
            <w:vMerge w:val="restart"/>
            <w:tcBorders>
              <w:top w:val="single" w:sz="12" w:space="0" w:color="000000" w:themeColor="background1" w:themeShade="00"/>
            </w:tcBorders>
          </w:tcPr>
          <w:p w14:paraId="163C751D"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0.00%</w:t>
            </w:r>
          </w:p>
        </w:tc>
        <w:tc>
          <w:tcPr>
            <w:cnfStyle w:val="000010000000" w:firstRow="0" w:lastRow="0" w:firstColumn="0" w:lastColumn="0" w:oddVBand="1" w:evenVBand="0" w:oddHBand="0" w:evenHBand="0" w:firstRowFirstColumn="0" w:firstRowLastColumn="0" w:lastRowFirstColumn="0" w:lastRowLastColumn="0"/>
            <w:tcW w:w="947" w:type="pct"/>
            <w:vMerge w:val="restart"/>
            <w:tcBorders>
              <w:top w:val="single" w:sz="12" w:space="0" w:color="000000" w:themeColor="background1" w:themeShade="00"/>
            </w:tcBorders>
          </w:tcPr>
          <w:p w14:paraId="163C751E" w14:textId="77777777" w:rsidR="00382C8C" w:rsidRDefault="00956FCB">
            <w:pPr>
              <w:pStyle w:val="NormalinTable"/>
            </w:pPr>
            <w:r>
              <w:t>3,000 kg</w:t>
            </w:r>
          </w:p>
        </w:tc>
        <w:tc>
          <w:tcPr>
            <w:tcW w:w="629" w:type="pct"/>
            <w:vMerge w:val="restart"/>
            <w:tcBorders>
              <w:top w:val="single" w:sz="12" w:space="0" w:color="000000" w:themeColor="background1" w:themeShade="00"/>
            </w:tcBorders>
          </w:tcPr>
          <w:p w14:paraId="163C751F" w14:textId="77777777" w:rsidR="00382C8C" w:rsidRDefault="00956FC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603" w:type="pct"/>
            <w:vMerge w:val="restart"/>
            <w:tcBorders>
              <w:top w:val="single" w:sz="12" w:space="0" w:color="000000" w:themeColor="background1" w:themeShade="00"/>
            </w:tcBorders>
          </w:tcPr>
          <w:p w14:paraId="163C7520" w14:textId="77777777" w:rsidR="00382C8C" w:rsidRDefault="00956FCB">
            <w:pPr>
              <w:pStyle w:val="NormalinTable"/>
            </w:pPr>
            <w:r>
              <w:t>31/12</w:t>
            </w:r>
          </w:p>
        </w:tc>
      </w:tr>
      <w:tr w:rsidR="008320BA" w14:paraId="163C752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522" w14:textId="77777777" w:rsidR="00382C8C" w:rsidRDefault="00382C8C">
            <w:pPr>
              <w:pStyle w:val="NormalinTable"/>
            </w:pPr>
          </w:p>
        </w:tc>
        <w:tc>
          <w:tcPr>
            <w:tcW w:w="470" w:type="pct"/>
            <w:vMerge/>
          </w:tcPr>
          <w:p w14:paraId="163C752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524" w14:textId="77777777" w:rsidR="00382C8C" w:rsidRDefault="00956FCB">
            <w:pPr>
              <w:pStyle w:val="NormalinTable"/>
            </w:pPr>
            <w:r>
              <w:t>0204 23 00 99</w:t>
            </w:r>
          </w:p>
        </w:tc>
        <w:tc>
          <w:tcPr>
            <w:tcW w:w="1179" w:type="pct"/>
            <w:vMerge/>
          </w:tcPr>
          <w:p w14:paraId="163C752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526" w14:textId="77777777" w:rsidR="00382C8C" w:rsidRDefault="00382C8C">
            <w:pPr>
              <w:pStyle w:val="NormalinTable"/>
            </w:pPr>
          </w:p>
        </w:tc>
        <w:tc>
          <w:tcPr>
            <w:tcW w:w="629" w:type="pct"/>
            <w:vMerge/>
          </w:tcPr>
          <w:p w14:paraId="163C752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528" w14:textId="77777777" w:rsidR="00382C8C" w:rsidRDefault="00382C8C">
            <w:pPr>
              <w:pStyle w:val="NormalinTable"/>
            </w:pPr>
          </w:p>
        </w:tc>
      </w:tr>
      <w:tr w:rsidR="008320BA" w14:paraId="163C753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52A" w14:textId="77777777" w:rsidR="00382C8C" w:rsidRDefault="00382C8C">
            <w:pPr>
              <w:pStyle w:val="NormalinTable"/>
            </w:pPr>
          </w:p>
        </w:tc>
        <w:tc>
          <w:tcPr>
            <w:tcW w:w="470" w:type="pct"/>
            <w:vMerge/>
          </w:tcPr>
          <w:p w14:paraId="163C752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52C" w14:textId="77777777" w:rsidR="00382C8C" w:rsidRDefault="00956FCB">
            <w:pPr>
              <w:pStyle w:val="NormalinTable"/>
            </w:pPr>
            <w:r>
              <w:t>0204 43 90</w:t>
            </w:r>
          </w:p>
        </w:tc>
        <w:tc>
          <w:tcPr>
            <w:tcW w:w="1179" w:type="pct"/>
            <w:vMerge/>
          </w:tcPr>
          <w:p w14:paraId="163C752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52E" w14:textId="77777777" w:rsidR="00382C8C" w:rsidRDefault="00382C8C">
            <w:pPr>
              <w:pStyle w:val="NormalinTable"/>
            </w:pPr>
          </w:p>
        </w:tc>
        <w:tc>
          <w:tcPr>
            <w:tcW w:w="629" w:type="pct"/>
            <w:vMerge/>
          </w:tcPr>
          <w:p w14:paraId="163C752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530" w14:textId="77777777" w:rsidR="00382C8C" w:rsidRDefault="00382C8C">
            <w:pPr>
              <w:pStyle w:val="NormalinTable"/>
            </w:pPr>
          </w:p>
        </w:tc>
      </w:tr>
      <w:tr w:rsidR="008320BA" w14:paraId="163C7539"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532" w14:textId="77777777" w:rsidR="00382C8C" w:rsidRDefault="00382C8C">
            <w:pPr>
              <w:pStyle w:val="NormalinTable"/>
            </w:pPr>
          </w:p>
        </w:tc>
        <w:tc>
          <w:tcPr>
            <w:tcW w:w="470" w:type="pct"/>
            <w:vMerge/>
          </w:tcPr>
          <w:p w14:paraId="163C7533"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534" w14:textId="77777777" w:rsidR="00382C8C" w:rsidRDefault="00956FCB">
            <w:pPr>
              <w:pStyle w:val="NormalinTable"/>
            </w:pPr>
            <w:r>
              <w:t>0204 50 39 90</w:t>
            </w:r>
          </w:p>
        </w:tc>
        <w:tc>
          <w:tcPr>
            <w:tcW w:w="1179" w:type="pct"/>
            <w:vMerge/>
          </w:tcPr>
          <w:p w14:paraId="163C7535"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536" w14:textId="77777777" w:rsidR="00382C8C" w:rsidRDefault="00382C8C">
            <w:pPr>
              <w:pStyle w:val="NormalinTable"/>
            </w:pPr>
          </w:p>
        </w:tc>
        <w:tc>
          <w:tcPr>
            <w:tcW w:w="629" w:type="pct"/>
            <w:vMerge/>
          </w:tcPr>
          <w:p w14:paraId="163C7537"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538" w14:textId="77777777" w:rsidR="00382C8C" w:rsidRDefault="00382C8C">
            <w:pPr>
              <w:pStyle w:val="NormalinTable"/>
            </w:pPr>
          </w:p>
        </w:tc>
      </w:tr>
      <w:tr w:rsidR="008320BA" w14:paraId="163C7541" w14:textId="77777777" w:rsidTr="008320BA">
        <w:trPr>
          <w:cantSplit/>
        </w:trPr>
        <w:tc>
          <w:tcPr>
            <w:cnfStyle w:val="000010000000" w:firstRow="0" w:lastRow="0" w:firstColumn="0" w:lastColumn="0" w:oddVBand="1" w:evenVBand="0" w:oddHBand="0" w:evenHBand="0" w:firstRowFirstColumn="0" w:firstRowLastColumn="0" w:lastRowFirstColumn="0" w:lastRowLastColumn="0"/>
            <w:tcW w:w="465" w:type="pct"/>
            <w:vMerge/>
          </w:tcPr>
          <w:p w14:paraId="163C753A" w14:textId="77777777" w:rsidR="00382C8C" w:rsidRDefault="00382C8C">
            <w:pPr>
              <w:pStyle w:val="NormalinTable"/>
            </w:pPr>
          </w:p>
        </w:tc>
        <w:tc>
          <w:tcPr>
            <w:tcW w:w="470" w:type="pct"/>
            <w:vMerge/>
          </w:tcPr>
          <w:p w14:paraId="163C753B"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07" w:type="pct"/>
          </w:tcPr>
          <w:p w14:paraId="163C753C" w14:textId="77777777" w:rsidR="00382C8C" w:rsidRDefault="00956FCB">
            <w:pPr>
              <w:pStyle w:val="NormalinTable"/>
            </w:pPr>
            <w:r>
              <w:t>0204 50 79 90</w:t>
            </w:r>
          </w:p>
        </w:tc>
        <w:tc>
          <w:tcPr>
            <w:tcW w:w="1179" w:type="pct"/>
            <w:vMerge/>
          </w:tcPr>
          <w:p w14:paraId="163C753D"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47" w:type="pct"/>
            <w:vMerge/>
          </w:tcPr>
          <w:p w14:paraId="163C753E" w14:textId="77777777" w:rsidR="00382C8C" w:rsidRDefault="00382C8C">
            <w:pPr>
              <w:pStyle w:val="NormalinTable"/>
            </w:pPr>
          </w:p>
        </w:tc>
        <w:tc>
          <w:tcPr>
            <w:tcW w:w="629" w:type="pct"/>
            <w:vMerge/>
          </w:tcPr>
          <w:p w14:paraId="163C753F" w14:textId="77777777" w:rsidR="00382C8C" w:rsidRDefault="00382C8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03" w:type="pct"/>
            <w:vMerge/>
          </w:tcPr>
          <w:p w14:paraId="163C7540" w14:textId="77777777" w:rsidR="00382C8C" w:rsidRDefault="00382C8C">
            <w:pPr>
              <w:pStyle w:val="NormalinTable"/>
            </w:pPr>
          </w:p>
        </w:tc>
      </w:tr>
    </w:tbl>
    <w:p w14:paraId="163C7542" w14:textId="77777777" w:rsidR="00382C8C" w:rsidRDefault="00956FCB">
      <w:pPr>
        <w:pStyle w:val="Heading3"/>
      </w:pPr>
      <w:r>
        <w:t>Entry Price Goods (regulation 4 of the Regulations)</w:t>
      </w:r>
    </w:p>
    <w:p w14:paraId="163C7543" w14:textId="77777777" w:rsidR="00382C8C" w:rsidRDefault="00956FCB">
      <w:pPr>
        <w:pStyle w:val="Numberedlist-quotas"/>
      </w:pPr>
      <w:r>
        <w:t>The provisions (4-7) in Annex I apply as if the reference to column 2 of the Preferential Duty Tariff Table in Annex I were a reference to column 4 of the Preferential Quota Table in this Annex.</w:t>
      </w:r>
    </w:p>
    <w:p w14:paraId="163C7544" w14:textId="77777777" w:rsidR="00382C8C" w:rsidRDefault="00956FCB">
      <w:pPr>
        <w:pStyle w:val="Heading3"/>
      </w:pPr>
      <w:r>
        <w:t>Complex Agricultural Duty Goods (regulation 5 of the Regulations)</w:t>
      </w:r>
    </w:p>
    <w:p w14:paraId="163C7545" w14:textId="77777777" w:rsidR="00382C8C" w:rsidRDefault="00956FCB">
      <w:pPr>
        <w:pStyle w:val="Numberedlist-quotas"/>
      </w:pPr>
      <w:r>
        <w:t>The provisions (8-14) in Annex I apply as if the reference to column 2 of the Preferential Duty Tariff Table in Annex I were a reference to column 4 of the Preferential Quota Table in this Annex.</w:t>
      </w:r>
    </w:p>
    <w:p w14:paraId="163C7546" w14:textId="77777777" w:rsidR="00382C8C" w:rsidRDefault="00956FCB">
      <w:pPr>
        <w:pStyle w:val="Heading3"/>
      </w:pPr>
      <w:r>
        <w:t>Authorised Use Goods (regulation 6 of the Regulations)</w:t>
      </w:r>
    </w:p>
    <w:p w14:paraId="163C7547" w14:textId="77777777" w:rsidR="00382C8C" w:rsidRDefault="4798B725">
      <w:pPr>
        <w:pStyle w:val="Numberedlist-quotas"/>
      </w:pPr>
      <w:r>
        <w:t>The provision (15) in Annex I applies as if the reference to column 2 of the Preferential Duty Tariff Table in Annex I were a reference to column 4 of the Preferential Quota Table in this Annex.</w:t>
      </w:r>
    </w:p>
    <w:p w14:paraId="62CA2D41" w14:textId="575F1E46" w:rsidR="4798B725" w:rsidRDefault="4798B725" w:rsidP="4798B725">
      <w:pPr>
        <w:pStyle w:val="Numberedlist-quotas"/>
        <w:numPr>
          <w:ilvl w:val="0"/>
          <w:numId w:val="0"/>
        </w:numPr>
        <w:rPr>
          <w:szCs w:val="21"/>
        </w:rPr>
      </w:pPr>
      <w:r w:rsidRPr="4798B725">
        <w:rPr>
          <w:b/>
          <w:bCs/>
          <w:szCs w:val="21"/>
        </w:rPr>
        <w:t>Linked Quotas (regulation 11(8) of the Regulations)</w:t>
      </w:r>
    </w:p>
    <w:p w14:paraId="42F3EDE2" w14:textId="2B79EC0E" w:rsidR="4798B725" w:rsidRDefault="4798B725" w:rsidP="4798B725">
      <w:pPr>
        <w:pStyle w:val="Numberedlist-quotas"/>
      </w:pPr>
      <w:r w:rsidRPr="4798B725">
        <w:rPr>
          <w:szCs w:val="21"/>
        </w:rPr>
        <w:t>Where it says in column 1 that a quota is a linked quota, a deduction from that quota is to operate as a deduction of the same amount of goods from any quota which is identified as linked to that quota in column 1.</w:t>
      </w:r>
    </w:p>
    <w:sectPr w:rsidR="4798B725" w:rsidSect="00780D3A">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6234E" w14:textId="77777777" w:rsidR="00525854" w:rsidRDefault="00525854" w:rsidP="00A0507B">
      <w:pPr>
        <w:spacing w:after="0" w:line="240" w:lineRule="auto"/>
      </w:pPr>
      <w:r>
        <w:separator/>
      </w:r>
    </w:p>
  </w:endnote>
  <w:endnote w:type="continuationSeparator" w:id="0">
    <w:p w14:paraId="7B27E882" w14:textId="77777777" w:rsidR="00525854" w:rsidRDefault="0052585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C754D" w14:textId="77777777" w:rsidR="001D3215" w:rsidRPr="00B81279" w:rsidRDefault="00956FCB"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C754E" w14:textId="77777777" w:rsidR="00B81279" w:rsidRPr="00B81279" w:rsidRDefault="00956FCB"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EB717" w14:textId="77777777" w:rsidR="00525854" w:rsidRDefault="00525854">
      <w:pPr>
        <w:spacing w:after="0" w:line="240" w:lineRule="auto"/>
      </w:pPr>
      <w:r>
        <w:separator/>
      </w:r>
    </w:p>
  </w:footnote>
  <w:footnote w:type="continuationSeparator" w:id="0">
    <w:p w14:paraId="6F5079BA" w14:textId="77777777" w:rsidR="00525854" w:rsidRDefault="00525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C754C" w14:textId="77777777" w:rsidR="001D3215" w:rsidRPr="00B81279" w:rsidRDefault="00956FCB"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142B0"/>
    <w:rsid w:val="000530A2"/>
    <w:rsid w:val="000C193F"/>
    <w:rsid w:val="00140F61"/>
    <w:rsid w:val="00195E3D"/>
    <w:rsid w:val="001F75BB"/>
    <w:rsid w:val="002D3E4A"/>
    <w:rsid w:val="002F39F3"/>
    <w:rsid w:val="00382C8C"/>
    <w:rsid w:val="00447040"/>
    <w:rsid w:val="004D7E71"/>
    <w:rsid w:val="00525854"/>
    <w:rsid w:val="00526A05"/>
    <w:rsid w:val="00656310"/>
    <w:rsid w:val="00763606"/>
    <w:rsid w:val="00780D3A"/>
    <w:rsid w:val="007C0AB5"/>
    <w:rsid w:val="00815ECC"/>
    <w:rsid w:val="008320BA"/>
    <w:rsid w:val="0087383B"/>
    <w:rsid w:val="00892A96"/>
    <w:rsid w:val="008E49FF"/>
    <w:rsid w:val="009445EF"/>
    <w:rsid w:val="00956FCB"/>
    <w:rsid w:val="00991187"/>
    <w:rsid w:val="009A45B4"/>
    <w:rsid w:val="00A0507B"/>
    <w:rsid w:val="00A457F8"/>
    <w:rsid w:val="00A60ED4"/>
    <w:rsid w:val="00B13C11"/>
    <w:rsid w:val="00B44F8A"/>
    <w:rsid w:val="00D74BEB"/>
    <w:rsid w:val="00E11640"/>
    <w:rsid w:val="00EC2F66"/>
    <w:rsid w:val="00F064F6"/>
    <w:rsid w:val="00F77D95"/>
    <w:rsid w:val="4798B725"/>
    <w:rsid w:val="560FF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6BF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TOC1"/>
    <w:next w:val="Normal"/>
    <w:autoRedefine/>
    <w:rsid w:val="00765153"/>
    <w:pPr>
      <w:ind w:left="567"/>
    </w:pPr>
  </w:style>
  <w:style w:type="paragraph" w:customStyle="1" w:styleId="LQTOC100">
    <w:name w:val="LQTOC 10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H6263HTYEWN5-1142348738-20417</_dlc_DocId>
    <TaxCatchAll xmlns="7fd9e60a-720a-478c-bf76-b460d35d354e">
      <Value>154</Value>
    </TaxCatchAll>
    <_dlc_DocIdUrl xmlns="7fd9e60a-720a-478c-bf76-b460d35d354e">
      <Url>https://dbis.sharepoint.com/sites/dit/200/_layouts/15/DocIdRedir.aspx?ID=H6263HTYEWN5-1142348738-20417</Url>
      <Description>H6263HTYEWN5-1142348738-20417</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2019-03-28T13:49:07+00:00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99788-B112-4F43-ADAD-9840DE07A8E8}">
  <ds:schemaRefs>
    <ds:schemaRef ds:uri="http://schemas.microsoft.com/sharepoint/events"/>
  </ds:schemaRefs>
</ds:datastoreItem>
</file>

<file path=customXml/itemProps2.xml><?xml version="1.0" encoding="utf-8"?>
<ds:datastoreItem xmlns:ds="http://schemas.openxmlformats.org/officeDocument/2006/customXml" ds:itemID="{6C874279-97FE-4A17-A178-573A5170E199}">
  <ds:schemaRefs>
    <ds:schemaRef ds:uri="http://schemas.microsoft.com/sharepoint/v3/contenttype/forms"/>
  </ds:schemaRefs>
</ds:datastoreItem>
</file>

<file path=customXml/itemProps3.xml><?xml version="1.0" encoding="utf-8"?>
<ds:datastoreItem xmlns:ds="http://schemas.openxmlformats.org/officeDocument/2006/customXml" ds:itemID="{E147F196-9E4D-4C68-A981-0D562AD6DAF9}">
  <ds:schemaRefs>
    <ds:schemaRef ds:uri="http://purl.org/dc/dcmitype/"/>
    <ds:schemaRef ds:uri="a172083e-e40c-4314-b43a-827352a1ed2c"/>
    <ds:schemaRef ds:uri="http://schemas.openxmlformats.org/package/2006/metadata/core-properties"/>
    <ds:schemaRef ds:uri="a8f60570-4bd3-4f2b-950b-a996de8ab151"/>
    <ds:schemaRef ds:uri="b413c3fd-5a3b-4239-b985-69032e371c04"/>
    <ds:schemaRef ds:uri="http://purl.org/dc/elements/1.1/"/>
    <ds:schemaRef ds:uri="http://purl.org/dc/terms/"/>
    <ds:schemaRef ds:uri="http://schemas.microsoft.com/office/infopath/2007/PartnerControls"/>
    <ds:schemaRef ds:uri="http://schemas.microsoft.com/office/2006/metadata/properties"/>
    <ds:schemaRef ds:uri="2bfa5101-be90-4117-9d9b-90536102b889"/>
    <ds:schemaRef ds:uri="7fd9e60a-720a-478c-bf76-b460d35d354e"/>
    <ds:schemaRef ds:uri="c963a4c1-1bb4-49f2-a011-9c776a7eed2a"/>
    <ds:schemaRef ds:uri="b67a7830-db79-4a49-bf27-2aff92a2201a"/>
    <ds:schemaRef ds:uri="http://www.w3.org/XML/1998/namespace"/>
    <ds:schemaRef ds:uri="c0e5669f-1bcb-499c-94e0-3ccb733d3d13"/>
    <ds:schemaRef ds:uri="http://schemas.microsoft.com/office/2006/documentManagement/types"/>
  </ds:schemaRefs>
</ds:datastoreItem>
</file>

<file path=customXml/itemProps4.xml><?xml version="1.0" encoding="utf-8"?>
<ds:datastoreItem xmlns:ds="http://schemas.openxmlformats.org/officeDocument/2006/customXml" ds:itemID="{E7A60E53-E19A-41A4-B57C-920C46350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2CE596-7BE2-4766-91B3-80CCBD2CC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The Preferential Tariff implementing the Free Trade Agreement between the United Kingdom of Great Britain and Northern Ireland and the Kingdom of Denmark in respect of the Faroe Islands, version 1.0, dated 5 February 2019</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Free Trade Agreement between the United Kingdom of Great Britain and Northern Ireland and the Kingdom of Denmark in respect of the Faroe Islands, version 1.0, dated 5 February 2019</dc:title>
  <dc:subject/>
  <dc:creator>Department for International Trade - Trade Policy Group</dc:creator>
  <cp:keywords>Faroe Islands</cp:keywords>
  <dc:description/>
  <cp:lastModifiedBy>Siddiki, Shah (Trade)</cp:lastModifiedBy>
  <cp:revision>2</cp:revision>
  <dcterms:created xsi:type="dcterms:W3CDTF">2019-09-06T13:12:00Z</dcterms:created>
  <dcterms:modified xsi:type="dcterms:W3CDTF">2019-09-06T13:12:00Z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0x010100E43BDF908C59C24592FE0E645E48E6B6</vt:lpwstr>
  </property>
  <property fmtid="{D5CDD505-2E9C-101B-9397-08002B2CF9AE}" pid="4" name="_dlc_DocIdItemGuid">
    <vt:lpwstr>9bb2a285-2cae-4f35-9de4-48f33cec6361</vt:lpwstr>
  </property>
  <property fmtid="{D5CDD505-2E9C-101B-9397-08002B2CF9AE}" pid="5" name="AuthorIds_UIVersion_2">
    <vt:lpwstr>11048</vt:lpwstr>
  </property>
  <property fmtid="{D5CDD505-2E9C-101B-9397-08002B2CF9AE}" pid="6" name="AuthorIds_UIVersion_4">
    <vt:lpwstr>11048</vt:lpwstr>
  </property>
  <property fmtid="{D5CDD505-2E9C-101B-9397-08002B2CF9AE}" pid="7" name="AuthorIds_UIVersion_5">
    <vt:lpwstr>9290</vt:lpwstr>
  </property>
  <property fmtid="{D5CDD505-2E9C-101B-9397-08002B2CF9AE}" pid="8" name="AuthorIds_UIVersion_6">
    <vt:lpwstr>9290</vt:lpwstr>
  </property>
  <property fmtid="{D5CDD505-2E9C-101B-9397-08002B2CF9AE}" pid="9" name="AuthorIds_UIVersion_1">
    <vt:lpwstr>11048</vt:lpwstr>
  </property>
  <property fmtid="{D5CDD505-2E9C-101B-9397-08002B2CF9AE}" pid="10" name="LegacyPaperReason">
    <vt:lpwstr/>
  </property>
  <property fmtid="{D5CDD505-2E9C-101B-9397-08002B2CF9AE}" pid="11" name="MailPreviewData">
    <vt:lpwstr/>
  </property>
  <property fmtid="{D5CDD505-2E9C-101B-9397-08002B2CF9AE}" pid="12" name="MailAttachments">
    <vt:bool>false</vt:bool>
  </property>
  <property fmtid="{D5CDD505-2E9C-101B-9397-08002B2CF9AE}" pid="13" name="LegacyMovementHistory">
    <vt:lpwstr/>
  </property>
  <property fmtid="{D5CDD505-2E9C-101B-9397-08002B2CF9AE}" pid="14" name="xd_ProgID">
    <vt:lpwstr/>
  </property>
  <property fmtid="{D5CDD505-2E9C-101B-9397-08002B2CF9AE}" pid="15" name="MailIn-Reply-To">
    <vt:lpwstr/>
  </property>
  <property fmtid="{D5CDD505-2E9C-101B-9397-08002B2CF9AE}" pid="16" name="Held By">
    <vt:lpwstr/>
  </property>
  <property fmtid="{D5CDD505-2E9C-101B-9397-08002B2CF9AE}" pid="17" name="ComplianceAssetId">
    <vt:lpwstr/>
  </property>
  <property fmtid="{D5CDD505-2E9C-101B-9397-08002B2CF9AE}" pid="18" name="TemplateUrl">
    <vt:lpwstr/>
  </property>
  <property fmtid="{D5CDD505-2E9C-101B-9397-08002B2CF9AE}" pid="19" name="_dlc_BarcodeImage">
    <vt:lpwstr/>
  </property>
  <property fmtid="{D5CDD505-2E9C-101B-9397-08002B2CF9AE}" pid="20" name="DLCPolicyLabelLock">
    <vt:lpwstr/>
  </property>
  <property fmtid="{D5CDD505-2E9C-101B-9397-08002B2CF9AE}" pid="21" name="MailTo">
    <vt:lpwstr/>
  </property>
  <property fmtid="{D5CDD505-2E9C-101B-9397-08002B2CF9AE}" pid="22" name="LegacyHistoricalBarcode">
    <vt:lpwstr/>
  </property>
  <property fmtid="{D5CDD505-2E9C-101B-9397-08002B2CF9AE}" pid="23" name="LegacyAddresses">
    <vt:lpwstr/>
  </property>
  <property fmtid="{D5CDD505-2E9C-101B-9397-08002B2CF9AE}" pid="24" name="MailFrom">
    <vt:lpwstr/>
  </property>
  <property fmtid="{D5CDD505-2E9C-101B-9397-08002B2CF9AE}" pid="25" name="MailOriginalSubject">
    <vt:lpwstr/>
  </property>
  <property fmtid="{D5CDD505-2E9C-101B-9397-08002B2CF9AE}" pid="26" name="DLCPolicyLabelClientValue">
    <vt:lpwstr/>
  </property>
  <property fmtid="{D5CDD505-2E9C-101B-9397-08002B2CF9AE}" pid="27" name="MailCc">
    <vt:lpwstr/>
  </property>
  <property fmtid="{D5CDD505-2E9C-101B-9397-08002B2CF9AE}" pid="28" name="LegacyPhysicalObject">
    <vt:bool>false</vt:bool>
  </property>
  <property fmtid="{D5CDD505-2E9C-101B-9397-08002B2CF9AE}" pid="29" name="_dlc_BarcodePreview">
    <vt:lpwstr/>
  </property>
  <property fmtid="{D5CDD505-2E9C-101B-9397-08002B2CF9AE}" pid="30" name="LegacyAddressee">
    <vt:lpwstr/>
  </property>
  <property fmtid="{D5CDD505-2E9C-101B-9397-08002B2CF9AE}" pid="31" name="xd_Signature">
    <vt:bool>false</vt:bool>
  </property>
  <property fmtid="{D5CDD505-2E9C-101B-9397-08002B2CF9AE}" pid="32" name="MailReferences">
    <vt:lpwstr/>
  </property>
  <property fmtid="{D5CDD505-2E9C-101B-9397-08002B2CF9AE}" pid="33" name="Barcode">
    <vt:lpwstr/>
  </property>
  <property fmtid="{D5CDD505-2E9C-101B-9397-08002B2CF9AE}" pid="34" name="LegacySubject">
    <vt:lpwstr/>
  </property>
  <property fmtid="{D5CDD505-2E9C-101B-9397-08002B2CF9AE}" pid="35" name="LegacyBarcode">
    <vt:lpwstr/>
  </property>
  <property fmtid="{D5CDD505-2E9C-101B-9397-08002B2CF9AE}" pid="36" name="MailReply-To">
    <vt:lpwstr/>
  </property>
  <property fmtid="{D5CDD505-2E9C-101B-9397-08002B2CF9AE}" pid="37" name="LegacyForeignBarcode">
    <vt:lpwstr/>
  </property>
  <property fmtid="{D5CDD505-2E9C-101B-9397-08002B2CF9AE}" pid="38" name="DLCPolicyLabelValue">
    <vt:lpwstr/>
  </property>
  <property fmtid="{D5CDD505-2E9C-101B-9397-08002B2CF9AE}" pid="39" name="LegacyDisposition">
    <vt:lpwstr/>
  </property>
  <property fmtid="{D5CDD505-2E9C-101B-9397-08002B2CF9AE}" pid="40" name="LegacyOriginator">
    <vt:lpwstr/>
  </property>
  <property fmtid="{D5CDD505-2E9C-101B-9397-08002B2CF9AE}" pid="41" name="MailSubject">
    <vt:lpwstr/>
  </property>
  <property fmtid="{D5CDD505-2E9C-101B-9397-08002B2CF9AE}" pid="42" name="_dlc_BarcodeValue">
    <vt:lpwstr/>
  </property>
</Properties>
</file>